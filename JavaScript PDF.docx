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B8F36" w14:textId="38B8F546" w:rsidR="002226CC" w:rsidRDefault="002226CC"/>
    <w:p w14:paraId="141002AD" w14:textId="77777777" w:rsidR="00005EAB" w:rsidRPr="00005EAB" w:rsidRDefault="00005EAB" w:rsidP="00005E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05EAB">
        <w:rPr>
          <w:rFonts w:ascii="Segoe UI" w:eastAsia="Times New Roman" w:hAnsi="Segoe UI" w:cs="Segoe UI"/>
          <w:color w:val="333333"/>
          <w:sz w:val="24"/>
          <w:szCs w:val="24"/>
          <w:lang w:eastAsia="en-IN"/>
        </w:rPr>
        <w:t>JavaScript is used to create client-side dynamic pages.</w:t>
      </w:r>
    </w:p>
    <w:p w14:paraId="45436257" w14:textId="77777777" w:rsidR="00005EAB" w:rsidRPr="00005EAB" w:rsidRDefault="00005EAB" w:rsidP="00005E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05EAB">
        <w:rPr>
          <w:rFonts w:ascii="Segoe UI" w:eastAsia="Times New Roman" w:hAnsi="Segoe UI" w:cs="Segoe UI"/>
          <w:color w:val="333333"/>
          <w:sz w:val="24"/>
          <w:szCs w:val="24"/>
          <w:lang w:eastAsia="en-IN"/>
        </w:rPr>
        <w:t>JavaScript is </w:t>
      </w:r>
      <w:r w:rsidRPr="00005EAB">
        <w:rPr>
          <w:rFonts w:ascii="Segoe UI" w:eastAsia="Times New Roman" w:hAnsi="Segoe UI" w:cs="Segoe UI"/>
          <w:i/>
          <w:iCs/>
          <w:color w:val="333333"/>
          <w:sz w:val="24"/>
          <w:szCs w:val="24"/>
          <w:lang w:eastAsia="en-IN"/>
        </w:rPr>
        <w:t>an object-based scripting language</w:t>
      </w:r>
      <w:r w:rsidRPr="00005EAB">
        <w:rPr>
          <w:rFonts w:ascii="Segoe UI" w:eastAsia="Times New Roman" w:hAnsi="Segoe UI" w:cs="Segoe UI"/>
          <w:color w:val="333333"/>
          <w:sz w:val="24"/>
          <w:szCs w:val="24"/>
          <w:lang w:eastAsia="en-IN"/>
        </w:rPr>
        <w:t> which is lightweight and cross-platform.</w:t>
      </w:r>
    </w:p>
    <w:p w14:paraId="452085FC" w14:textId="77777777" w:rsidR="00005EAB" w:rsidRPr="00005EAB" w:rsidRDefault="00005EAB" w:rsidP="00005E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05EAB">
        <w:rPr>
          <w:rFonts w:ascii="Segoe UI" w:eastAsia="Times New Roman" w:hAnsi="Segoe UI" w:cs="Segoe UI"/>
          <w:color w:val="333333"/>
          <w:sz w:val="24"/>
          <w:szCs w:val="24"/>
          <w:lang w:eastAsia="en-IN"/>
        </w:rPr>
        <w:t>JavaScript is not a compiled language, but it is a translated language. The JavaScript Translator (embedded in the browser) is responsible for translating the JavaScript code for the web browser.</w:t>
      </w:r>
    </w:p>
    <w:p w14:paraId="6D46EB70" w14:textId="51F21426" w:rsidR="002226CC" w:rsidRDefault="002226CC" w:rsidP="002226C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The programs in this language are called </w:t>
      </w:r>
      <w:r>
        <w:rPr>
          <w:rStyle w:val="Emphasis"/>
          <w:rFonts w:ascii="Segoe UI" w:hAnsi="Segoe UI" w:cs="Segoe UI"/>
          <w:color w:val="333333"/>
        </w:rPr>
        <w:t>scripts</w:t>
      </w:r>
      <w:r>
        <w:rPr>
          <w:rFonts w:ascii="Segoe UI" w:hAnsi="Segoe UI" w:cs="Segoe UI"/>
          <w:color w:val="333333"/>
        </w:rPr>
        <w:t>. They can be written right in a web page’s HTML and run automatically as the page loads.</w:t>
      </w:r>
    </w:p>
    <w:p w14:paraId="54C308CB" w14:textId="6AF84E45" w:rsidR="002226CC" w:rsidRDefault="002226CC" w:rsidP="002226CC">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Scripts are provided and executed as plain text. They don’t need special preparation or compilation to run.</w:t>
      </w:r>
    </w:p>
    <w:p w14:paraId="52DFA1CE" w14:textId="55D76915" w:rsidR="002226CC" w:rsidRDefault="002226CC" w:rsidP="002226CC">
      <w:pPr>
        <w:pStyle w:val="NormalWeb"/>
        <w:shd w:val="clear" w:color="auto" w:fill="FFFFFF"/>
        <w:spacing w:before="0" w:beforeAutospacing="0" w:after="180" w:afterAutospacing="0"/>
        <w:rPr>
          <w:rFonts w:ascii="Segoe UI" w:hAnsi="Segoe UI" w:cs="Segoe UI"/>
          <w:color w:val="333333"/>
          <w:shd w:val="clear" w:color="auto" w:fill="FFFFFF"/>
        </w:rPr>
      </w:pPr>
      <w:r>
        <w:rPr>
          <w:rFonts w:ascii="Segoe UI" w:hAnsi="Segoe UI" w:cs="Segoe UI"/>
          <w:color w:val="333333"/>
          <w:shd w:val="clear" w:color="auto" w:fill="FFFFFF"/>
        </w:rPr>
        <w:t>When JavaScript was created, it initially had another name: “</w:t>
      </w:r>
      <w:proofErr w:type="spellStart"/>
      <w:r>
        <w:rPr>
          <w:rFonts w:ascii="Segoe UI" w:hAnsi="Segoe UI" w:cs="Segoe UI"/>
          <w:color w:val="333333"/>
          <w:shd w:val="clear" w:color="auto" w:fill="FFFFFF"/>
        </w:rPr>
        <w:t>LiveScript</w:t>
      </w:r>
      <w:proofErr w:type="spellEnd"/>
      <w:r>
        <w:rPr>
          <w:rFonts w:ascii="Segoe UI" w:hAnsi="Segoe UI" w:cs="Segoe UI"/>
          <w:color w:val="333333"/>
          <w:shd w:val="clear" w:color="auto" w:fill="FFFFFF"/>
        </w:rPr>
        <w:t>”</w:t>
      </w:r>
    </w:p>
    <w:p w14:paraId="0C52594D" w14:textId="77777777" w:rsidR="002226CC" w:rsidRPr="002226CC" w:rsidRDefault="002226CC" w:rsidP="002226CC">
      <w:pPr>
        <w:shd w:val="clear" w:color="auto" w:fill="FFFFFF"/>
        <w:spacing w:after="180" w:line="240" w:lineRule="auto"/>
        <w:rPr>
          <w:rFonts w:ascii="Segoe UI" w:eastAsia="Times New Roman" w:hAnsi="Segoe UI" w:cs="Segoe UI"/>
          <w:color w:val="333333"/>
          <w:sz w:val="24"/>
          <w:szCs w:val="24"/>
          <w:lang w:eastAsia="en-IN"/>
        </w:rPr>
      </w:pPr>
      <w:r w:rsidRPr="002226CC">
        <w:rPr>
          <w:rFonts w:ascii="Segoe UI" w:eastAsia="Times New Roman" w:hAnsi="Segoe UI" w:cs="Segoe UI"/>
          <w:color w:val="333333"/>
          <w:sz w:val="24"/>
          <w:szCs w:val="24"/>
          <w:lang w:eastAsia="en-IN"/>
        </w:rPr>
        <w:t>Today, JavaScript can execute not only in the browser, but also on the server, or actually on any device that has a special program called </w:t>
      </w:r>
      <w:hyperlink r:id="rId7" w:history="1">
        <w:r w:rsidRPr="002226CC">
          <w:rPr>
            <w:rFonts w:ascii="Segoe UI" w:eastAsia="Times New Roman" w:hAnsi="Segoe UI" w:cs="Segoe UI"/>
            <w:color w:val="0059B2"/>
            <w:sz w:val="24"/>
            <w:szCs w:val="24"/>
            <w:u w:val="single"/>
            <w:lang w:eastAsia="en-IN"/>
          </w:rPr>
          <w:t>the JavaScript engine</w:t>
        </w:r>
      </w:hyperlink>
      <w:r w:rsidRPr="002226CC">
        <w:rPr>
          <w:rFonts w:ascii="Segoe UI" w:eastAsia="Times New Roman" w:hAnsi="Segoe UI" w:cs="Segoe UI"/>
          <w:color w:val="333333"/>
          <w:sz w:val="24"/>
          <w:szCs w:val="24"/>
          <w:lang w:eastAsia="en-IN"/>
        </w:rPr>
        <w:t>.</w:t>
      </w:r>
    </w:p>
    <w:p w14:paraId="4E389213" w14:textId="77777777" w:rsidR="002226CC" w:rsidRPr="002226CC" w:rsidRDefault="002226CC" w:rsidP="002226CC">
      <w:pPr>
        <w:shd w:val="clear" w:color="auto" w:fill="FFFFFF"/>
        <w:spacing w:after="180" w:line="240" w:lineRule="auto"/>
        <w:rPr>
          <w:rFonts w:ascii="Segoe UI" w:eastAsia="Times New Roman" w:hAnsi="Segoe UI" w:cs="Segoe UI"/>
          <w:color w:val="333333"/>
          <w:sz w:val="24"/>
          <w:szCs w:val="24"/>
          <w:lang w:eastAsia="en-IN"/>
        </w:rPr>
      </w:pPr>
      <w:r w:rsidRPr="002226CC">
        <w:rPr>
          <w:rFonts w:ascii="Segoe UI" w:eastAsia="Times New Roman" w:hAnsi="Segoe UI" w:cs="Segoe UI"/>
          <w:color w:val="333333"/>
          <w:sz w:val="24"/>
          <w:szCs w:val="24"/>
          <w:lang w:eastAsia="en-IN"/>
        </w:rPr>
        <w:t>The browser has an embedded engine sometimes called a “JavaScript virtual machine”.</w:t>
      </w:r>
    </w:p>
    <w:p w14:paraId="6B48B818" w14:textId="77777777" w:rsidR="002226CC" w:rsidRPr="002226CC" w:rsidRDefault="002226CC" w:rsidP="002226CC">
      <w:pPr>
        <w:shd w:val="clear" w:color="auto" w:fill="FFFFFF"/>
        <w:spacing w:after="180" w:line="240" w:lineRule="auto"/>
        <w:rPr>
          <w:rFonts w:ascii="Segoe UI" w:eastAsia="Times New Roman" w:hAnsi="Segoe UI" w:cs="Segoe UI"/>
          <w:color w:val="333333"/>
          <w:sz w:val="24"/>
          <w:szCs w:val="24"/>
          <w:lang w:eastAsia="en-IN"/>
        </w:rPr>
      </w:pPr>
      <w:r w:rsidRPr="002226CC">
        <w:rPr>
          <w:rFonts w:ascii="Segoe UI" w:eastAsia="Times New Roman" w:hAnsi="Segoe UI" w:cs="Segoe UI"/>
          <w:color w:val="333333"/>
          <w:sz w:val="24"/>
          <w:szCs w:val="24"/>
          <w:lang w:eastAsia="en-IN"/>
        </w:rPr>
        <w:t>Different engines have different “codenames”. For example:</w:t>
      </w:r>
    </w:p>
    <w:p w14:paraId="5FCB5EB6" w14:textId="77777777" w:rsidR="002226CC" w:rsidRPr="002226CC" w:rsidRDefault="00825E4E" w:rsidP="002226CC">
      <w:pPr>
        <w:numPr>
          <w:ilvl w:val="0"/>
          <w:numId w:val="1"/>
        </w:numPr>
        <w:shd w:val="clear" w:color="auto" w:fill="FFFFFF"/>
        <w:spacing w:before="72" w:after="72" w:line="240" w:lineRule="auto"/>
        <w:rPr>
          <w:rFonts w:ascii="Segoe UI" w:eastAsia="Times New Roman" w:hAnsi="Segoe UI" w:cs="Segoe UI"/>
          <w:color w:val="333333"/>
          <w:sz w:val="24"/>
          <w:szCs w:val="24"/>
          <w:lang w:eastAsia="en-IN"/>
        </w:rPr>
      </w:pPr>
      <w:hyperlink r:id="rId8" w:history="1">
        <w:r w:rsidR="002226CC" w:rsidRPr="002226CC">
          <w:rPr>
            <w:rFonts w:ascii="Segoe UI" w:eastAsia="Times New Roman" w:hAnsi="Segoe UI" w:cs="Segoe UI"/>
            <w:color w:val="0059B2"/>
            <w:sz w:val="24"/>
            <w:szCs w:val="24"/>
            <w:u w:val="single"/>
            <w:lang w:eastAsia="en-IN"/>
          </w:rPr>
          <w:t>V8</w:t>
        </w:r>
      </w:hyperlink>
      <w:r w:rsidR="002226CC" w:rsidRPr="002226CC">
        <w:rPr>
          <w:rFonts w:ascii="Segoe UI" w:eastAsia="Times New Roman" w:hAnsi="Segoe UI" w:cs="Segoe UI"/>
          <w:color w:val="333333"/>
          <w:sz w:val="24"/>
          <w:szCs w:val="24"/>
          <w:lang w:eastAsia="en-IN"/>
        </w:rPr>
        <w:t> – in Chrome, Opera and Edge.</w:t>
      </w:r>
    </w:p>
    <w:p w14:paraId="17FD5ED6" w14:textId="4642F80B" w:rsidR="002226CC" w:rsidRDefault="00825E4E" w:rsidP="002226CC">
      <w:pPr>
        <w:numPr>
          <w:ilvl w:val="0"/>
          <w:numId w:val="1"/>
        </w:numPr>
        <w:shd w:val="clear" w:color="auto" w:fill="FFFFFF"/>
        <w:spacing w:before="72" w:after="72" w:line="240" w:lineRule="auto"/>
        <w:rPr>
          <w:rFonts w:ascii="Segoe UI" w:eastAsia="Times New Roman" w:hAnsi="Segoe UI" w:cs="Segoe UI"/>
          <w:color w:val="333333"/>
          <w:sz w:val="24"/>
          <w:szCs w:val="24"/>
          <w:lang w:eastAsia="en-IN"/>
        </w:rPr>
      </w:pPr>
      <w:hyperlink r:id="rId9" w:history="1">
        <w:proofErr w:type="spellStart"/>
        <w:r w:rsidR="002226CC" w:rsidRPr="002226CC">
          <w:rPr>
            <w:rFonts w:ascii="Segoe UI" w:eastAsia="Times New Roman" w:hAnsi="Segoe UI" w:cs="Segoe UI"/>
            <w:color w:val="0059B2"/>
            <w:sz w:val="24"/>
            <w:szCs w:val="24"/>
            <w:u w:val="single"/>
            <w:lang w:eastAsia="en-IN"/>
          </w:rPr>
          <w:t>SpiderMonkey</w:t>
        </w:r>
        <w:proofErr w:type="spellEnd"/>
      </w:hyperlink>
      <w:r w:rsidR="002226CC" w:rsidRPr="002226CC">
        <w:rPr>
          <w:rFonts w:ascii="Segoe UI" w:eastAsia="Times New Roman" w:hAnsi="Segoe UI" w:cs="Segoe UI"/>
          <w:color w:val="333333"/>
          <w:sz w:val="24"/>
          <w:szCs w:val="24"/>
          <w:lang w:eastAsia="en-IN"/>
        </w:rPr>
        <w:t> – in Firefox.</w:t>
      </w:r>
    </w:p>
    <w:p w14:paraId="12328A81" w14:textId="77777777" w:rsidR="002226CC" w:rsidRDefault="002226CC" w:rsidP="002226CC">
      <w:pPr>
        <w:shd w:val="clear" w:color="auto" w:fill="FFFFFF"/>
        <w:spacing w:before="72" w:after="72" w:line="240" w:lineRule="auto"/>
        <w:ind w:left="720"/>
        <w:rPr>
          <w:rFonts w:ascii="Segoe UI" w:eastAsia="Times New Roman" w:hAnsi="Segoe UI" w:cs="Segoe UI"/>
          <w:color w:val="333333"/>
          <w:sz w:val="24"/>
          <w:szCs w:val="24"/>
          <w:lang w:eastAsia="en-IN"/>
        </w:rPr>
      </w:pPr>
    </w:p>
    <w:bookmarkStart w:id="0" w:name="what-can-in-browser-javascript-do"/>
    <w:p w14:paraId="30944EB0" w14:textId="4EFCF4DC" w:rsidR="002226CC" w:rsidRPr="002226CC" w:rsidRDefault="002226CC" w:rsidP="002226CC">
      <w:pPr>
        <w:shd w:val="clear" w:color="auto" w:fill="FFFFFF"/>
        <w:tabs>
          <w:tab w:val="left" w:pos="7188"/>
        </w:tabs>
        <w:spacing w:before="360" w:after="180" w:line="480" w:lineRule="atLeast"/>
        <w:outlineLvl w:val="1"/>
        <w:rPr>
          <w:rFonts w:ascii="Segoe UI" w:eastAsia="Times New Roman" w:hAnsi="Segoe UI" w:cs="Segoe UI"/>
          <w:b/>
          <w:bCs/>
          <w:color w:val="333333"/>
          <w:sz w:val="36"/>
          <w:szCs w:val="36"/>
          <w:lang w:eastAsia="en-IN"/>
        </w:rPr>
      </w:pPr>
      <w:r w:rsidRPr="002226CC">
        <w:rPr>
          <w:rFonts w:ascii="Segoe UI" w:eastAsia="Times New Roman" w:hAnsi="Segoe UI" w:cs="Segoe UI"/>
          <w:b/>
          <w:bCs/>
          <w:color w:val="333333"/>
          <w:sz w:val="36"/>
          <w:szCs w:val="36"/>
          <w:lang w:eastAsia="en-IN"/>
        </w:rPr>
        <w:fldChar w:fldCharType="begin"/>
      </w:r>
      <w:r w:rsidRPr="002226CC">
        <w:rPr>
          <w:rFonts w:ascii="Segoe UI" w:eastAsia="Times New Roman" w:hAnsi="Segoe UI" w:cs="Segoe UI"/>
          <w:b/>
          <w:bCs/>
          <w:color w:val="333333"/>
          <w:sz w:val="36"/>
          <w:szCs w:val="36"/>
          <w:lang w:eastAsia="en-IN"/>
        </w:rPr>
        <w:instrText xml:space="preserve"> HYPERLINK "https://javascript.info/intro" \l "what-can-in-browser-javascript-do" </w:instrText>
      </w:r>
      <w:r w:rsidRPr="002226CC">
        <w:rPr>
          <w:rFonts w:ascii="Segoe UI" w:eastAsia="Times New Roman" w:hAnsi="Segoe UI" w:cs="Segoe UI"/>
          <w:b/>
          <w:bCs/>
          <w:color w:val="333333"/>
          <w:sz w:val="36"/>
          <w:szCs w:val="36"/>
          <w:lang w:eastAsia="en-IN"/>
        </w:rPr>
        <w:fldChar w:fldCharType="separate"/>
      </w:r>
      <w:r w:rsidRPr="002226CC">
        <w:rPr>
          <w:rFonts w:ascii="Segoe UI" w:eastAsia="Times New Roman" w:hAnsi="Segoe UI" w:cs="Segoe UI"/>
          <w:b/>
          <w:bCs/>
          <w:color w:val="666666"/>
          <w:sz w:val="36"/>
          <w:szCs w:val="36"/>
          <w:u w:val="single"/>
          <w:lang w:eastAsia="en-IN"/>
        </w:rPr>
        <w:t>What can in-browser JavaScript do?</w:t>
      </w:r>
      <w:r w:rsidRPr="002226CC">
        <w:rPr>
          <w:rFonts w:ascii="Segoe UI" w:eastAsia="Times New Roman" w:hAnsi="Segoe UI" w:cs="Segoe UI"/>
          <w:b/>
          <w:bCs/>
          <w:color w:val="333333"/>
          <w:sz w:val="36"/>
          <w:szCs w:val="36"/>
          <w:lang w:eastAsia="en-IN"/>
        </w:rPr>
        <w:fldChar w:fldCharType="end"/>
      </w:r>
      <w:bookmarkEnd w:id="0"/>
      <w:r>
        <w:rPr>
          <w:rFonts w:ascii="Segoe UI" w:eastAsia="Times New Roman" w:hAnsi="Segoe UI" w:cs="Segoe UI"/>
          <w:b/>
          <w:bCs/>
          <w:color w:val="333333"/>
          <w:sz w:val="36"/>
          <w:szCs w:val="36"/>
          <w:lang w:eastAsia="en-IN"/>
        </w:rPr>
        <w:tab/>
      </w:r>
    </w:p>
    <w:p w14:paraId="53983925" w14:textId="77777777" w:rsidR="002226CC" w:rsidRPr="002226CC" w:rsidRDefault="002226CC" w:rsidP="002226CC">
      <w:pPr>
        <w:shd w:val="clear" w:color="auto" w:fill="FFFFFF"/>
        <w:spacing w:after="180" w:line="240" w:lineRule="auto"/>
        <w:rPr>
          <w:rFonts w:ascii="Segoe UI" w:eastAsia="Times New Roman" w:hAnsi="Segoe UI" w:cs="Segoe UI"/>
          <w:color w:val="333333"/>
          <w:sz w:val="24"/>
          <w:szCs w:val="24"/>
          <w:lang w:eastAsia="en-IN"/>
        </w:rPr>
      </w:pPr>
      <w:r w:rsidRPr="002226CC">
        <w:rPr>
          <w:rFonts w:ascii="Segoe UI" w:eastAsia="Times New Roman" w:hAnsi="Segoe UI" w:cs="Segoe UI"/>
          <w:color w:val="333333"/>
          <w:sz w:val="24"/>
          <w:szCs w:val="24"/>
          <w:lang w:eastAsia="en-IN"/>
        </w:rPr>
        <w:br/>
        <w:t>Modern JavaScript is a “safe” programming language. It does not provide low-level access to memory or CPU, because it was initially created for browsers which do not require it.</w:t>
      </w:r>
    </w:p>
    <w:p w14:paraId="11D532EF" w14:textId="77777777" w:rsidR="002226CC" w:rsidRPr="002226CC" w:rsidRDefault="002226CC" w:rsidP="002226CC">
      <w:pPr>
        <w:shd w:val="clear" w:color="auto" w:fill="FFFFFF"/>
        <w:spacing w:after="180" w:line="240" w:lineRule="auto"/>
        <w:rPr>
          <w:rFonts w:ascii="Segoe UI" w:eastAsia="Times New Roman" w:hAnsi="Segoe UI" w:cs="Segoe UI"/>
          <w:color w:val="333333"/>
          <w:sz w:val="24"/>
          <w:szCs w:val="24"/>
          <w:lang w:eastAsia="en-IN"/>
        </w:rPr>
      </w:pPr>
      <w:r w:rsidRPr="002226CC">
        <w:rPr>
          <w:rFonts w:ascii="Segoe UI" w:eastAsia="Times New Roman" w:hAnsi="Segoe UI" w:cs="Segoe UI"/>
          <w:color w:val="333333"/>
          <w:sz w:val="24"/>
          <w:szCs w:val="24"/>
          <w:lang w:eastAsia="en-IN"/>
        </w:rPr>
        <w:t>JavaScript’s capabilities greatly depend on the environment it’s running in. For instance, </w:t>
      </w:r>
      <w:hyperlink r:id="rId10" w:history="1">
        <w:r w:rsidRPr="002226CC">
          <w:rPr>
            <w:rFonts w:ascii="Segoe UI" w:eastAsia="Times New Roman" w:hAnsi="Segoe UI" w:cs="Segoe UI"/>
            <w:color w:val="0059B2"/>
            <w:sz w:val="24"/>
            <w:szCs w:val="24"/>
            <w:u w:val="single"/>
            <w:lang w:eastAsia="en-IN"/>
          </w:rPr>
          <w:t>Node.js</w:t>
        </w:r>
      </w:hyperlink>
      <w:r w:rsidRPr="002226CC">
        <w:rPr>
          <w:rFonts w:ascii="Segoe UI" w:eastAsia="Times New Roman" w:hAnsi="Segoe UI" w:cs="Segoe UI"/>
          <w:color w:val="333333"/>
          <w:sz w:val="24"/>
          <w:szCs w:val="24"/>
          <w:lang w:eastAsia="en-IN"/>
        </w:rPr>
        <w:t> supports functions that allow JavaScript to read/write arbitrary files, perform network requests, etc.</w:t>
      </w:r>
    </w:p>
    <w:p w14:paraId="3B0FC348" w14:textId="77777777" w:rsidR="002226CC" w:rsidRPr="002226CC" w:rsidRDefault="002226CC" w:rsidP="002226CC">
      <w:pPr>
        <w:shd w:val="clear" w:color="auto" w:fill="FFFFFF"/>
        <w:spacing w:after="180" w:line="240" w:lineRule="auto"/>
        <w:rPr>
          <w:rFonts w:ascii="Segoe UI" w:eastAsia="Times New Roman" w:hAnsi="Segoe UI" w:cs="Segoe UI"/>
          <w:color w:val="333333"/>
          <w:sz w:val="24"/>
          <w:szCs w:val="24"/>
          <w:lang w:eastAsia="en-IN"/>
        </w:rPr>
      </w:pPr>
      <w:r w:rsidRPr="002226CC">
        <w:rPr>
          <w:rFonts w:ascii="Segoe UI" w:eastAsia="Times New Roman" w:hAnsi="Segoe UI" w:cs="Segoe UI"/>
          <w:color w:val="333333"/>
          <w:sz w:val="24"/>
          <w:szCs w:val="24"/>
          <w:lang w:eastAsia="en-IN"/>
        </w:rPr>
        <w:t>In-browser JavaScript can do everything related to webpage manipulation, interaction with the user, and the webserver.</w:t>
      </w:r>
    </w:p>
    <w:p w14:paraId="66C36D6E" w14:textId="77777777" w:rsidR="002226CC" w:rsidRPr="002226CC" w:rsidRDefault="002226CC" w:rsidP="002226CC">
      <w:pPr>
        <w:shd w:val="clear" w:color="auto" w:fill="FFFFFF"/>
        <w:spacing w:after="180" w:line="240" w:lineRule="auto"/>
        <w:rPr>
          <w:rFonts w:ascii="Segoe UI" w:eastAsia="Times New Roman" w:hAnsi="Segoe UI" w:cs="Segoe UI"/>
          <w:color w:val="333333"/>
          <w:sz w:val="24"/>
          <w:szCs w:val="24"/>
          <w:lang w:eastAsia="en-IN"/>
        </w:rPr>
      </w:pPr>
      <w:r w:rsidRPr="002226CC">
        <w:rPr>
          <w:rFonts w:ascii="Segoe UI" w:eastAsia="Times New Roman" w:hAnsi="Segoe UI" w:cs="Segoe UI"/>
          <w:color w:val="333333"/>
          <w:sz w:val="24"/>
          <w:szCs w:val="24"/>
          <w:lang w:eastAsia="en-IN"/>
        </w:rPr>
        <w:t>For instance, in-browser JavaScript is able to:</w:t>
      </w:r>
    </w:p>
    <w:p w14:paraId="724A11B7" w14:textId="77777777" w:rsidR="002226CC" w:rsidRPr="002226CC" w:rsidRDefault="002226CC" w:rsidP="002226CC">
      <w:pPr>
        <w:numPr>
          <w:ilvl w:val="0"/>
          <w:numId w:val="2"/>
        </w:numPr>
        <w:shd w:val="clear" w:color="auto" w:fill="FFFFFF"/>
        <w:spacing w:before="72" w:after="72" w:line="240" w:lineRule="auto"/>
        <w:rPr>
          <w:rFonts w:ascii="Segoe UI" w:eastAsia="Times New Roman" w:hAnsi="Segoe UI" w:cs="Segoe UI"/>
          <w:color w:val="333333"/>
          <w:sz w:val="24"/>
          <w:szCs w:val="24"/>
          <w:lang w:eastAsia="en-IN"/>
        </w:rPr>
      </w:pPr>
      <w:r w:rsidRPr="002226CC">
        <w:rPr>
          <w:rFonts w:ascii="Segoe UI" w:eastAsia="Times New Roman" w:hAnsi="Segoe UI" w:cs="Segoe UI"/>
          <w:color w:val="333333"/>
          <w:sz w:val="24"/>
          <w:szCs w:val="24"/>
          <w:lang w:eastAsia="en-IN"/>
        </w:rPr>
        <w:t>Add new HTML to the page, change the existing content, modify styles.</w:t>
      </w:r>
    </w:p>
    <w:p w14:paraId="1E9683E2" w14:textId="77777777" w:rsidR="002226CC" w:rsidRPr="002226CC" w:rsidRDefault="002226CC" w:rsidP="002226CC">
      <w:pPr>
        <w:numPr>
          <w:ilvl w:val="0"/>
          <w:numId w:val="2"/>
        </w:numPr>
        <w:shd w:val="clear" w:color="auto" w:fill="FFFFFF"/>
        <w:spacing w:before="72" w:after="72" w:line="240" w:lineRule="auto"/>
        <w:rPr>
          <w:rFonts w:ascii="Segoe UI" w:eastAsia="Times New Roman" w:hAnsi="Segoe UI" w:cs="Segoe UI"/>
          <w:color w:val="333333"/>
          <w:sz w:val="24"/>
          <w:szCs w:val="24"/>
          <w:lang w:eastAsia="en-IN"/>
        </w:rPr>
      </w:pPr>
      <w:r w:rsidRPr="002226CC">
        <w:rPr>
          <w:rFonts w:ascii="Segoe UI" w:eastAsia="Times New Roman" w:hAnsi="Segoe UI" w:cs="Segoe UI"/>
          <w:color w:val="333333"/>
          <w:sz w:val="24"/>
          <w:szCs w:val="24"/>
          <w:lang w:eastAsia="en-IN"/>
        </w:rPr>
        <w:lastRenderedPageBreak/>
        <w:t>React to user actions, run on mouse clicks, pointer movements, key presses.</w:t>
      </w:r>
    </w:p>
    <w:p w14:paraId="0F4E25E2" w14:textId="77777777" w:rsidR="002226CC" w:rsidRPr="002226CC" w:rsidRDefault="002226CC" w:rsidP="002226CC">
      <w:pPr>
        <w:numPr>
          <w:ilvl w:val="0"/>
          <w:numId w:val="2"/>
        </w:numPr>
        <w:shd w:val="clear" w:color="auto" w:fill="FFFFFF"/>
        <w:spacing w:before="72" w:after="72" w:line="240" w:lineRule="auto"/>
        <w:rPr>
          <w:rFonts w:ascii="Segoe UI" w:eastAsia="Times New Roman" w:hAnsi="Segoe UI" w:cs="Segoe UI"/>
          <w:color w:val="333333"/>
          <w:sz w:val="24"/>
          <w:szCs w:val="24"/>
          <w:lang w:eastAsia="en-IN"/>
        </w:rPr>
      </w:pPr>
      <w:r w:rsidRPr="002226CC">
        <w:rPr>
          <w:rFonts w:ascii="Segoe UI" w:eastAsia="Times New Roman" w:hAnsi="Segoe UI" w:cs="Segoe UI"/>
          <w:color w:val="333333"/>
          <w:sz w:val="24"/>
          <w:szCs w:val="24"/>
          <w:lang w:eastAsia="en-IN"/>
        </w:rPr>
        <w:t>Send requests over the network to remote servers, download and upload files (so-called </w:t>
      </w:r>
      <w:hyperlink r:id="rId11" w:history="1">
        <w:r w:rsidRPr="002226CC">
          <w:rPr>
            <w:rFonts w:ascii="Segoe UI" w:eastAsia="Times New Roman" w:hAnsi="Segoe UI" w:cs="Segoe UI"/>
            <w:color w:val="0059B2"/>
            <w:sz w:val="24"/>
            <w:szCs w:val="24"/>
            <w:u w:val="single"/>
            <w:lang w:eastAsia="en-IN"/>
          </w:rPr>
          <w:t>AJAX</w:t>
        </w:r>
      </w:hyperlink>
      <w:r w:rsidRPr="002226CC">
        <w:rPr>
          <w:rFonts w:ascii="Segoe UI" w:eastAsia="Times New Roman" w:hAnsi="Segoe UI" w:cs="Segoe UI"/>
          <w:color w:val="333333"/>
          <w:sz w:val="24"/>
          <w:szCs w:val="24"/>
          <w:lang w:eastAsia="en-IN"/>
        </w:rPr>
        <w:t> and </w:t>
      </w:r>
      <w:hyperlink r:id="rId12" w:history="1">
        <w:r w:rsidRPr="002226CC">
          <w:rPr>
            <w:rFonts w:ascii="Segoe UI" w:eastAsia="Times New Roman" w:hAnsi="Segoe UI" w:cs="Segoe UI"/>
            <w:color w:val="0059B2"/>
            <w:sz w:val="24"/>
            <w:szCs w:val="24"/>
            <w:u w:val="single"/>
            <w:lang w:eastAsia="en-IN"/>
          </w:rPr>
          <w:t>COMET</w:t>
        </w:r>
      </w:hyperlink>
      <w:r w:rsidRPr="002226CC">
        <w:rPr>
          <w:rFonts w:ascii="Segoe UI" w:eastAsia="Times New Roman" w:hAnsi="Segoe UI" w:cs="Segoe UI"/>
          <w:color w:val="333333"/>
          <w:sz w:val="24"/>
          <w:szCs w:val="24"/>
          <w:lang w:eastAsia="en-IN"/>
        </w:rPr>
        <w:t> technologies).</w:t>
      </w:r>
    </w:p>
    <w:p w14:paraId="44100C18" w14:textId="77777777" w:rsidR="002226CC" w:rsidRPr="002226CC" w:rsidRDefault="002226CC" w:rsidP="002226CC">
      <w:pPr>
        <w:numPr>
          <w:ilvl w:val="0"/>
          <w:numId w:val="2"/>
        </w:numPr>
        <w:shd w:val="clear" w:color="auto" w:fill="FFFFFF"/>
        <w:spacing w:before="72" w:after="72" w:line="240" w:lineRule="auto"/>
        <w:rPr>
          <w:rFonts w:ascii="Segoe UI" w:eastAsia="Times New Roman" w:hAnsi="Segoe UI" w:cs="Segoe UI"/>
          <w:color w:val="333333"/>
          <w:sz w:val="24"/>
          <w:szCs w:val="24"/>
          <w:lang w:eastAsia="en-IN"/>
        </w:rPr>
      </w:pPr>
      <w:r w:rsidRPr="002226CC">
        <w:rPr>
          <w:rFonts w:ascii="Segoe UI" w:eastAsia="Times New Roman" w:hAnsi="Segoe UI" w:cs="Segoe UI"/>
          <w:color w:val="333333"/>
          <w:sz w:val="24"/>
          <w:szCs w:val="24"/>
          <w:lang w:eastAsia="en-IN"/>
        </w:rPr>
        <w:t>Get and set cookies, ask questions to the visitor, show messages.</w:t>
      </w:r>
    </w:p>
    <w:p w14:paraId="36ACC904" w14:textId="77777777" w:rsidR="002226CC" w:rsidRPr="002226CC" w:rsidRDefault="002226CC" w:rsidP="002226CC">
      <w:pPr>
        <w:numPr>
          <w:ilvl w:val="0"/>
          <w:numId w:val="2"/>
        </w:numPr>
        <w:shd w:val="clear" w:color="auto" w:fill="FFFFFF"/>
        <w:spacing w:before="72" w:after="72" w:line="240" w:lineRule="auto"/>
        <w:rPr>
          <w:rFonts w:ascii="Segoe UI" w:eastAsia="Times New Roman" w:hAnsi="Segoe UI" w:cs="Segoe UI"/>
          <w:color w:val="333333"/>
          <w:sz w:val="24"/>
          <w:szCs w:val="24"/>
          <w:lang w:eastAsia="en-IN"/>
        </w:rPr>
      </w:pPr>
      <w:r w:rsidRPr="002226CC">
        <w:rPr>
          <w:rFonts w:ascii="Segoe UI" w:eastAsia="Times New Roman" w:hAnsi="Segoe UI" w:cs="Segoe UI"/>
          <w:color w:val="333333"/>
          <w:sz w:val="24"/>
          <w:szCs w:val="24"/>
          <w:lang w:eastAsia="en-IN"/>
        </w:rPr>
        <w:t>Remember the data on the client-side (“local storage”).</w:t>
      </w:r>
    </w:p>
    <w:p w14:paraId="61071C0E" w14:textId="77777777" w:rsidR="002226CC" w:rsidRPr="002226CC" w:rsidRDefault="002226CC" w:rsidP="002226CC">
      <w:pPr>
        <w:shd w:val="clear" w:color="auto" w:fill="FFFFFF"/>
        <w:spacing w:before="72" w:after="72" w:line="240" w:lineRule="auto"/>
        <w:ind w:left="720"/>
        <w:rPr>
          <w:rFonts w:ascii="Segoe UI" w:eastAsia="Times New Roman" w:hAnsi="Segoe UI" w:cs="Segoe UI"/>
          <w:color w:val="333333"/>
          <w:sz w:val="24"/>
          <w:szCs w:val="24"/>
          <w:lang w:eastAsia="en-IN"/>
        </w:rPr>
      </w:pPr>
    </w:p>
    <w:bookmarkStart w:id="1" w:name="what-makes-javascript-unique"/>
    <w:p w14:paraId="602F7951" w14:textId="77777777" w:rsidR="00C00E88" w:rsidRDefault="00C00E88" w:rsidP="00C00E88">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"https://javascript.info/intro" \l "what-makes-javascript-unique" </w:instrText>
      </w:r>
      <w:r>
        <w:rPr>
          <w:rFonts w:ascii="Segoe UI" w:hAnsi="Segoe UI" w:cs="Segoe UI"/>
          <w:color w:val="333333"/>
        </w:rPr>
        <w:fldChar w:fldCharType="separate"/>
      </w:r>
      <w:r>
        <w:rPr>
          <w:rStyle w:val="Hyperlink"/>
          <w:rFonts w:ascii="Segoe UI" w:hAnsi="Segoe UI" w:cs="Segoe UI"/>
          <w:color w:val="666666"/>
        </w:rPr>
        <w:t>What makes JavaScript unique?</w:t>
      </w:r>
      <w:r>
        <w:rPr>
          <w:rFonts w:ascii="Segoe UI" w:hAnsi="Segoe UI" w:cs="Segoe UI"/>
          <w:color w:val="333333"/>
        </w:rPr>
        <w:fldChar w:fldCharType="end"/>
      </w:r>
      <w:bookmarkEnd w:id="1"/>
    </w:p>
    <w:p w14:paraId="66B404B1" w14:textId="5B0867D6" w:rsidR="00C00E88" w:rsidRPr="00C00E88" w:rsidRDefault="00C00E88" w:rsidP="00C00E88">
      <w:pPr>
        <w:shd w:val="clear" w:color="auto" w:fill="FFFFFF"/>
        <w:spacing w:after="180" w:line="240" w:lineRule="auto"/>
        <w:rPr>
          <w:rFonts w:ascii="Segoe UI" w:eastAsia="Times New Roman" w:hAnsi="Segoe UI" w:cs="Segoe UI"/>
          <w:color w:val="333333"/>
          <w:sz w:val="24"/>
          <w:szCs w:val="24"/>
          <w:lang w:eastAsia="en-IN"/>
        </w:rPr>
      </w:pPr>
      <w:r w:rsidRPr="00C00E88">
        <w:rPr>
          <w:rFonts w:ascii="Segoe UI" w:eastAsia="Times New Roman" w:hAnsi="Segoe UI" w:cs="Segoe UI"/>
          <w:color w:val="333333"/>
          <w:sz w:val="24"/>
          <w:szCs w:val="24"/>
          <w:lang w:eastAsia="en-IN"/>
        </w:rPr>
        <w:t>There are at least </w:t>
      </w:r>
      <w:r w:rsidRPr="00C00E88">
        <w:rPr>
          <w:rFonts w:ascii="Segoe UI" w:eastAsia="Times New Roman" w:hAnsi="Segoe UI" w:cs="Segoe UI"/>
          <w:i/>
          <w:iCs/>
          <w:color w:val="333333"/>
          <w:sz w:val="24"/>
          <w:szCs w:val="24"/>
          <w:lang w:eastAsia="en-IN"/>
        </w:rPr>
        <w:t>three</w:t>
      </w:r>
      <w:r w:rsidRPr="00C00E88">
        <w:rPr>
          <w:rFonts w:ascii="Segoe UI" w:eastAsia="Times New Roman" w:hAnsi="Segoe UI" w:cs="Segoe UI"/>
          <w:color w:val="333333"/>
          <w:sz w:val="24"/>
          <w:szCs w:val="24"/>
          <w:lang w:eastAsia="en-IN"/>
        </w:rPr>
        <w:t> great things about JavaScript:</w:t>
      </w:r>
    </w:p>
    <w:p w14:paraId="2324E680" w14:textId="77777777" w:rsidR="00C00E88" w:rsidRPr="00C00E88" w:rsidRDefault="00C00E88" w:rsidP="00C00E88">
      <w:pPr>
        <w:numPr>
          <w:ilvl w:val="0"/>
          <w:numId w:val="3"/>
        </w:numPr>
        <w:shd w:val="clear" w:color="auto" w:fill="FFFFFF"/>
        <w:spacing w:after="72" w:line="240" w:lineRule="auto"/>
        <w:ind w:left="1065"/>
        <w:rPr>
          <w:rFonts w:ascii="Segoe UI" w:eastAsia="Times New Roman" w:hAnsi="Segoe UI" w:cs="Segoe UI"/>
          <w:color w:val="333333"/>
          <w:sz w:val="24"/>
          <w:szCs w:val="24"/>
          <w:lang w:eastAsia="en-IN"/>
        </w:rPr>
      </w:pPr>
      <w:r w:rsidRPr="00C00E88">
        <w:rPr>
          <w:rFonts w:ascii="Segoe UI" w:eastAsia="Times New Roman" w:hAnsi="Segoe UI" w:cs="Segoe UI"/>
          <w:color w:val="333333"/>
          <w:sz w:val="24"/>
          <w:szCs w:val="24"/>
          <w:lang w:eastAsia="en-IN"/>
        </w:rPr>
        <w:t>Full integration with HTML/CSS.</w:t>
      </w:r>
    </w:p>
    <w:p w14:paraId="59AB7B10" w14:textId="77777777" w:rsidR="00C00E88" w:rsidRPr="00C00E88" w:rsidRDefault="00C00E88" w:rsidP="00C00E88">
      <w:pPr>
        <w:numPr>
          <w:ilvl w:val="0"/>
          <w:numId w:val="3"/>
        </w:numPr>
        <w:shd w:val="clear" w:color="auto" w:fill="FFFFFF"/>
        <w:spacing w:before="72" w:after="72" w:line="240" w:lineRule="auto"/>
        <w:ind w:left="1065"/>
        <w:rPr>
          <w:rFonts w:ascii="Segoe UI" w:eastAsia="Times New Roman" w:hAnsi="Segoe UI" w:cs="Segoe UI"/>
          <w:color w:val="333333"/>
          <w:sz w:val="24"/>
          <w:szCs w:val="24"/>
          <w:lang w:eastAsia="en-IN"/>
        </w:rPr>
      </w:pPr>
      <w:r w:rsidRPr="00C00E88">
        <w:rPr>
          <w:rFonts w:ascii="Segoe UI" w:eastAsia="Times New Roman" w:hAnsi="Segoe UI" w:cs="Segoe UI"/>
          <w:color w:val="333333"/>
          <w:sz w:val="24"/>
          <w:szCs w:val="24"/>
          <w:lang w:eastAsia="en-IN"/>
        </w:rPr>
        <w:t>Simple things are done simply.</w:t>
      </w:r>
    </w:p>
    <w:p w14:paraId="229D085B" w14:textId="77777777" w:rsidR="00C00E88" w:rsidRPr="00C00E88" w:rsidRDefault="00C00E88" w:rsidP="00C00E88">
      <w:pPr>
        <w:numPr>
          <w:ilvl w:val="0"/>
          <w:numId w:val="3"/>
        </w:numPr>
        <w:shd w:val="clear" w:color="auto" w:fill="FFFFFF"/>
        <w:spacing w:before="72" w:line="240" w:lineRule="auto"/>
        <w:ind w:left="1065"/>
        <w:rPr>
          <w:rFonts w:ascii="Segoe UI" w:eastAsia="Times New Roman" w:hAnsi="Segoe UI" w:cs="Segoe UI"/>
          <w:color w:val="333333"/>
          <w:sz w:val="24"/>
          <w:szCs w:val="24"/>
          <w:lang w:eastAsia="en-IN"/>
        </w:rPr>
      </w:pPr>
      <w:r w:rsidRPr="00C00E88">
        <w:rPr>
          <w:rFonts w:ascii="Segoe UI" w:eastAsia="Times New Roman" w:hAnsi="Segoe UI" w:cs="Segoe UI"/>
          <w:color w:val="333333"/>
          <w:sz w:val="24"/>
          <w:szCs w:val="24"/>
          <w:lang w:eastAsia="en-IN"/>
        </w:rPr>
        <w:t>Supported by all major browsers and enabled by default.</w:t>
      </w:r>
    </w:p>
    <w:p w14:paraId="7D5641FA" w14:textId="77777777" w:rsidR="00C00E88" w:rsidRPr="00C00E88" w:rsidRDefault="00C00E88" w:rsidP="00C00E88">
      <w:pPr>
        <w:shd w:val="clear" w:color="auto" w:fill="FFFFFF"/>
        <w:spacing w:after="180" w:line="240" w:lineRule="auto"/>
        <w:rPr>
          <w:rFonts w:ascii="Segoe UI" w:eastAsia="Times New Roman" w:hAnsi="Segoe UI" w:cs="Segoe UI"/>
          <w:color w:val="333333"/>
          <w:sz w:val="24"/>
          <w:szCs w:val="24"/>
          <w:lang w:eastAsia="en-IN"/>
        </w:rPr>
      </w:pPr>
      <w:r w:rsidRPr="00C00E88">
        <w:rPr>
          <w:rFonts w:ascii="Segoe UI" w:eastAsia="Times New Roman" w:hAnsi="Segoe UI" w:cs="Segoe UI"/>
          <w:color w:val="333333"/>
          <w:sz w:val="24"/>
          <w:szCs w:val="24"/>
          <w:lang w:eastAsia="en-IN"/>
        </w:rPr>
        <w:t>JavaScript is the only browser technology that combines these three things.</w:t>
      </w:r>
    </w:p>
    <w:p w14:paraId="712E197D" w14:textId="77777777" w:rsidR="00C00E88" w:rsidRPr="00C00E88" w:rsidRDefault="00C00E88" w:rsidP="00C00E88">
      <w:pPr>
        <w:shd w:val="clear" w:color="auto" w:fill="FFFFFF"/>
        <w:spacing w:after="180" w:line="240" w:lineRule="auto"/>
        <w:rPr>
          <w:rFonts w:ascii="Segoe UI" w:eastAsia="Times New Roman" w:hAnsi="Segoe UI" w:cs="Segoe UI"/>
          <w:color w:val="333333"/>
          <w:sz w:val="24"/>
          <w:szCs w:val="24"/>
          <w:lang w:eastAsia="en-IN"/>
        </w:rPr>
      </w:pPr>
      <w:r w:rsidRPr="00C00E88">
        <w:rPr>
          <w:rFonts w:ascii="Segoe UI" w:eastAsia="Times New Roman" w:hAnsi="Segoe UI" w:cs="Segoe UI"/>
          <w:color w:val="333333"/>
          <w:sz w:val="24"/>
          <w:szCs w:val="24"/>
          <w:lang w:eastAsia="en-IN"/>
        </w:rPr>
        <w:t>That’s what makes JavaScript unique. That’s why it’s the most widespread tool for creating browser interfaces.</w:t>
      </w:r>
    </w:p>
    <w:p w14:paraId="0197993D" w14:textId="6FDCAAAD" w:rsidR="00C00E88" w:rsidRDefault="00C00E88" w:rsidP="00C00E88">
      <w:pPr>
        <w:shd w:val="clear" w:color="auto" w:fill="FFFFFF"/>
        <w:spacing w:after="180" w:line="240" w:lineRule="auto"/>
        <w:rPr>
          <w:rFonts w:ascii="Segoe UI" w:eastAsia="Times New Roman" w:hAnsi="Segoe UI" w:cs="Segoe UI"/>
          <w:color w:val="333333"/>
          <w:sz w:val="24"/>
          <w:szCs w:val="24"/>
          <w:lang w:eastAsia="en-IN"/>
        </w:rPr>
      </w:pPr>
      <w:r w:rsidRPr="00C00E88">
        <w:rPr>
          <w:rFonts w:ascii="Segoe UI" w:eastAsia="Times New Roman" w:hAnsi="Segoe UI" w:cs="Segoe UI"/>
          <w:color w:val="333333"/>
          <w:sz w:val="24"/>
          <w:szCs w:val="24"/>
          <w:lang w:eastAsia="en-IN"/>
        </w:rPr>
        <w:t>That said, JavaScript also allows to create servers, mobile applications, etc</w:t>
      </w:r>
    </w:p>
    <w:p w14:paraId="5E23539F" w14:textId="77777777" w:rsidR="00005EAB" w:rsidRPr="00005EAB" w:rsidRDefault="00005EAB" w:rsidP="00005EA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005EAB">
        <w:rPr>
          <w:rFonts w:ascii="Helvetica" w:eastAsia="Times New Roman" w:hAnsi="Helvetica" w:cs="Helvetica"/>
          <w:color w:val="610B38"/>
          <w:sz w:val="38"/>
          <w:szCs w:val="38"/>
          <w:lang w:eastAsia="en-IN"/>
        </w:rPr>
        <w:t>Features of JavaScript</w:t>
      </w:r>
    </w:p>
    <w:p w14:paraId="0C4BEC48" w14:textId="77777777" w:rsidR="00005EAB" w:rsidRPr="00005EAB" w:rsidRDefault="00005EAB" w:rsidP="00005EA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05EAB">
        <w:rPr>
          <w:rFonts w:ascii="Segoe UI" w:eastAsia="Times New Roman" w:hAnsi="Segoe UI" w:cs="Segoe UI"/>
          <w:color w:val="333333"/>
          <w:sz w:val="24"/>
          <w:szCs w:val="24"/>
          <w:lang w:eastAsia="en-IN"/>
        </w:rPr>
        <w:t>There are following features of JavaScript:</w:t>
      </w:r>
    </w:p>
    <w:p w14:paraId="57B440C0" w14:textId="77777777" w:rsidR="00005EAB" w:rsidRPr="00005EAB" w:rsidRDefault="00005EAB" w:rsidP="00005EA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05EAB">
        <w:rPr>
          <w:rFonts w:ascii="Segoe UI" w:eastAsia="Times New Roman" w:hAnsi="Segoe UI" w:cs="Segoe UI"/>
          <w:color w:val="000000"/>
          <w:sz w:val="24"/>
          <w:szCs w:val="24"/>
          <w:lang w:eastAsia="en-IN"/>
        </w:rPr>
        <w:t>All popular web browsers support JavaScript as they provide built-in execution environments.</w:t>
      </w:r>
    </w:p>
    <w:p w14:paraId="3924E13D" w14:textId="77777777" w:rsidR="00005EAB" w:rsidRPr="00005EAB" w:rsidRDefault="00005EAB" w:rsidP="00005EA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05EAB">
        <w:rPr>
          <w:rFonts w:ascii="Segoe UI" w:eastAsia="Times New Roman" w:hAnsi="Segoe UI" w:cs="Segoe UI"/>
          <w:color w:val="000000"/>
          <w:sz w:val="24"/>
          <w:szCs w:val="24"/>
          <w:lang w:eastAsia="en-IN"/>
        </w:rPr>
        <w:t>JavaScript follows the syntax and structure of the C programming language. Thus, it is a structured programming language.</w:t>
      </w:r>
    </w:p>
    <w:p w14:paraId="56E1B2AE" w14:textId="77777777" w:rsidR="00005EAB" w:rsidRPr="00005EAB" w:rsidRDefault="00005EAB" w:rsidP="00005EA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05EAB">
        <w:rPr>
          <w:rFonts w:ascii="Segoe UI" w:eastAsia="Times New Roman" w:hAnsi="Segoe UI" w:cs="Segoe UI"/>
          <w:color w:val="000000"/>
          <w:sz w:val="24"/>
          <w:szCs w:val="24"/>
          <w:lang w:eastAsia="en-IN"/>
        </w:rPr>
        <w:t>JavaScript is a weakly typed language, where certain types are implicitly cast (depending on the operation).</w:t>
      </w:r>
    </w:p>
    <w:p w14:paraId="2B90AF07" w14:textId="77777777" w:rsidR="00005EAB" w:rsidRPr="00005EAB" w:rsidRDefault="00005EAB" w:rsidP="00005EA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05EAB">
        <w:rPr>
          <w:rFonts w:ascii="Segoe UI" w:eastAsia="Times New Roman" w:hAnsi="Segoe UI" w:cs="Segoe UI"/>
          <w:color w:val="000000"/>
          <w:sz w:val="24"/>
          <w:szCs w:val="24"/>
          <w:lang w:eastAsia="en-IN"/>
        </w:rPr>
        <w:t>JavaScript is an object-oriented programming language that uses prototypes rather than using classes for inheritance.</w:t>
      </w:r>
    </w:p>
    <w:p w14:paraId="68977602" w14:textId="77777777" w:rsidR="00005EAB" w:rsidRPr="00005EAB" w:rsidRDefault="00005EAB" w:rsidP="00005EA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05EAB">
        <w:rPr>
          <w:rFonts w:ascii="Segoe UI" w:eastAsia="Times New Roman" w:hAnsi="Segoe UI" w:cs="Segoe UI"/>
          <w:color w:val="000000"/>
          <w:sz w:val="24"/>
          <w:szCs w:val="24"/>
          <w:lang w:eastAsia="en-IN"/>
        </w:rPr>
        <w:t>It is a light-weighted and interpreted language.</w:t>
      </w:r>
    </w:p>
    <w:p w14:paraId="15971C19" w14:textId="77777777" w:rsidR="00005EAB" w:rsidRPr="00005EAB" w:rsidRDefault="00005EAB" w:rsidP="00005EA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05EAB">
        <w:rPr>
          <w:rFonts w:ascii="Segoe UI" w:eastAsia="Times New Roman" w:hAnsi="Segoe UI" w:cs="Segoe UI"/>
          <w:color w:val="000000"/>
          <w:sz w:val="24"/>
          <w:szCs w:val="24"/>
          <w:lang w:eastAsia="en-IN"/>
        </w:rPr>
        <w:t>It is a case-sensitive language.</w:t>
      </w:r>
    </w:p>
    <w:p w14:paraId="611D97BD" w14:textId="77777777" w:rsidR="00005EAB" w:rsidRPr="00005EAB" w:rsidRDefault="00005EAB" w:rsidP="00005EA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05EAB">
        <w:rPr>
          <w:rFonts w:ascii="Segoe UI" w:eastAsia="Times New Roman" w:hAnsi="Segoe UI" w:cs="Segoe UI"/>
          <w:color w:val="000000"/>
          <w:sz w:val="24"/>
          <w:szCs w:val="24"/>
          <w:lang w:eastAsia="en-IN"/>
        </w:rPr>
        <w:t>JavaScript is supportable in several operating systems including, Windows, macOS, etc.</w:t>
      </w:r>
    </w:p>
    <w:p w14:paraId="47531164" w14:textId="4F5C6EE8" w:rsidR="00005EAB" w:rsidRDefault="00005EAB" w:rsidP="00005EA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005EAB">
        <w:rPr>
          <w:rFonts w:ascii="Segoe UI" w:eastAsia="Times New Roman" w:hAnsi="Segoe UI" w:cs="Segoe UI"/>
          <w:color w:val="000000"/>
          <w:sz w:val="24"/>
          <w:szCs w:val="24"/>
          <w:lang w:eastAsia="en-IN"/>
        </w:rPr>
        <w:t>It provides good control to the users over the web browsers.</w:t>
      </w:r>
    </w:p>
    <w:p w14:paraId="17194F74" w14:textId="755A6A24" w:rsidR="00005EAB" w:rsidRDefault="00005EAB" w:rsidP="00005EAB">
      <w:pPr>
        <w:pStyle w:val="Heading1"/>
        <w:shd w:val="clear" w:color="auto" w:fill="FFFFFF"/>
        <w:spacing w:before="0" w:after="180" w:line="600" w:lineRule="atLeast"/>
        <w:rPr>
          <w:rFonts w:ascii="Segoe UI" w:hAnsi="Segoe UI" w:cs="Segoe UI"/>
          <w:color w:val="333333"/>
        </w:rPr>
      </w:pPr>
      <w:r>
        <w:rPr>
          <w:rFonts w:ascii="Segoe UI" w:hAnsi="Segoe UI" w:cs="Segoe UI"/>
          <w:color w:val="333333"/>
        </w:rPr>
        <w:lastRenderedPageBreak/>
        <w:t>Code editors</w:t>
      </w:r>
    </w:p>
    <w:p w14:paraId="368B613E" w14:textId="77777777" w:rsidR="00005EAB" w:rsidRPr="00005EAB" w:rsidRDefault="00825E4E" w:rsidP="00005EAB">
      <w:pPr>
        <w:numPr>
          <w:ilvl w:val="0"/>
          <w:numId w:val="5"/>
        </w:numPr>
        <w:shd w:val="clear" w:color="auto" w:fill="FFFFFF"/>
        <w:spacing w:before="72" w:after="72" w:line="240" w:lineRule="auto"/>
        <w:rPr>
          <w:rFonts w:ascii="Segoe UI" w:eastAsia="Times New Roman" w:hAnsi="Segoe UI" w:cs="Segoe UI"/>
          <w:color w:val="333333"/>
          <w:sz w:val="24"/>
          <w:szCs w:val="24"/>
          <w:lang w:eastAsia="en-IN"/>
        </w:rPr>
      </w:pPr>
      <w:hyperlink r:id="rId13" w:history="1">
        <w:r w:rsidR="00005EAB" w:rsidRPr="00005EAB">
          <w:rPr>
            <w:rFonts w:ascii="Segoe UI" w:eastAsia="Times New Roman" w:hAnsi="Segoe UI" w:cs="Segoe UI"/>
            <w:color w:val="0059B2"/>
            <w:sz w:val="24"/>
            <w:szCs w:val="24"/>
            <w:u w:val="single"/>
            <w:lang w:eastAsia="en-IN"/>
          </w:rPr>
          <w:t>Visual Studio Code</w:t>
        </w:r>
      </w:hyperlink>
      <w:r w:rsidR="00005EAB" w:rsidRPr="00005EAB">
        <w:rPr>
          <w:rFonts w:ascii="Segoe UI" w:eastAsia="Times New Roman" w:hAnsi="Segoe UI" w:cs="Segoe UI"/>
          <w:color w:val="333333"/>
          <w:sz w:val="24"/>
          <w:szCs w:val="24"/>
          <w:lang w:eastAsia="en-IN"/>
        </w:rPr>
        <w:t> (cross-platform, free).</w:t>
      </w:r>
    </w:p>
    <w:p w14:paraId="1C1E5E85" w14:textId="50D850FB" w:rsidR="00005EAB" w:rsidRDefault="00825E4E" w:rsidP="00005EAB">
      <w:pPr>
        <w:numPr>
          <w:ilvl w:val="0"/>
          <w:numId w:val="5"/>
        </w:numPr>
        <w:shd w:val="clear" w:color="auto" w:fill="FFFFFF"/>
        <w:spacing w:before="72" w:after="72" w:line="240" w:lineRule="auto"/>
        <w:rPr>
          <w:rFonts w:ascii="Segoe UI" w:eastAsia="Times New Roman" w:hAnsi="Segoe UI" w:cs="Segoe UI"/>
          <w:color w:val="333333"/>
          <w:sz w:val="24"/>
          <w:szCs w:val="24"/>
          <w:lang w:eastAsia="en-IN"/>
        </w:rPr>
      </w:pPr>
      <w:hyperlink r:id="rId14" w:history="1">
        <w:r w:rsidR="00005EAB" w:rsidRPr="00005EAB">
          <w:rPr>
            <w:rFonts w:ascii="Segoe UI" w:eastAsia="Times New Roman" w:hAnsi="Segoe UI" w:cs="Segoe UI"/>
            <w:color w:val="0059B2"/>
            <w:sz w:val="24"/>
            <w:szCs w:val="24"/>
            <w:u w:val="single"/>
            <w:lang w:eastAsia="en-IN"/>
          </w:rPr>
          <w:t>WebStorm</w:t>
        </w:r>
      </w:hyperlink>
      <w:r w:rsidR="00005EAB" w:rsidRPr="00005EAB">
        <w:rPr>
          <w:rFonts w:ascii="Segoe UI" w:eastAsia="Times New Roman" w:hAnsi="Segoe UI" w:cs="Segoe UI"/>
          <w:color w:val="333333"/>
          <w:sz w:val="24"/>
          <w:szCs w:val="24"/>
          <w:lang w:eastAsia="en-IN"/>
        </w:rPr>
        <w:t> (cross-platform, paid).</w:t>
      </w:r>
    </w:p>
    <w:p w14:paraId="15A79B8E" w14:textId="5A075F6A" w:rsidR="00005EAB" w:rsidRDefault="00005EAB" w:rsidP="00005EAB">
      <w:pPr>
        <w:shd w:val="clear" w:color="auto" w:fill="FFFFFF"/>
        <w:spacing w:before="72" w:after="72" w:line="240" w:lineRule="auto"/>
        <w:ind w:left="720"/>
        <w:rPr>
          <w:rFonts w:ascii="Segoe UI" w:eastAsia="Times New Roman" w:hAnsi="Segoe UI" w:cs="Segoe UI"/>
          <w:color w:val="333333"/>
          <w:sz w:val="24"/>
          <w:szCs w:val="24"/>
          <w:lang w:eastAsia="en-IN"/>
        </w:rPr>
      </w:pPr>
    </w:p>
    <w:p w14:paraId="257E756D" w14:textId="77777777" w:rsidR="00367FA7" w:rsidRPr="00367FA7" w:rsidRDefault="00367FA7" w:rsidP="00367FA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367FA7">
        <w:rPr>
          <w:rFonts w:ascii="Helvetica" w:eastAsia="Times New Roman" w:hAnsi="Helvetica" w:cs="Helvetica"/>
          <w:color w:val="610B38"/>
          <w:sz w:val="38"/>
          <w:szCs w:val="38"/>
          <w:lang w:eastAsia="en-IN"/>
        </w:rPr>
        <w:t>Application of JavaScript</w:t>
      </w:r>
    </w:p>
    <w:p w14:paraId="7F6B8B6B" w14:textId="77777777" w:rsidR="00367FA7" w:rsidRPr="00367FA7" w:rsidRDefault="00367FA7" w:rsidP="00367FA7">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67FA7">
        <w:rPr>
          <w:rFonts w:ascii="Segoe UI" w:eastAsia="Times New Roman" w:hAnsi="Segoe UI" w:cs="Segoe UI"/>
          <w:color w:val="333333"/>
          <w:sz w:val="24"/>
          <w:szCs w:val="24"/>
          <w:lang w:eastAsia="en-IN"/>
        </w:rPr>
        <w:t>JavaScript is used to create interactive websites. It is mainly used for:</w:t>
      </w:r>
    </w:p>
    <w:p w14:paraId="5BD08A3F" w14:textId="77777777" w:rsidR="00367FA7" w:rsidRPr="00367FA7" w:rsidRDefault="00367FA7" w:rsidP="00367FA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7FA7">
        <w:rPr>
          <w:rFonts w:ascii="Segoe UI" w:eastAsia="Times New Roman" w:hAnsi="Segoe UI" w:cs="Segoe UI"/>
          <w:color w:val="000000"/>
          <w:sz w:val="24"/>
          <w:szCs w:val="24"/>
          <w:lang w:eastAsia="en-IN"/>
        </w:rPr>
        <w:t>Client-side validation,</w:t>
      </w:r>
    </w:p>
    <w:p w14:paraId="6A546ED2" w14:textId="77777777" w:rsidR="00367FA7" w:rsidRPr="00367FA7" w:rsidRDefault="00367FA7" w:rsidP="00367FA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7FA7">
        <w:rPr>
          <w:rFonts w:ascii="Segoe UI" w:eastAsia="Times New Roman" w:hAnsi="Segoe UI" w:cs="Segoe UI"/>
          <w:color w:val="000000"/>
          <w:sz w:val="24"/>
          <w:szCs w:val="24"/>
          <w:lang w:eastAsia="en-IN"/>
        </w:rPr>
        <w:t>Dynamic drop-down menus,</w:t>
      </w:r>
    </w:p>
    <w:p w14:paraId="442C699F" w14:textId="77777777" w:rsidR="00367FA7" w:rsidRPr="00367FA7" w:rsidRDefault="00367FA7" w:rsidP="00367FA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7FA7">
        <w:rPr>
          <w:rFonts w:ascii="Segoe UI" w:eastAsia="Times New Roman" w:hAnsi="Segoe UI" w:cs="Segoe UI"/>
          <w:color w:val="000000"/>
          <w:sz w:val="24"/>
          <w:szCs w:val="24"/>
          <w:lang w:eastAsia="en-IN"/>
        </w:rPr>
        <w:t>Displaying date and time,</w:t>
      </w:r>
    </w:p>
    <w:p w14:paraId="76DCD1D9" w14:textId="77777777" w:rsidR="00367FA7" w:rsidRPr="00367FA7" w:rsidRDefault="00367FA7" w:rsidP="00367FA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7FA7">
        <w:rPr>
          <w:rFonts w:ascii="Segoe UI" w:eastAsia="Times New Roman" w:hAnsi="Segoe UI" w:cs="Segoe UI"/>
          <w:color w:val="000000"/>
          <w:sz w:val="24"/>
          <w:szCs w:val="24"/>
          <w:lang w:eastAsia="en-IN"/>
        </w:rPr>
        <w:t>Displaying pop-up windows and dialog boxes (like an alert dialog box, confirm dialog box and prompt dialog box),</w:t>
      </w:r>
    </w:p>
    <w:p w14:paraId="106B70EA" w14:textId="2661A9D7" w:rsidR="00367FA7" w:rsidRDefault="00367FA7" w:rsidP="00367FA7">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367FA7">
        <w:rPr>
          <w:rFonts w:ascii="Segoe UI" w:eastAsia="Times New Roman" w:hAnsi="Segoe UI" w:cs="Segoe UI"/>
          <w:color w:val="000000"/>
          <w:sz w:val="24"/>
          <w:szCs w:val="24"/>
          <w:lang w:eastAsia="en-IN"/>
        </w:rPr>
        <w:t>Displaying clocks etc.</w:t>
      </w:r>
    </w:p>
    <w:p w14:paraId="0BBD512F" w14:textId="40E75DFD" w:rsidR="001B02B3" w:rsidRPr="001B02B3" w:rsidRDefault="001B02B3" w:rsidP="001B02B3">
      <w:pPr>
        <w:shd w:val="clear" w:color="auto" w:fill="FFFFFF"/>
        <w:spacing w:before="60" w:after="100" w:afterAutospacing="1" w:line="375" w:lineRule="atLeast"/>
        <w:ind w:left="720"/>
        <w:jc w:val="both"/>
        <w:rPr>
          <w:rFonts w:ascii="Segoe UI" w:eastAsia="Times New Roman" w:hAnsi="Segoe UI" w:cs="Segoe UI"/>
          <w:b/>
          <w:bCs/>
          <w:color w:val="000000"/>
          <w:sz w:val="24"/>
          <w:szCs w:val="24"/>
          <w:lang w:eastAsia="en-IN"/>
        </w:rPr>
      </w:pPr>
      <w:r w:rsidRPr="001B02B3">
        <w:rPr>
          <w:rFonts w:ascii="Segoe UI" w:eastAsia="Times New Roman" w:hAnsi="Segoe UI" w:cs="Segoe UI"/>
          <w:b/>
          <w:bCs/>
          <w:color w:val="000000"/>
          <w:sz w:val="24"/>
          <w:szCs w:val="24"/>
          <w:lang w:eastAsia="en-IN"/>
        </w:rPr>
        <w:t xml:space="preserve">     </w:t>
      </w:r>
      <w:r>
        <w:rPr>
          <w:rFonts w:ascii="Segoe UI" w:eastAsia="Times New Roman" w:hAnsi="Segoe UI" w:cs="Segoe UI"/>
          <w:b/>
          <w:bCs/>
          <w:color w:val="000000"/>
          <w:sz w:val="24"/>
          <w:szCs w:val="24"/>
          <w:lang w:eastAsia="en-IN"/>
        </w:rPr>
        <w:t xml:space="preserve">                        </w:t>
      </w:r>
      <w:r w:rsidRPr="001B02B3">
        <w:rPr>
          <w:rFonts w:ascii="Segoe UI" w:eastAsia="Times New Roman" w:hAnsi="Segoe UI" w:cs="Segoe UI"/>
          <w:b/>
          <w:bCs/>
          <w:color w:val="000000"/>
          <w:sz w:val="24"/>
          <w:szCs w:val="24"/>
          <w:lang w:eastAsia="en-IN"/>
        </w:rPr>
        <w:t xml:space="preserve"> JAVA SCRIPT EXAMPLE</w:t>
      </w:r>
    </w:p>
    <w:p w14:paraId="2B368806" w14:textId="4206B42F" w:rsidR="001B02B3" w:rsidRPr="001B02B3" w:rsidRDefault="001B02B3" w:rsidP="001B02B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w:t>
      </w:r>
      <w:r w:rsidRPr="001B02B3">
        <w:rPr>
          <w:rFonts w:ascii="Segoe UI" w:eastAsia="Times New Roman" w:hAnsi="Segoe UI" w:cs="Segoe UI"/>
          <w:color w:val="000000"/>
          <w:sz w:val="24"/>
          <w:szCs w:val="24"/>
          <w:lang w:eastAsia="en-IN"/>
        </w:rPr>
        <w:t>&lt;html&gt;</w:t>
      </w:r>
    </w:p>
    <w:p w14:paraId="660D2578" w14:textId="3DE5F849" w:rsidR="001B02B3" w:rsidRPr="001B02B3" w:rsidRDefault="001B02B3" w:rsidP="001B02B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w:t>
      </w:r>
      <w:r w:rsidRPr="001B02B3">
        <w:rPr>
          <w:rFonts w:ascii="Segoe UI" w:eastAsia="Times New Roman" w:hAnsi="Segoe UI" w:cs="Segoe UI"/>
          <w:color w:val="000000"/>
          <w:sz w:val="24"/>
          <w:szCs w:val="24"/>
          <w:lang w:eastAsia="en-IN"/>
        </w:rPr>
        <w:t>&lt;body&gt;</w:t>
      </w:r>
    </w:p>
    <w:p w14:paraId="21635DE3" w14:textId="7D2865E2" w:rsidR="001B02B3" w:rsidRPr="001B02B3" w:rsidRDefault="001B02B3" w:rsidP="001B02B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w:t>
      </w:r>
      <w:r w:rsidRPr="001B02B3">
        <w:rPr>
          <w:rFonts w:ascii="Segoe UI" w:eastAsia="Times New Roman" w:hAnsi="Segoe UI" w:cs="Segoe UI"/>
          <w:color w:val="000000"/>
          <w:sz w:val="24"/>
          <w:szCs w:val="24"/>
          <w:lang w:eastAsia="en-IN"/>
        </w:rPr>
        <w:t>&lt;h2&gt;Welcome to JavaScript&lt;/h2&gt;</w:t>
      </w:r>
    </w:p>
    <w:p w14:paraId="026890FD" w14:textId="64AF66F9" w:rsidR="001B02B3" w:rsidRDefault="001B02B3" w:rsidP="001B02B3">
      <w:pPr>
        <w:pStyle w:val="alt"/>
        <w:spacing w:before="0" w:beforeAutospacing="0" w:after="0" w:afterAutospacing="0" w:line="375" w:lineRule="atLeast"/>
        <w:ind w:left="720"/>
        <w:jc w:val="both"/>
        <w:rPr>
          <w:rFonts w:ascii="Segoe UI" w:hAnsi="Segoe UI" w:cs="Segoe UI"/>
          <w:color w:val="000000"/>
        </w:rPr>
      </w:pPr>
      <w:r>
        <w:rPr>
          <w:rFonts w:ascii="Segoe UI" w:hAnsi="Segoe UI" w:cs="Segoe UI"/>
          <w:color w:val="000000"/>
        </w:rPr>
        <w:t xml:space="preserve">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script</w:t>
      </w:r>
      <w:r>
        <w:rPr>
          <w:rFonts w:ascii="Segoe UI" w:hAnsi="Segoe UI" w:cs="Segoe UI"/>
          <w:color w:val="000000"/>
          <w:bdr w:val="none" w:sz="0" w:space="0" w:color="auto" w:frame="1"/>
        </w:rPr>
        <w:t> </w:t>
      </w:r>
      <w:r>
        <w:rPr>
          <w:rStyle w:val="attribute"/>
          <w:rFonts w:ascii="Segoe UI" w:hAnsi="Segoe UI" w:cs="Segoe UI"/>
          <w:color w:val="FF0000"/>
          <w:bdr w:val="none" w:sz="0" w:space="0" w:color="auto" w:frame="1"/>
        </w:rPr>
        <w:t>type</w:t>
      </w:r>
      <w:r>
        <w:rPr>
          <w:rFonts w:ascii="Segoe UI" w:hAnsi="Segoe UI" w:cs="Segoe UI"/>
          <w:color w:val="000000"/>
          <w:bdr w:val="none" w:sz="0" w:space="0" w:color="auto" w:frame="1"/>
        </w:rPr>
        <w:t>=</w:t>
      </w:r>
      <w:r>
        <w:rPr>
          <w:rStyle w:val="attribute-value"/>
          <w:rFonts w:ascii="Segoe UI" w:hAnsi="Segoe UI" w:cs="Segoe UI"/>
          <w:color w:val="0000FF"/>
          <w:bdr w:val="none" w:sz="0" w:space="0" w:color="auto" w:frame="1"/>
        </w:rPr>
        <w:t>"text/</w:t>
      </w:r>
      <w:proofErr w:type="spellStart"/>
      <w:r>
        <w:rPr>
          <w:rStyle w:val="attribute-value"/>
          <w:rFonts w:ascii="Segoe UI" w:hAnsi="Segoe UI" w:cs="Segoe UI"/>
          <w:color w:val="0000FF"/>
          <w:bdr w:val="none" w:sz="0" w:space="0" w:color="auto" w:frame="1"/>
        </w:rPr>
        <w:t>javascript</w:t>
      </w:r>
      <w:proofErr w:type="spellEnd"/>
      <w:r>
        <w:rPr>
          <w:rStyle w:val="attribute-value"/>
          <w:rFonts w:ascii="Segoe UI" w:hAnsi="Segoe UI" w:cs="Segoe UI"/>
          <w:color w:val="0000FF"/>
          <w:bdr w:val="none" w:sz="0" w:space="0" w:color="auto" w:frame="1"/>
        </w:rPr>
        <w:t>"</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14:paraId="7C159984" w14:textId="008EE479" w:rsidR="001B02B3" w:rsidRPr="001B02B3" w:rsidRDefault="001B02B3" w:rsidP="001B02B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63AF44CD" w14:textId="5A53287B" w:rsidR="001B02B3" w:rsidRPr="001B02B3" w:rsidRDefault="001B02B3" w:rsidP="001B02B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w:t>
      </w:r>
      <w:proofErr w:type="gramStart"/>
      <w:r w:rsidRPr="001B02B3">
        <w:rPr>
          <w:rFonts w:ascii="Segoe UI" w:eastAsia="Times New Roman" w:hAnsi="Segoe UI" w:cs="Segoe UI"/>
          <w:color w:val="000000"/>
          <w:sz w:val="24"/>
          <w:szCs w:val="24"/>
          <w:lang w:eastAsia="en-IN"/>
        </w:rPr>
        <w:t>document.write</w:t>
      </w:r>
      <w:proofErr w:type="gramEnd"/>
      <w:r w:rsidRPr="001B02B3">
        <w:rPr>
          <w:rFonts w:ascii="Segoe UI" w:eastAsia="Times New Roman" w:hAnsi="Segoe UI" w:cs="Segoe UI"/>
          <w:color w:val="000000"/>
          <w:sz w:val="24"/>
          <w:szCs w:val="24"/>
          <w:lang w:eastAsia="en-IN"/>
        </w:rPr>
        <w:t>("Hello JavaScript by JavaScript");</w:t>
      </w:r>
    </w:p>
    <w:p w14:paraId="55EF6362" w14:textId="66127510" w:rsidR="001B02B3" w:rsidRPr="001B02B3" w:rsidRDefault="001B02B3" w:rsidP="001B02B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w:t>
      </w:r>
      <w:r w:rsidRPr="001B02B3">
        <w:rPr>
          <w:rFonts w:ascii="Segoe UI" w:eastAsia="Times New Roman" w:hAnsi="Segoe UI" w:cs="Segoe UI"/>
          <w:color w:val="000000"/>
          <w:sz w:val="24"/>
          <w:szCs w:val="24"/>
          <w:lang w:eastAsia="en-IN"/>
        </w:rPr>
        <w:t>&lt;/script&gt;</w:t>
      </w:r>
    </w:p>
    <w:p w14:paraId="5BC48A8E" w14:textId="74467DD2" w:rsidR="001B02B3" w:rsidRPr="001B02B3" w:rsidRDefault="001B02B3" w:rsidP="001B02B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w:t>
      </w:r>
      <w:r w:rsidRPr="001B02B3">
        <w:rPr>
          <w:rFonts w:ascii="Segoe UI" w:eastAsia="Times New Roman" w:hAnsi="Segoe UI" w:cs="Segoe UI"/>
          <w:color w:val="000000"/>
          <w:sz w:val="24"/>
          <w:szCs w:val="24"/>
          <w:lang w:eastAsia="en-IN"/>
        </w:rPr>
        <w:t>&lt;/body&gt;</w:t>
      </w:r>
    </w:p>
    <w:p w14:paraId="73E9AEE7" w14:textId="38A52E3F" w:rsidR="00367FA7" w:rsidRDefault="001B02B3" w:rsidP="001B02B3">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w:t>
      </w:r>
      <w:r w:rsidRPr="001B02B3">
        <w:rPr>
          <w:rFonts w:ascii="Segoe UI" w:eastAsia="Times New Roman" w:hAnsi="Segoe UI" w:cs="Segoe UI"/>
          <w:color w:val="000000"/>
          <w:sz w:val="24"/>
          <w:szCs w:val="24"/>
          <w:lang w:eastAsia="en-IN"/>
        </w:rPr>
        <w:t>&lt;/html&gt;</w:t>
      </w:r>
    </w:p>
    <w:bookmarkStart w:id="2" w:name="the-script-tag"/>
    <w:p w14:paraId="33EBE634" w14:textId="44FDE535" w:rsidR="001B02B3" w:rsidRDefault="001B02B3" w:rsidP="001B02B3">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"https://javascript.info/hello-world" \l "the-script-tag" </w:instrText>
      </w:r>
      <w:r>
        <w:rPr>
          <w:rFonts w:ascii="Segoe UI" w:hAnsi="Segoe UI" w:cs="Segoe UI"/>
          <w:color w:val="333333"/>
        </w:rPr>
        <w:fldChar w:fldCharType="separate"/>
      </w:r>
      <w:r>
        <w:rPr>
          <w:rStyle w:val="Hyperlink"/>
          <w:rFonts w:ascii="Segoe UI" w:hAnsi="Segoe UI" w:cs="Segoe UI"/>
          <w:color w:val="666666"/>
        </w:rPr>
        <w:t>The “script” tag</w:t>
      </w:r>
      <w:r>
        <w:rPr>
          <w:rFonts w:ascii="Segoe UI" w:hAnsi="Segoe UI" w:cs="Segoe UI"/>
          <w:color w:val="333333"/>
        </w:rPr>
        <w:fldChar w:fldCharType="end"/>
      </w:r>
      <w:bookmarkEnd w:id="2"/>
    </w:p>
    <w:p w14:paraId="66E0F945" w14:textId="77777777" w:rsidR="001B02B3" w:rsidRPr="001B02B3" w:rsidRDefault="001B02B3" w:rsidP="00C70571">
      <w:pPr>
        <w:rPr>
          <w:lang w:eastAsia="en-IN"/>
        </w:rPr>
      </w:pPr>
      <w:r w:rsidRPr="001B02B3">
        <w:rPr>
          <w:lang w:eastAsia="en-IN"/>
        </w:rPr>
        <w:t>JavaScript programs can be inserted almost anywhere into an HTML document using the </w:t>
      </w:r>
      <w:r w:rsidRPr="001B02B3">
        <w:rPr>
          <w:rFonts w:ascii="Consolas" w:hAnsi="Consolas" w:cs="Courier New"/>
          <w:sz w:val="20"/>
          <w:szCs w:val="20"/>
          <w:shd w:val="clear" w:color="auto" w:fill="F5F2F0"/>
          <w:lang w:eastAsia="en-IN"/>
        </w:rPr>
        <w:t>&lt;script&gt;</w:t>
      </w:r>
      <w:r w:rsidRPr="001B02B3">
        <w:rPr>
          <w:lang w:eastAsia="en-IN"/>
        </w:rPr>
        <w:t> tag.</w:t>
      </w:r>
    </w:p>
    <w:p w14:paraId="00EC3C71" w14:textId="77777777" w:rsidR="001B02B3" w:rsidRPr="001B02B3" w:rsidRDefault="001B02B3" w:rsidP="001B02B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B02B3">
        <w:rPr>
          <w:rFonts w:ascii="Segoe UI" w:eastAsia="Times New Roman" w:hAnsi="Segoe UI" w:cs="Segoe UI"/>
          <w:color w:val="333333"/>
          <w:sz w:val="24"/>
          <w:szCs w:val="24"/>
          <w:lang w:eastAsia="en-IN"/>
        </w:rPr>
        <w:lastRenderedPageBreak/>
        <w:t>The </w:t>
      </w:r>
      <w:r w:rsidRPr="001B02B3">
        <w:rPr>
          <w:rFonts w:ascii="Segoe UI" w:eastAsia="Times New Roman" w:hAnsi="Segoe UI" w:cs="Segoe UI"/>
          <w:b/>
          <w:bCs/>
          <w:color w:val="333333"/>
          <w:sz w:val="24"/>
          <w:szCs w:val="24"/>
          <w:lang w:eastAsia="en-IN"/>
        </w:rPr>
        <w:t>script</w:t>
      </w:r>
      <w:r w:rsidRPr="001B02B3">
        <w:rPr>
          <w:rFonts w:ascii="Segoe UI" w:eastAsia="Times New Roman" w:hAnsi="Segoe UI" w:cs="Segoe UI"/>
          <w:color w:val="333333"/>
          <w:sz w:val="24"/>
          <w:szCs w:val="24"/>
          <w:lang w:eastAsia="en-IN"/>
        </w:rPr>
        <w:t> tag specifies that we are using JavaScript.</w:t>
      </w:r>
    </w:p>
    <w:p w14:paraId="01D7605F" w14:textId="380E5179" w:rsidR="001B02B3" w:rsidRDefault="001B02B3" w:rsidP="001B02B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B02B3">
        <w:rPr>
          <w:rFonts w:ascii="Segoe UI" w:eastAsia="Times New Roman" w:hAnsi="Segoe UI" w:cs="Segoe UI"/>
          <w:color w:val="333333"/>
          <w:sz w:val="24"/>
          <w:szCs w:val="24"/>
          <w:lang w:eastAsia="en-IN"/>
        </w:rPr>
        <w:t>The </w:t>
      </w:r>
      <w:r w:rsidRPr="001B02B3">
        <w:rPr>
          <w:rFonts w:ascii="Segoe UI" w:eastAsia="Times New Roman" w:hAnsi="Segoe UI" w:cs="Segoe UI"/>
          <w:b/>
          <w:bCs/>
          <w:color w:val="333333"/>
          <w:sz w:val="24"/>
          <w:szCs w:val="24"/>
          <w:lang w:eastAsia="en-IN"/>
        </w:rPr>
        <w:t>text/</w:t>
      </w:r>
      <w:proofErr w:type="spellStart"/>
      <w:r w:rsidRPr="001B02B3">
        <w:rPr>
          <w:rFonts w:ascii="Segoe UI" w:eastAsia="Times New Roman" w:hAnsi="Segoe UI" w:cs="Segoe UI"/>
          <w:b/>
          <w:bCs/>
          <w:color w:val="333333"/>
          <w:sz w:val="24"/>
          <w:szCs w:val="24"/>
          <w:lang w:eastAsia="en-IN"/>
        </w:rPr>
        <w:t>javascript</w:t>
      </w:r>
      <w:proofErr w:type="spellEnd"/>
      <w:r w:rsidRPr="001B02B3">
        <w:rPr>
          <w:rFonts w:ascii="Segoe UI" w:eastAsia="Times New Roman" w:hAnsi="Segoe UI" w:cs="Segoe UI"/>
          <w:color w:val="333333"/>
          <w:sz w:val="24"/>
          <w:szCs w:val="24"/>
          <w:lang w:eastAsia="en-IN"/>
        </w:rPr>
        <w:t> is the content type that provides information to the browser about the data.</w:t>
      </w:r>
    </w:p>
    <w:p w14:paraId="185861D5" w14:textId="0E6D583A" w:rsidR="001B02B3" w:rsidRDefault="001B02B3" w:rsidP="001B02B3">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The </w:t>
      </w:r>
      <w:proofErr w:type="gramStart"/>
      <w:r>
        <w:rPr>
          <w:rFonts w:ascii="Segoe UI" w:hAnsi="Segoe UI" w:cs="Segoe UI"/>
          <w:b/>
          <w:bCs/>
          <w:color w:val="333333"/>
          <w:shd w:val="clear" w:color="auto" w:fill="FFFFFF"/>
        </w:rPr>
        <w:t>document.write</w:t>
      </w:r>
      <w:proofErr w:type="gramEnd"/>
      <w:r>
        <w:rPr>
          <w:rFonts w:ascii="Segoe UI" w:hAnsi="Segoe UI" w:cs="Segoe UI"/>
          <w:b/>
          <w:bCs/>
          <w:color w:val="333333"/>
          <w:shd w:val="clear" w:color="auto" w:fill="FFFFFF"/>
        </w:rPr>
        <w:t>()</w:t>
      </w:r>
      <w:r>
        <w:rPr>
          <w:rFonts w:ascii="Segoe UI" w:hAnsi="Segoe UI" w:cs="Segoe UI"/>
          <w:color w:val="333333"/>
          <w:shd w:val="clear" w:color="auto" w:fill="FFFFFF"/>
        </w:rPr>
        <w:t> function is used to display dynamic content through JavaScript</w:t>
      </w:r>
    </w:p>
    <w:p w14:paraId="23B4D7D9" w14:textId="77777777" w:rsidR="001B02B3" w:rsidRDefault="001B02B3" w:rsidP="001B02B3">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Pr>
          <w:rFonts w:ascii="Segoe UI" w:hAnsi="Segoe UI" w:cs="Segoe UI"/>
          <w:b/>
          <w:bCs/>
          <w:color w:val="333333"/>
          <w:shd w:val="clear" w:color="auto" w:fill="FFFFFF"/>
        </w:rPr>
        <w:t xml:space="preserve">                           </w:t>
      </w:r>
    </w:p>
    <w:p w14:paraId="13DE54AE" w14:textId="0E625D88" w:rsidR="001B02B3" w:rsidRDefault="001B02B3" w:rsidP="001B02B3">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Pr>
          <w:rFonts w:ascii="Segoe UI" w:hAnsi="Segoe UI" w:cs="Segoe UI"/>
          <w:b/>
          <w:bCs/>
          <w:color w:val="333333"/>
          <w:shd w:val="clear" w:color="auto" w:fill="FFFFFF"/>
        </w:rPr>
        <w:t xml:space="preserve">                                 </w:t>
      </w:r>
      <w:r w:rsidRPr="001B02B3">
        <w:rPr>
          <w:rFonts w:ascii="Segoe UI" w:hAnsi="Segoe UI" w:cs="Segoe UI"/>
          <w:b/>
          <w:bCs/>
          <w:color w:val="333333"/>
          <w:shd w:val="clear" w:color="auto" w:fill="FFFFFF"/>
        </w:rPr>
        <w:t>JavaScript provides 3 places to put the JavaScript code: within body tag, within head tag and external JavaScript file.</w:t>
      </w:r>
    </w:p>
    <w:p w14:paraId="788BCA2E" w14:textId="77777777" w:rsidR="001B02B3" w:rsidRPr="001B02B3" w:rsidRDefault="001B02B3" w:rsidP="001B02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1B02B3">
        <w:rPr>
          <w:rFonts w:ascii="Helvetica" w:eastAsia="Times New Roman" w:hAnsi="Helvetica" w:cs="Helvetica"/>
          <w:color w:val="610B38"/>
          <w:sz w:val="38"/>
          <w:szCs w:val="38"/>
          <w:lang w:eastAsia="en-IN"/>
        </w:rPr>
        <w:t>3 Places to put JavaScript code</w:t>
      </w:r>
    </w:p>
    <w:p w14:paraId="25D84C63" w14:textId="77777777" w:rsidR="001B02B3" w:rsidRPr="001B02B3" w:rsidRDefault="001B02B3" w:rsidP="001B02B3">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B02B3">
        <w:rPr>
          <w:rFonts w:ascii="Segoe UI" w:eastAsia="Times New Roman" w:hAnsi="Segoe UI" w:cs="Segoe UI"/>
          <w:color w:val="000000"/>
          <w:sz w:val="24"/>
          <w:szCs w:val="24"/>
          <w:lang w:eastAsia="en-IN"/>
        </w:rPr>
        <w:t>Between the body tag of html</w:t>
      </w:r>
    </w:p>
    <w:p w14:paraId="75F7273C" w14:textId="77777777" w:rsidR="001B02B3" w:rsidRPr="001B02B3" w:rsidRDefault="001B02B3" w:rsidP="001B02B3">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B02B3">
        <w:rPr>
          <w:rFonts w:ascii="Segoe UI" w:eastAsia="Times New Roman" w:hAnsi="Segoe UI" w:cs="Segoe UI"/>
          <w:color w:val="000000"/>
          <w:sz w:val="24"/>
          <w:szCs w:val="24"/>
          <w:lang w:eastAsia="en-IN"/>
        </w:rPr>
        <w:t>Between the head tag of html</w:t>
      </w:r>
    </w:p>
    <w:p w14:paraId="25A92E9F" w14:textId="21F7A729" w:rsidR="001B02B3" w:rsidRDefault="001B02B3" w:rsidP="001B02B3">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B02B3">
        <w:rPr>
          <w:rFonts w:ascii="Segoe UI" w:eastAsia="Times New Roman" w:hAnsi="Segoe UI" w:cs="Segoe UI"/>
          <w:color w:val="000000"/>
          <w:sz w:val="24"/>
          <w:szCs w:val="24"/>
          <w:lang w:eastAsia="en-IN"/>
        </w:rPr>
        <w:t>In .</w:t>
      </w:r>
      <w:proofErr w:type="spellStart"/>
      <w:r w:rsidRPr="001B02B3">
        <w:rPr>
          <w:rFonts w:ascii="Segoe UI" w:eastAsia="Times New Roman" w:hAnsi="Segoe UI" w:cs="Segoe UI"/>
          <w:color w:val="000000"/>
          <w:sz w:val="24"/>
          <w:szCs w:val="24"/>
          <w:lang w:eastAsia="en-IN"/>
        </w:rPr>
        <w:t>js</w:t>
      </w:r>
      <w:proofErr w:type="spellEnd"/>
      <w:r w:rsidRPr="001B02B3">
        <w:rPr>
          <w:rFonts w:ascii="Segoe UI" w:eastAsia="Times New Roman" w:hAnsi="Segoe UI" w:cs="Segoe UI"/>
          <w:color w:val="000000"/>
          <w:sz w:val="24"/>
          <w:szCs w:val="24"/>
          <w:lang w:eastAsia="en-IN"/>
        </w:rPr>
        <w:t xml:space="preserve"> file (external </w:t>
      </w:r>
      <w:proofErr w:type="spellStart"/>
      <w:r w:rsidRPr="001B02B3">
        <w:rPr>
          <w:rFonts w:ascii="Segoe UI" w:eastAsia="Times New Roman" w:hAnsi="Segoe UI" w:cs="Segoe UI"/>
          <w:color w:val="000000"/>
          <w:sz w:val="24"/>
          <w:szCs w:val="24"/>
          <w:lang w:eastAsia="en-IN"/>
        </w:rPr>
        <w:t>javaScript</w:t>
      </w:r>
      <w:proofErr w:type="spellEnd"/>
      <w:r w:rsidRPr="001B02B3">
        <w:rPr>
          <w:rFonts w:ascii="Segoe UI" w:eastAsia="Times New Roman" w:hAnsi="Segoe UI" w:cs="Segoe UI"/>
          <w:color w:val="000000"/>
          <w:sz w:val="24"/>
          <w:szCs w:val="24"/>
          <w:lang w:eastAsia="en-IN"/>
        </w:rPr>
        <w:t>)</w:t>
      </w:r>
    </w:p>
    <w:p w14:paraId="700483C8" w14:textId="77777777" w:rsidR="001B02B3" w:rsidRDefault="001B02B3" w:rsidP="001B02B3">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1) JavaScript </w:t>
      </w:r>
      <w:proofErr w:type="gramStart"/>
      <w:r>
        <w:rPr>
          <w:rFonts w:ascii="Helvetica" w:hAnsi="Helvetica" w:cs="Helvetica"/>
          <w:b w:val="0"/>
          <w:bCs w:val="0"/>
          <w:color w:val="610B38"/>
          <w:sz w:val="38"/>
          <w:szCs w:val="38"/>
        </w:rPr>
        <w:t>Example :</w:t>
      </w:r>
      <w:proofErr w:type="gramEnd"/>
      <w:r>
        <w:rPr>
          <w:rFonts w:ascii="Helvetica" w:hAnsi="Helvetica" w:cs="Helvetica"/>
          <w:b w:val="0"/>
          <w:bCs w:val="0"/>
          <w:color w:val="610B38"/>
          <w:sz w:val="38"/>
          <w:szCs w:val="38"/>
        </w:rPr>
        <w:t xml:space="preserve"> code between the body tag</w:t>
      </w:r>
    </w:p>
    <w:p w14:paraId="78407A6D" w14:textId="77777777" w:rsidR="001B02B3" w:rsidRDefault="001B02B3" w:rsidP="001B02B3">
      <w:pPr>
        <w:pStyle w:val="NormalWeb"/>
        <w:shd w:val="clear" w:color="auto" w:fill="FFFFFF"/>
        <w:jc w:val="both"/>
        <w:rPr>
          <w:rFonts w:ascii="Segoe UI" w:hAnsi="Segoe UI" w:cs="Segoe UI"/>
          <w:color w:val="333333"/>
        </w:rPr>
      </w:pPr>
      <w:r>
        <w:rPr>
          <w:rFonts w:ascii="Segoe UI" w:hAnsi="Segoe UI" w:cs="Segoe UI"/>
          <w:color w:val="333333"/>
        </w:rPr>
        <w:t>In the above example, we have displayed the dynamic content using JavaScript. Let’s see the simple example of JavaScript that displays alert dialog box.</w:t>
      </w:r>
    </w:p>
    <w:p w14:paraId="488F277F"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&lt;html&gt;  </w:t>
      </w:r>
    </w:p>
    <w:p w14:paraId="36EB1CB6"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&lt;body&gt;  </w:t>
      </w:r>
    </w:p>
    <w:p w14:paraId="74B94955"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&lt;script type="text/</w:t>
      </w:r>
      <w:proofErr w:type="spellStart"/>
      <w:r w:rsidRPr="00D314A9">
        <w:rPr>
          <w:rFonts w:ascii="Segoe UI" w:eastAsia="Times New Roman" w:hAnsi="Segoe UI" w:cs="Segoe UI"/>
          <w:color w:val="000000"/>
          <w:sz w:val="24"/>
          <w:szCs w:val="24"/>
          <w:lang w:eastAsia="en-IN"/>
        </w:rPr>
        <w:t>javascript</w:t>
      </w:r>
      <w:proofErr w:type="spellEnd"/>
      <w:r w:rsidRPr="00D314A9">
        <w:rPr>
          <w:rFonts w:ascii="Segoe UI" w:eastAsia="Times New Roman" w:hAnsi="Segoe UI" w:cs="Segoe UI"/>
          <w:color w:val="000000"/>
          <w:sz w:val="24"/>
          <w:szCs w:val="24"/>
          <w:lang w:eastAsia="en-IN"/>
        </w:rPr>
        <w:t xml:space="preserve">"&gt;  </w:t>
      </w:r>
    </w:p>
    <w:p w14:paraId="033F2C35"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 </w:t>
      </w:r>
      <w:proofErr w:type="gramStart"/>
      <w:r w:rsidRPr="00D314A9">
        <w:rPr>
          <w:rFonts w:ascii="Segoe UI" w:eastAsia="Times New Roman" w:hAnsi="Segoe UI" w:cs="Segoe UI"/>
          <w:color w:val="000000"/>
          <w:sz w:val="24"/>
          <w:szCs w:val="24"/>
          <w:lang w:eastAsia="en-IN"/>
        </w:rPr>
        <w:t>alert(</w:t>
      </w:r>
      <w:proofErr w:type="gramEnd"/>
      <w:r w:rsidRPr="00D314A9">
        <w:rPr>
          <w:rFonts w:ascii="Segoe UI" w:eastAsia="Times New Roman" w:hAnsi="Segoe UI" w:cs="Segoe UI"/>
          <w:color w:val="000000"/>
          <w:sz w:val="24"/>
          <w:szCs w:val="24"/>
          <w:lang w:eastAsia="en-IN"/>
        </w:rPr>
        <w:t xml:space="preserve">"Hello </w:t>
      </w:r>
      <w:proofErr w:type="spellStart"/>
      <w:r w:rsidRPr="00D314A9">
        <w:rPr>
          <w:rFonts w:ascii="Segoe UI" w:eastAsia="Times New Roman" w:hAnsi="Segoe UI" w:cs="Segoe UI"/>
          <w:color w:val="000000"/>
          <w:sz w:val="24"/>
          <w:szCs w:val="24"/>
          <w:lang w:eastAsia="en-IN"/>
        </w:rPr>
        <w:t>Javatpoint</w:t>
      </w:r>
      <w:proofErr w:type="spellEnd"/>
      <w:r w:rsidRPr="00D314A9">
        <w:rPr>
          <w:rFonts w:ascii="Segoe UI" w:eastAsia="Times New Roman" w:hAnsi="Segoe UI" w:cs="Segoe UI"/>
          <w:color w:val="000000"/>
          <w:sz w:val="24"/>
          <w:szCs w:val="24"/>
          <w:lang w:eastAsia="en-IN"/>
        </w:rPr>
        <w:t xml:space="preserve">");  </w:t>
      </w:r>
    </w:p>
    <w:p w14:paraId="298F9724"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&lt;/script&gt;  </w:t>
      </w:r>
    </w:p>
    <w:p w14:paraId="04A6082A"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&lt;/body&gt;  </w:t>
      </w:r>
    </w:p>
    <w:p w14:paraId="7093F3B2" w14:textId="432711A5" w:rsid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&lt;/html&gt;  </w:t>
      </w:r>
    </w:p>
    <w:p w14:paraId="0BEDE840" w14:textId="77777777" w:rsidR="00D314A9" w:rsidRDefault="00D314A9" w:rsidP="00D314A9">
      <w:pPr>
        <w:pStyle w:val="Heading2"/>
        <w:shd w:val="clear" w:color="auto" w:fill="FFFFFF"/>
        <w:spacing w:line="312" w:lineRule="atLeast"/>
        <w:jc w:val="both"/>
        <w:rPr>
          <w:rFonts w:ascii="Helvetica" w:hAnsi="Helvetica" w:cs="Helvetica"/>
          <w:b w:val="0"/>
          <w:bCs w:val="0"/>
          <w:color w:val="610B38"/>
          <w:sz w:val="38"/>
          <w:szCs w:val="38"/>
        </w:rPr>
      </w:pPr>
    </w:p>
    <w:p w14:paraId="5AC9A152" w14:textId="77777777" w:rsidR="00D314A9" w:rsidRDefault="00D314A9" w:rsidP="00D314A9">
      <w:pPr>
        <w:pStyle w:val="Heading2"/>
        <w:shd w:val="clear" w:color="auto" w:fill="FFFFFF"/>
        <w:spacing w:line="312" w:lineRule="atLeast"/>
        <w:jc w:val="both"/>
        <w:rPr>
          <w:rFonts w:ascii="Helvetica" w:hAnsi="Helvetica" w:cs="Helvetica"/>
          <w:b w:val="0"/>
          <w:bCs w:val="0"/>
          <w:color w:val="610B38"/>
          <w:sz w:val="38"/>
          <w:szCs w:val="38"/>
        </w:rPr>
      </w:pPr>
    </w:p>
    <w:p w14:paraId="71DBAFB3" w14:textId="77777777" w:rsidR="00D314A9" w:rsidRDefault="00D314A9" w:rsidP="00D314A9">
      <w:pPr>
        <w:pStyle w:val="Heading2"/>
        <w:shd w:val="clear" w:color="auto" w:fill="FFFFFF"/>
        <w:spacing w:line="312" w:lineRule="atLeast"/>
        <w:jc w:val="both"/>
        <w:rPr>
          <w:rFonts w:ascii="Helvetica" w:hAnsi="Helvetica" w:cs="Helvetica"/>
          <w:b w:val="0"/>
          <w:bCs w:val="0"/>
          <w:color w:val="610B38"/>
          <w:sz w:val="38"/>
          <w:szCs w:val="38"/>
        </w:rPr>
      </w:pPr>
    </w:p>
    <w:p w14:paraId="32111ABB" w14:textId="043EA20E" w:rsidR="00D314A9" w:rsidRDefault="00D314A9" w:rsidP="00D314A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 xml:space="preserve">2) JavaScript </w:t>
      </w:r>
      <w:proofErr w:type="gramStart"/>
      <w:r>
        <w:rPr>
          <w:rFonts w:ascii="Helvetica" w:hAnsi="Helvetica" w:cs="Helvetica"/>
          <w:b w:val="0"/>
          <w:bCs w:val="0"/>
          <w:color w:val="610B38"/>
          <w:sz w:val="38"/>
          <w:szCs w:val="38"/>
        </w:rPr>
        <w:t>Example :</w:t>
      </w:r>
      <w:proofErr w:type="gramEnd"/>
      <w:r>
        <w:rPr>
          <w:rFonts w:ascii="Helvetica" w:hAnsi="Helvetica" w:cs="Helvetica"/>
          <w:b w:val="0"/>
          <w:bCs w:val="0"/>
          <w:color w:val="610B38"/>
          <w:sz w:val="38"/>
          <w:szCs w:val="38"/>
        </w:rPr>
        <w:t xml:space="preserve"> code between the head tag</w:t>
      </w:r>
    </w:p>
    <w:p w14:paraId="6494B5F0"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&lt;html&gt;  </w:t>
      </w:r>
    </w:p>
    <w:p w14:paraId="3814921A"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&lt;head&gt;  </w:t>
      </w:r>
    </w:p>
    <w:p w14:paraId="0835C817"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&lt;script type="text/</w:t>
      </w:r>
      <w:proofErr w:type="spellStart"/>
      <w:r w:rsidRPr="00D314A9">
        <w:rPr>
          <w:rFonts w:ascii="Segoe UI" w:eastAsia="Times New Roman" w:hAnsi="Segoe UI" w:cs="Segoe UI"/>
          <w:color w:val="000000"/>
          <w:sz w:val="24"/>
          <w:szCs w:val="24"/>
          <w:lang w:eastAsia="en-IN"/>
        </w:rPr>
        <w:t>javascript</w:t>
      </w:r>
      <w:proofErr w:type="spellEnd"/>
      <w:r w:rsidRPr="00D314A9">
        <w:rPr>
          <w:rFonts w:ascii="Segoe UI" w:eastAsia="Times New Roman" w:hAnsi="Segoe UI" w:cs="Segoe UI"/>
          <w:color w:val="000000"/>
          <w:sz w:val="24"/>
          <w:szCs w:val="24"/>
          <w:lang w:eastAsia="en-IN"/>
        </w:rPr>
        <w:t xml:space="preserve">"&gt;  </w:t>
      </w:r>
    </w:p>
    <w:p w14:paraId="1249C944"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function </w:t>
      </w:r>
      <w:proofErr w:type="spellStart"/>
      <w:proofErr w:type="gramStart"/>
      <w:r w:rsidRPr="00D314A9">
        <w:rPr>
          <w:rFonts w:ascii="Segoe UI" w:eastAsia="Times New Roman" w:hAnsi="Segoe UI" w:cs="Segoe UI"/>
          <w:color w:val="000000"/>
          <w:sz w:val="24"/>
          <w:szCs w:val="24"/>
          <w:lang w:eastAsia="en-IN"/>
        </w:rPr>
        <w:t>msg</w:t>
      </w:r>
      <w:proofErr w:type="spellEnd"/>
      <w:r w:rsidRPr="00D314A9">
        <w:rPr>
          <w:rFonts w:ascii="Segoe UI" w:eastAsia="Times New Roman" w:hAnsi="Segoe UI" w:cs="Segoe UI"/>
          <w:color w:val="000000"/>
          <w:sz w:val="24"/>
          <w:szCs w:val="24"/>
          <w:lang w:eastAsia="en-IN"/>
        </w:rPr>
        <w:t>(</w:t>
      </w:r>
      <w:proofErr w:type="gramEnd"/>
      <w:r w:rsidRPr="00D314A9">
        <w:rPr>
          <w:rFonts w:ascii="Segoe UI" w:eastAsia="Times New Roman" w:hAnsi="Segoe UI" w:cs="Segoe UI"/>
          <w:color w:val="000000"/>
          <w:sz w:val="24"/>
          <w:szCs w:val="24"/>
          <w:lang w:eastAsia="en-IN"/>
        </w:rPr>
        <w:t xml:space="preserve">){  </w:t>
      </w:r>
    </w:p>
    <w:p w14:paraId="33BADDF1"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 </w:t>
      </w:r>
      <w:proofErr w:type="gramStart"/>
      <w:r w:rsidRPr="00D314A9">
        <w:rPr>
          <w:rFonts w:ascii="Segoe UI" w:eastAsia="Times New Roman" w:hAnsi="Segoe UI" w:cs="Segoe UI"/>
          <w:color w:val="000000"/>
          <w:sz w:val="24"/>
          <w:szCs w:val="24"/>
          <w:lang w:eastAsia="en-IN"/>
        </w:rPr>
        <w:t>alert(</w:t>
      </w:r>
      <w:proofErr w:type="gramEnd"/>
      <w:r w:rsidRPr="00D314A9">
        <w:rPr>
          <w:rFonts w:ascii="Segoe UI" w:eastAsia="Times New Roman" w:hAnsi="Segoe UI" w:cs="Segoe UI"/>
          <w:color w:val="000000"/>
          <w:sz w:val="24"/>
          <w:szCs w:val="24"/>
          <w:lang w:eastAsia="en-IN"/>
        </w:rPr>
        <w:t xml:space="preserve">"Hello </w:t>
      </w:r>
      <w:proofErr w:type="spellStart"/>
      <w:r w:rsidRPr="00D314A9">
        <w:rPr>
          <w:rFonts w:ascii="Segoe UI" w:eastAsia="Times New Roman" w:hAnsi="Segoe UI" w:cs="Segoe UI"/>
          <w:color w:val="000000"/>
          <w:sz w:val="24"/>
          <w:szCs w:val="24"/>
          <w:lang w:eastAsia="en-IN"/>
        </w:rPr>
        <w:t>Javatpoint</w:t>
      </w:r>
      <w:proofErr w:type="spellEnd"/>
      <w:r w:rsidRPr="00D314A9">
        <w:rPr>
          <w:rFonts w:ascii="Segoe UI" w:eastAsia="Times New Roman" w:hAnsi="Segoe UI" w:cs="Segoe UI"/>
          <w:color w:val="000000"/>
          <w:sz w:val="24"/>
          <w:szCs w:val="24"/>
          <w:lang w:eastAsia="en-IN"/>
        </w:rPr>
        <w:t xml:space="preserve">");  </w:t>
      </w:r>
    </w:p>
    <w:p w14:paraId="22E12EC9"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  </w:t>
      </w:r>
    </w:p>
    <w:p w14:paraId="33CC8C65"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&lt;/script&gt;  </w:t>
      </w:r>
    </w:p>
    <w:p w14:paraId="4932BB15"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&lt;/head&gt;  </w:t>
      </w:r>
    </w:p>
    <w:p w14:paraId="3A3FFDE7"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&lt;body&gt;  </w:t>
      </w:r>
    </w:p>
    <w:p w14:paraId="43FC68A0"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&lt;p&gt;Welcome to </w:t>
      </w:r>
      <w:proofErr w:type="spellStart"/>
      <w:r w:rsidRPr="00D314A9">
        <w:rPr>
          <w:rFonts w:ascii="Segoe UI" w:eastAsia="Times New Roman" w:hAnsi="Segoe UI" w:cs="Segoe UI"/>
          <w:color w:val="000000"/>
          <w:sz w:val="24"/>
          <w:szCs w:val="24"/>
          <w:lang w:eastAsia="en-IN"/>
        </w:rPr>
        <w:t>Javascript</w:t>
      </w:r>
      <w:proofErr w:type="spellEnd"/>
      <w:r w:rsidRPr="00D314A9">
        <w:rPr>
          <w:rFonts w:ascii="Segoe UI" w:eastAsia="Times New Roman" w:hAnsi="Segoe UI" w:cs="Segoe UI"/>
          <w:color w:val="000000"/>
          <w:sz w:val="24"/>
          <w:szCs w:val="24"/>
          <w:lang w:eastAsia="en-IN"/>
        </w:rPr>
        <w:t xml:space="preserve">&lt;/p&gt;  </w:t>
      </w:r>
    </w:p>
    <w:p w14:paraId="45469692"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&lt;form&gt;  </w:t>
      </w:r>
    </w:p>
    <w:p w14:paraId="400B2DB7"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&lt;input type="button" value="click" onclick="</w:t>
      </w:r>
      <w:proofErr w:type="spellStart"/>
      <w:proofErr w:type="gramStart"/>
      <w:r w:rsidRPr="00D314A9">
        <w:rPr>
          <w:rFonts w:ascii="Segoe UI" w:eastAsia="Times New Roman" w:hAnsi="Segoe UI" w:cs="Segoe UI"/>
          <w:color w:val="000000"/>
          <w:sz w:val="24"/>
          <w:szCs w:val="24"/>
          <w:lang w:eastAsia="en-IN"/>
        </w:rPr>
        <w:t>msg</w:t>
      </w:r>
      <w:proofErr w:type="spellEnd"/>
      <w:r w:rsidRPr="00D314A9">
        <w:rPr>
          <w:rFonts w:ascii="Segoe UI" w:eastAsia="Times New Roman" w:hAnsi="Segoe UI" w:cs="Segoe UI"/>
          <w:color w:val="000000"/>
          <w:sz w:val="24"/>
          <w:szCs w:val="24"/>
          <w:lang w:eastAsia="en-IN"/>
        </w:rPr>
        <w:t>(</w:t>
      </w:r>
      <w:proofErr w:type="gramEnd"/>
      <w:r w:rsidRPr="00D314A9">
        <w:rPr>
          <w:rFonts w:ascii="Segoe UI" w:eastAsia="Times New Roman" w:hAnsi="Segoe UI" w:cs="Segoe UI"/>
          <w:color w:val="000000"/>
          <w:sz w:val="24"/>
          <w:szCs w:val="24"/>
          <w:lang w:eastAsia="en-IN"/>
        </w:rPr>
        <w:t xml:space="preserve">)"/&gt;  </w:t>
      </w:r>
    </w:p>
    <w:p w14:paraId="07E594AF"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&lt;/form&gt;  </w:t>
      </w:r>
    </w:p>
    <w:p w14:paraId="0D85B0D4" w14:textId="77777777"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&lt;/body&gt;  </w:t>
      </w:r>
    </w:p>
    <w:p w14:paraId="08411A9A" w14:textId="77777777" w:rsid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&lt;/html&gt; </w:t>
      </w:r>
    </w:p>
    <w:p w14:paraId="12CDB6A7" w14:textId="77777777" w:rsidR="00D314A9" w:rsidRPr="00D314A9" w:rsidRDefault="00D314A9" w:rsidP="00D314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314A9">
        <w:rPr>
          <w:rFonts w:ascii="Segoe UI" w:eastAsia="Times New Roman" w:hAnsi="Segoe UI" w:cs="Segoe UI"/>
          <w:color w:val="333333"/>
          <w:sz w:val="24"/>
          <w:szCs w:val="24"/>
          <w:lang w:eastAsia="en-IN"/>
        </w:rPr>
        <w:t xml:space="preserve">In this example, we are creating a function </w:t>
      </w:r>
      <w:proofErr w:type="spellStart"/>
      <w:proofErr w:type="gramStart"/>
      <w:r w:rsidRPr="00D314A9">
        <w:rPr>
          <w:rFonts w:ascii="Segoe UI" w:eastAsia="Times New Roman" w:hAnsi="Segoe UI" w:cs="Segoe UI"/>
          <w:color w:val="333333"/>
          <w:sz w:val="24"/>
          <w:szCs w:val="24"/>
          <w:lang w:eastAsia="en-IN"/>
        </w:rPr>
        <w:t>msg</w:t>
      </w:r>
      <w:proofErr w:type="spellEnd"/>
      <w:r w:rsidRPr="00D314A9">
        <w:rPr>
          <w:rFonts w:ascii="Segoe UI" w:eastAsia="Times New Roman" w:hAnsi="Segoe UI" w:cs="Segoe UI"/>
          <w:color w:val="333333"/>
          <w:sz w:val="24"/>
          <w:szCs w:val="24"/>
          <w:lang w:eastAsia="en-IN"/>
        </w:rPr>
        <w:t>(</w:t>
      </w:r>
      <w:proofErr w:type="gramEnd"/>
      <w:r w:rsidRPr="00D314A9">
        <w:rPr>
          <w:rFonts w:ascii="Segoe UI" w:eastAsia="Times New Roman" w:hAnsi="Segoe UI" w:cs="Segoe UI"/>
          <w:color w:val="333333"/>
          <w:sz w:val="24"/>
          <w:szCs w:val="24"/>
          <w:lang w:eastAsia="en-IN"/>
        </w:rPr>
        <w:t xml:space="preserve">). To create function in JavaScript, you need to write function with </w:t>
      </w:r>
      <w:proofErr w:type="spellStart"/>
      <w:r w:rsidRPr="00D314A9">
        <w:rPr>
          <w:rFonts w:ascii="Segoe UI" w:eastAsia="Times New Roman" w:hAnsi="Segoe UI" w:cs="Segoe UI"/>
          <w:color w:val="333333"/>
          <w:sz w:val="24"/>
          <w:szCs w:val="24"/>
          <w:lang w:eastAsia="en-IN"/>
        </w:rPr>
        <w:t>function_name</w:t>
      </w:r>
      <w:proofErr w:type="spellEnd"/>
      <w:r w:rsidRPr="00D314A9">
        <w:rPr>
          <w:rFonts w:ascii="Segoe UI" w:eastAsia="Times New Roman" w:hAnsi="Segoe UI" w:cs="Segoe UI"/>
          <w:color w:val="333333"/>
          <w:sz w:val="24"/>
          <w:szCs w:val="24"/>
          <w:lang w:eastAsia="en-IN"/>
        </w:rPr>
        <w:t xml:space="preserve"> as given below.</w:t>
      </w:r>
    </w:p>
    <w:p w14:paraId="78E4D6F1" w14:textId="77777777" w:rsidR="00D314A9" w:rsidRPr="00D314A9" w:rsidRDefault="00D314A9" w:rsidP="00D314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314A9">
        <w:rPr>
          <w:rFonts w:ascii="Segoe UI" w:eastAsia="Times New Roman" w:hAnsi="Segoe UI" w:cs="Segoe UI"/>
          <w:color w:val="333333"/>
          <w:sz w:val="24"/>
          <w:szCs w:val="24"/>
          <w:lang w:eastAsia="en-IN"/>
        </w:rPr>
        <w:t xml:space="preserve">To call function, you need to work on event. Here we are using onclick event to call </w:t>
      </w:r>
      <w:proofErr w:type="spellStart"/>
      <w:proofErr w:type="gramStart"/>
      <w:r w:rsidRPr="00D314A9">
        <w:rPr>
          <w:rFonts w:ascii="Segoe UI" w:eastAsia="Times New Roman" w:hAnsi="Segoe UI" w:cs="Segoe UI"/>
          <w:color w:val="333333"/>
          <w:sz w:val="24"/>
          <w:szCs w:val="24"/>
          <w:lang w:eastAsia="en-IN"/>
        </w:rPr>
        <w:t>msg</w:t>
      </w:r>
      <w:proofErr w:type="spellEnd"/>
      <w:r w:rsidRPr="00D314A9">
        <w:rPr>
          <w:rFonts w:ascii="Segoe UI" w:eastAsia="Times New Roman" w:hAnsi="Segoe UI" w:cs="Segoe UI"/>
          <w:color w:val="333333"/>
          <w:sz w:val="24"/>
          <w:szCs w:val="24"/>
          <w:lang w:eastAsia="en-IN"/>
        </w:rPr>
        <w:t>(</w:t>
      </w:r>
      <w:proofErr w:type="gramEnd"/>
      <w:r w:rsidRPr="00D314A9">
        <w:rPr>
          <w:rFonts w:ascii="Segoe UI" w:eastAsia="Times New Roman" w:hAnsi="Segoe UI" w:cs="Segoe UI"/>
          <w:color w:val="333333"/>
          <w:sz w:val="24"/>
          <w:szCs w:val="24"/>
          <w:lang w:eastAsia="en-IN"/>
        </w:rPr>
        <w:t>) function.</w:t>
      </w:r>
    </w:p>
    <w:p w14:paraId="78EBF184" w14:textId="77777777" w:rsidR="00D314A9" w:rsidRDefault="00D314A9" w:rsidP="00D314A9">
      <w:pPr>
        <w:pStyle w:val="Heading1"/>
        <w:shd w:val="clear" w:color="auto" w:fill="FFFFFF"/>
        <w:spacing w:before="75" w:line="312" w:lineRule="atLeast"/>
        <w:jc w:val="both"/>
        <w:rPr>
          <w:rFonts w:ascii="Helvetica" w:hAnsi="Helvetica" w:cs="Helvetica"/>
          <w:b/>
          <w:bCs/>
          <w:color w:val="610B38"/>
          <w:sz w:val="44"/>
          <w:szCs w:val="44"/>
        </w:rPr>
      </w:pPr>
    </w:p>
    <w:p w14:paraId="451DAE2D" w14:textId="77777777" w:rsidR="00D314A9" w:rsidRDefault="00D314A9" w:rsidP="00D314A9">
      <w:pPr>
        <w:pStyle w:val="Heading1"/>
        <w:shd w:val="clear" w:color="auto" w:fill="FFFFFF"/>
        <w:spacing w:before="75" w:line="312" w:lineRule="atLeast"/>
        <w:jc w:val="both"/>
        <w:rPr>
          <w:rFonts w:ascii="Helvetica" w:hAnsi="Helvetica" w:cs="Helvetica"/>
          <w:b/>
          <w:bCs/>
          <w:color w:val="610B38"/>
          <w:sz w:val="44"/>
          <w:szCs w:val="44"/>
        </w:rPr>
      </w:pPr>
    </w:p>
    <w:p w14:paraId="644C291B" w14:textId="0E9D56F5" w:rsidR="00D314A9" w:rsidRDefault="00D314A9" w:rsidP="00D314A9">
      <w:pPr>
        <w:pStyle w:val="Heading1"/>
        <w:shd w:val="clear" w:color="auto" w:fill="FFFFFF"/>
        <w:spacing w:before="75" w:line="312" w:lineRule="atLeast"/>
        <w:jc w:val="both"/>
        <w:rPr>
          <w:rFonts w:ascii="Helvetica" w:hAnsi="Helvetica" w:cs="Helvetica"/>
          <w:b/>
          <w:bCs/>
          <w:color w:val="610B38"/>
          <w:sz w:val="44"/>
          <w:szCs w:val="44"/>
        </w:rPr>
      </w:pPr>
      <w:proofErr w:type="gramStart"/>
      <w:r>
        <w:rPr>
          <w:rFonts w:ascii="Helvetica" w:hAnsi="Helvetica" w:cs="Helvetica"/>
          <w:b/>
          <w:bCs/>
          <w:color w:val="610B38"/>
          <w:sz w:val="44"/>
          <w:szCs w:val="44"/>
        </w:rPr>
        <w:t>3 .External</w:t>
      </w:r>
      <w:proofErr w:type="gramEnd"/>
      <w:r>
        <w:rPr>
          <w:rFonts w:ascii="Helvetica" w:hAnsi="Helvetica" w:cs="Helvetica"/>
          <w:b/>
          <w:bCs/>
          <w:color w:val="610B38"/>
          <w:sz w:val="44"/>
          <w:szCs w:val="44"/>
        </w:rPr>
        <w:t xml:space="preserve"> JavaScript file</w:t>
      </w:r>
    </w:p>
    <w:p w14:paraId="04FCC14A" w14:textId="6F8FDFA3" w:rsidR="00D314A9" w:rsidRDefault="00D314A9" w:rsidP="00D314A9"/>
    <w:p w14:paraId="0BD7732C" w14:textId="77777777" w:rsidR="00D314A9" w:rsidRPr="00D314A9" w:rsidRDefault="00D314A9" w:rsidP="00D314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314A9">
        <w:rPr>
          <w:rFonts w:ascii="Segoe UI" w:eastAsia="Times New Roman" w:hAnsi="Segoe UI" w:cs="Segoe UI"/>
          <w:color w:val="333333"/>
          <w:sz w:val="24"/>
          <w:szCs w:val="24"/>
          <w:lang w:eastAsia="en-IN"/>
        </w:rPr>
        <w:t>It provides </w:t>
      </w:r>
      <w:r w:rsidRPr="00D314A9">
        <w:rPr>
          <w:rFonts w:ascii="Segoe UI" w:eastAsia="Times New Roman" w:hAnsi="Segoe UI" w:cs="Segoe UI"/>
          <w:b/>
          <w:bCs/>
          <w:color w:val="333333"/>
          <w:sz w:val="24"/>
          <w:szCs w:val="24"/>
          <w:lang w:eastAsia="en-IN"/>
        </w:rPr>
        <w:t>code re usability</w:t>
      </w:r>
      <w:r w:rsidRPr="00D314A9">
        <w:rPr>
          <w:rFonts w:ascii="Segoe UI" w:eastAsia="Times New Roman" w:hAnsi="Segoe UI" w:cs="Segoe UI"/>
          <w:color w:val="333333"/>
          <w:sz w:val="24"/>
          <w:szCs w:val="24"/>
          <w:lang w:eastAsia="en-IN"/>
        </w:rPr>
        <w:t> because single JavaScript file can be used in several html pages.</w:t>
      </w:r>
    </w:p>
    <w:p w14:paraId="636A14DB" w14:textId="3BF3300F" w:rsidR="00D314A9" w:rsidRDefault="00D314A9" w:rsidP="00D314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314A9">
        <w:rPr>
          <w:rFonts w:ascii="Segoe UI" w:eastAsia="Times New Roman" w:hAnsi="Segoe UI" w:cs="Segoe UI"/>
          <w:color w:val="333333"/>
          <w:sz w:val="24"/>
          <w:szCs w:val="24"/>
          <w:lang w:eastAsia="en-IN"/>
        </w:rPr>
        <w:t>An external JavaScript file must be saved by .</w:t>
      </w:r>
      <w:proofErr w:type="spellStart"/>
      <w:r w:rsidRPr="00D314A9">
        <w:rPr>
          <w:rFonts w:ascii="Segoe UI" w:eastAsia="Times New Roman" w:hAnsi="Segoe UI" w:cs="Segoe UI"/>
          <w:color w:val="333333"/>
          <w:sz w:val="24"/>
          <w:szCs w:val="24"/>
          <w:lang w:eastAsia="en-IN"/>
        </w:rPr>
        <w:t>js</w:t>
      </w:r>
      <w:proofErr w:type="spellEnd"/>
      <w:r w:rsidRPr="00D314A9">
        <w:rPr>
          <w:rFonts w:ascii="Segoe UI" w:eastAsia="Times New Roman" w:hAnsi="Segoe UI" w:cs="Segoe UI"/>
          <w:color w:val="333333"/>
          <w:sz w:val="24"/>
          <w:szCs w:val="24"/>
          <w:lang w:eastAsia="en-IN"/>
        </w:rPr>
        <w:t xml:space="preserve"> extension. It is recommended to embed all JavaScript files into a single file. It increases the speed of the webpage.</w:t>
      </w:r>
    </w:p>
    <w:p w14:paraId="7B87859E" w14:textId="6AB7052E" w:rsidR="00D314A9" w:rsidRDefault="00D314A9" w:rsidP="00D314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Style w:val="Strong"/>
          <w:rFonts w:ascii="Segoe UI" w:hAnsi="Segoe UI" w:cs="Segoe UI"/>
          <w:color w:val="333333"/>
          <w:shd w:val="clear" w:color="auto" w:fill="FFFFFF"/>
        </w:rPr>
        <w:t>message.js</w:t>
      </w:r>
    </w:p>
    <w:p w14:paraId="324462D0" w14:textId="77777777" w:rsidR="00D314A9" w:rsidRPr="00D314A9" w:rsidRDefault="00D314A9" w:rsidP="00D314A9">
      <w:pPr>
        <w:spacing w:after="0"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bdr w:val="none" w:sz="0" w:space="0" w:color="auto" w:frame="1"/>
          <w:lang w:eastAsia="en-IN"/>
        </w:rPr>
        <w:t>function </w:t>
      </w:r>
      <w:proofErr w:type="spellStart"/>
      <w:proofErr w:type="gramStart"/>
      <w:r w:rsidRPr="00D314A9">
        <w:rPr>
          <w:rFonts w:ascii="Segoe UI" w:eastAsia="Times New Roman" w:hAnsi="Segoe UI" w:cs="Segoe UI"/>
          <w:color w:val="000000"/>
          <w:sz w:val="24"/>
          <w:szCs w:val="24"/>
          <w:bdr w:val="none" w:sz="0" w:space="0" w:color="auto" w:frame="1"/>
          <w:lang w:eastAsia="en-IN"/>
        </w:rPr>
        <w:t>msg</w:t>
      </w:r>
      <w:proofErr w:type="spellEnd"/>
      <w:r w:rsidRPr="00D314A9">
        <w:rPr>
          <w:rFonts w:ascii="Segoe UI" w:eastAsia="Times New Roman" w:hAnsi="Segoe UI" w:cs="Segoe UI"/>
          <w:color w:val="000000"/>
          <w:sz w:val="24"/>
          <w:szCs w:val="24"/>
          <w:bdr w:val="none" w:sz="0" w:space="0" w:color="auto" w:frame="1"/>
          <w:lang w:eastAsia="en-IN"/>
        </w:rPr>
        <w:t>(</w:t>
      </w:r>
      <w:proofErr w:type="gramEnd"/>
      <w:r w:rsidRPr="00D314A9">
        <w:rPr>
          <w:rFonts w:ascii="Segoe UI" w:eastAsia="Times New Roman" w:hAnsi="Segoe UI" w:cs="Segoe UI"/>
          <w:color w:val="000000"/>
          <w:sz w:val="24"/>
          <w:szCs w:val="24"/>
          <w:bdr w:val="none" w:sz="0" w:space="0" w:color="auto" w:frame="1"/>
          <w:lang w:eastAsia="en-IN"/>
        </w:rPr>
        <w:t>){  </w:t>
      </w:r>
    </w:p>
    <w:p w14:paraId="6308C06D" w14:textId="61CAFE7F" w:rsidR="00817BCA" w:rsidRPr="00D314A9" w:rsidRDefault="00D314A9" w:rsidP="00817BCA">
      <w:pPr>
        <w:spacing w:after="0" w:line="375" w:lineRule="atLeast"/>
        <w:ind w:left="720"/>
        <w:jc w:val="both"/>
        <w:rPr>
          <w:rFonts w:ascii="Segoe UI" w:eastAsia="Times New Roman" w:hAnsi="Segoe UI" w:cs="Segoe UI"/>
          <w:color w:val="000000"/>
          <w:sz w:val="24"/>
          <w:szCs w:val="24"/>
          <w:bdr w:val="none" w:sz="0" w:space="0" w:color="auto" w:frame="1"/>
          <w:lang w:eastAsia="en-IN"/>
        </w:rPr>
      </w:pPr>
      <w:r w:rsidRPr="00D314A9">
        <w:rPr>
          <w:rFonts w:ascii="Segoe UI" w:eastAsia="Times New Roman" w:hAnsi="Segoe UI" w:cs="Segoe UI"/>
          <w:color w:val="000000"/>
          <w:sz w:val="24"/>
          <w:szCs w:val="24"/>
          <w:bdr w:val="none" w:sz="0" w:space="0" w:color="auto" w:frame="1"/>
          <w:lang w:eastAsia="en-IN"/>
        </w:rPr>
        <w:t> </w:t>
      </w:r>
      <w:proofErr w:type="gramStart"/>
      <w:r w:rsidRPr="00D314A9">
        <w:rPr>
          <w:rFonts w:ascii="Segoe UI" w:eastAsia="Times New Roman" w:hAnsi="Segoe UI" w:cs="Segoe UI"/>
          <w:color w:val="000000"/>
          <w:sz w:val="24"/>
          <w:szCs w:val="24"/>
          <w:bdr w:val="none" w:sz="0" w:space="0" w:color="auto" w:frame="1"/>
          <w:lang w:eastAsia="en-IN"/>
        </w:rPr>
        <w:t>alert(</w:t>
      </w:r>
      <w:proofErr w:type="gramEnd"/>
      <w:r w:rsidRPr="00D314A9">
        <w:rPr>
          <w:rFonts w:ascii="Segoe UI" w:eastAsia="Times New Roman" w:hAnsi="Segoe UI" w:cs="Segoe UI"/>
          <w:color w:val="000000"/>
          <w:sz w:val="24"/>
          <w:szCs w:val="24"/>
          <w:bdr w:val="none" w:sz="0" w:space="0" w:color="auto" w:frame="1"/>
          <w:lang w:eastAsia="en-IN"/>
        </w:rPr>
        <w:t>"Hello </w:t>
      </w:r>
      <w:proofErr w:type="spellStart"/>
      <w:r w:rsidRPr="00D314A9">
        <w:rPr>
          <w:rFonts w:ascii="Segoe UI" w:eastAsia="Times New Roman" w:hAnsi="Segoe UI" w:cs="Segoe UI"/>
          <w:color w:val="000000"/>
          <w:sz w:val="24"/>
          <w:szCs w:val="24"/>
          <w:bdr w:val="none" w:sz="0" w:space="0" w:color="auto" w:frame="1"/>
          <w:lang w:eastAsia="en-IN"/>
        </w:rPr>
        <w:t>Javatpoint</w:t>
      </w:r>
      <w:proofErr w:type="spellEnd"/>
      <w:r w:rsidRPr="00D314A9">
        <w:rPr>
          <w:rFonts w:ascii="Segoe UI" w:eastAsia="Times New Roman" w:hAnsi="Segoe UI" w:cs="Segoe UI"/>
          <w:color w:val="000000"/>
          <w:sz w:val="24"/>
          <w:szCs w:val="24"/>
          <w:bdr w:val="none" w:sz="0" w:space="0" w:color="auto" w:frame="1"/>
          <w:lang w:eastAsia="en-IN"/>
        </w:rPr>
        <w:t>");  </w:t>
      </w:r>
    </w:p>
    <w:p w14:paraId="10F7D13A" w14:textId="3A7BEBB1" w:rsidR="00D314A9" w:rsidRDefault="00D314A9" w:rsidP="00D314A9">
      <w:pPr>
        <w:spacing w:after="0" w:line="375" w:lineRule="atLeast"/>
        <w:ind w:left="720"/>
        <w:jc w:val="both"/>
        <w:rPr>
          <w:rFonts w:ascii="Segoe UI" w:eastAsia="Times New Roman" w:hAnsi="Segoe UI" w:cs="Segoe UI"/>
          <w:color w:val="000000"/>
          <w:sz w:val="24"/>
          <w:szCs w:val="24"/>
          <w:bdr w:val="none" w:sz="0" w:space="0" w:color="auto" w:frame="1"/>
          <w:lang w:eastAsia="en-IN"/>
        </w:rPr>
      </w:pPr>
      <w:r w:rsidRPr="00D314A9">
        <w:rPr>
          <w:rFonts w:ascii="Segoe UI" w:eastAsia="Times New Roman" w:hAnsi="Segoe UI" w:cs="Segoe UI"/>
          <w:color w:val="000000"/>
          <w:sz w:val="24"/>
          <w:szCs w:val="24"/>
          <w:bdr w:val="none" w:sz="0" w:space="0" w:color="auto" w:frame="1"/>
          <w:lang w:eastAsia="en-IN"/>
        </w:rPr>
        <w:t>}  </w:t>
      </w:r>
    </w:p>
    <w:p w14:paraId="3F0DADD5" w14:textId="77777777" w:rsidR="00817BCA" w:rsidRDefault="00817BCA" w:rsidP="00D314A9">
      <w:pPr>
        <w:spacing w:after="0" w:line="375" w:lineRule="atLeast"/>
        <w:ind w:left="720"/>
        <w:jc w:val="both"/>
        <w:rPr>
          <w:rFonts w:ascii="Segoe UI" w:eastAsia="Times New Roman" w:hAnsi="Segoe UI" w:cs="Segoe UI"/>
          <w:color w:val="000000"/>
          <w:sz w:val="24"/>
          <w:szCs w:val="24"/>
          <w:bdr w:val="none" w:sz="0" w:space="0" w:color="auto" w:frame="1"/>
          <w:lang w:eastAsia="en-IN"/>
        </w:rPr>
      </w:pPr>
    </w:p>
    <w:p w14:paraId="48EFD3C5" w14:textId="145275BF" w:rsidR="00817BCA" w:rsidRPr="00817BCA" w:rsidRDefault="00817BCA" w:rsidP="00817BCA">
      <w:pPr>
        <w:spacing w:after="0" w:line="240" w:lineRule="auto"/>
        <w:rPr>
          <w:rFonts w:ascii="Segoe UI" w:eastAsia="Times New Roman" w:hAnsi="Segoe UI" w:cs="Segoe UI"/>
          <w:color w:val="008000"/>
          <w:sz w:val="24"/>
          <w:szCs w:val="24"/>
          <w:shd w:val="clear" w:color="auto" w:fill="FFFFFF"/>
          <w:lang w:eastAsia="en-IN"/>
        </w:rPr>
      </w:pPr>
      <w:r>
        <w:rPr>
          <w:rFonts w:ascii="Segoe UI" w:eastAsia="Times New Roman" w:hAnsi="Segoe UI" w:cs="Segoe UI"/>
          <w:color w:val="333333"/>
          <w:sz w:val="24"/>
          <w:szCs w:val="24"/>
          <w:shd w:val="clear" w:color="auto" w:fill="FFFFFF"/>
          <w:lang w:eastAsia="en-IN"/>
        </w:rPr>
        <w:t xml:space="preserve">                                       </w:t>
      </w:r>
      <w:r w:rsidRPr="00817BCA">
        <w:rPr>
          <w:rFonts w:ascii="Segoe UI" w:eastAsia="Times New Roman" w:hAnsi="Segoe UI" w:cs="Segoe UI"/>
          <w:color w:val="333333"/>
          <w:sz w:val="24"/>
          <w:szCs w:val="24"/>
          <w:shd w:val="clear" w:color="auto" w:fill="FFFFFF"/>
          <w:lang w:eastAsia="en-IN"/>
        </w:rPr>
        <w:t>Let's include the JavaScript file into </w:t>
      </w:r>
      <w:r w:rsidRPr="00817BCA">
        <w:rPr>
          <w:rFonts w:ascii="Times New Roman" w:eastAsia="Times New Roman" w:hAnsi="Times New Roman" w:cs="Times New Roman"/>
          <w:sz w:val="24"/>
          <w:szCs w:val="24"/>
          <w:lang w:eastAsia="en-IN"/>
        </w:rPr>
        <w:fldChar w:fldCharType="begin"/>
      </w:r>
      <w:r w:rsidRPr="00817BCA">
        <w:rPr>
          <w:rFonts w:ascii="Times New Roman" w:eastAsia="Times New Roman" w:hAnsi="Times New Roman" w:cs="Times New Roman"/>
          <w:sz w:val="24"/>
          <w:szCs w:val="24"/>
          <w:lang w:eastAsia="en-IN"/>
        </w:rPr>
        <w:instrText xml:space="preserve"> HYPERLINK "https://www.javatpoint.com/html-tutorial" </w:instrText>
      </w:r>
      <w:r w:rsidRPr="00817BCA">
        <w:rPr>
          <w:rFonts w:ascii="Times New Roman" w:eastAsia="Times New Roman" w:hAnsi="Times New Roman" w:cs="Times New Roman"/>
          <w:sz w:val="24"/>
          <w:szCs w:val="24"/>
          <w:lang w:eastAsia="en-IN"/>
        </w:rPr>
        <w:fldChar w:fldCharType="separate"/>
      </w:r>
      <w:r w:rsidRPr="00817BCA">
        <w:rPr>
          <w:rFonts w:ascii="Segoe UI" w:eastAsia="Times New Roman" w:hAnsi="Segoe UI" w:cs="Segoe UI"/>
          <w:color w:val="008000"/>
          <w:sz w:val="24"/>
          <w:szCs w:val="24"/>
          <w:u w:val="single"/>
          <w:shd w:val="clear" w:color="auto" w:fill="FFFFFF"/>
          <w:lang w:eastAsia="en-IN"/>
        </w:rPr>
        <w:t>html</w:t>
      </w:r>
    </w:p>
    <w:p w14:paraId="339C02F6" w14:textId="75082D0A" w:rsidR="00817BCA" w:rsidRPr="00817BCA" w:rsidRDefault="00817BCA" w:rsidP="00817BCA">
      <w:pPr>
        <w:spacing w:after="0" w:line="240" w:lineRule="auto"/>
        <w:rPr>
          <w:rFonts w:ascii="Segoe UI" w:eastAsia="Times New Roman" w:hAnsi="Segoe UI" w:cs="Segoe UI"/>
          <w:color w:val="008000"/>
          <w:sz w:val="24"/>
          <w:szCs w:val="24"/>
          <w:u w:val="single"/>
          <w:shd w:val="clear" w:color="auto" w:fill="FFFFFF"/>
          <w:lang w:eastAsia="en-IN"/>
        </w:rPr>
      </w:pPr>
      <w:r w:rsidRPr="00817BCA">
        <w:rPr>
          <w:rFonts w:ascii="Times New Roman" w:eastAsia="Times New Roman" w:hAnsi="Times New Roman" w:cs="Times New Roman"/>
          <w:sz w:val="24"/>
          <w:szCs w:val="24"/>
          <w:lang w:eastAsia="en-IN"/>
        </w:rPr>
        <w:fldChar w:fldCharType="end"/>
      </w:r>
      <w:r>
        <w:rPr>
          <w:rFonts w:ascii="Times New Roman" w:eastAsia="Times New Roman" w:hAnsi="Times New Roman" w:cs="Times New Roman"/>
          <w:sz w:val="24"/>
          <w:szCs w:val="24"/>
          <w:lang w:eastAsia="en-IN"/>
        </w:rPr>
        <w:t xml:space="preserve">                                                      </w:t>
      </w:r>
      <w:r w:rsidRPr="00817BCA">
        <w:rPr>
          <w:rFonts w:ascii="Segoe UI" w:eastAsia="Times New Roman" w:hAnsi="Segoe UI" w:cs="Segoe UI"/>
          <w:color w:val="333333"/>
          <w:sz w:val="24"/>
          <w:szCs w:val="24"/>
          <w:shd w:val="clear" w:color="auto" w:fill="FFFFFF"/>
          <w:lang w:eastAsia="en-IN"/>
        </w:rPr>
        <w:t>page. It calls the </w:t>
      </w:r>
      <w:r w:rsidRPr="00817BCA">
        <w:rPr>
          <w:rFonts w:ascii="Times New Roman" w:eastAsia="Times New Roman" w:hAnsi="Times New Roman" w:cs="Times New Roman"/>
          <w:sz w:val="24"/>
          <w:szCs w:val="24"/>
          <w:lang w:eastAsia="en-IN"/>
        </w:rPr>
        <w:fldChar w:fldCharType="begin"/>
      </w:r>
      <w:r w:rsidRPr="00817BCA">
        <w:rPr>
          <w:rFonts w:ascii="Times New Roman" w:eastAsia="Times New Roman" w:hAnsi="Times New Roman" w:cs="Times New Roman"/>
          <w:sz w:val="24"/>
          <w:szCs w:val="24"/>
          <w:lang w:eastAsia="en-IN"/>
        </w:rPr>
        <w:instrText xml:space="preserve"> HYPERLINK "https://www.javatpoint.com/javascript-function" </w:instrText>
      </w:r>
      <w:r w:rsidRPr="00817BCA">
        <w:rPr>
          <w:rFonts w:ascii="Times New Roman" w:eastAsia="Times New Roman" w:hAnsi="Times New Roman" w:cs="Times New Roman"/>
          <w:sz w:val="24"/>
          <w:szCs w:val="24"/>
          <w:lang w:eastAsia="en-IN"/>
        </w:rPr>
        <w:fldChar w:fldCharType="separate"/>
      </w:r>
      <w:r w:rsidRPr="00817BCA">
        <w:rPr>
          <w:rFonts w:ascii="Segoe UI" w:eastAsia="Times New Roman" w:hAnsi="Segoe UI" w:cs="Segoe UI"/>
          <w:color w:val="008000"/>
          <w:sz w:val="24"/>
          <w:szCs w:val="24"/>
          <w:u w:val="single"/>
          <w:shd w:val="clear" w:color="auto" w:fill="FFFFFF"/>
          <w:lang w:eastAsia="en-IN"/>
        </w:rPr>
        <w:t>JavaScript function</w:t>
      </w:r>
    </w:p>
    <w:p w14:paraId="5AC95FD5" w14:textId="46B51814" w:rsidR="00817BCA" w:rsidRDefault="00817BCA" w:rsidP="00817BCA">
      <w:pPr>
        <w:spacing w:after="0" w:line="375" w:lineRule="atLeast"/>
        <w:ind w:left="720"/>
        <w:jc w:val="both"/>
        <w:rPr>
          <w:rFonts w:ascii="Segoe UI" w:eastAsia="Times New Roman" w:hAnsi="Segoe UI" w:cs="Segoe UI"/>
          <w:color w:val="000000"/>
          <w:sz w:val="24"/>
          <w:szCs w:val="24"/>
          <w:bdr w:val="none" w:sz="0" w:space="0" w:color="auto" w:frame="1"/>
          <w:lang w:eastAsia="en-IN"/>
        </w:rPr>
      </w:pPr>
      <w:r w:rsidRPr="00817BCA">
        <w:rPr>
          <w:rFonts w:ascii="Times New Roman" w:eastAsia="Times New Roman" w:hAnsi="Times New Roman" w:cs="Times New Roman"/>
          <w:sz w:val="24"/>
          <w:szCs w:val="24"/>
          <w:lang w:eastAsia="en-IN"/>
        </w:rPr>
        <w:fldChar w:fldCharType="end"/>
      </w:r>
      <w:r>
        <w:rPr>
          <w:rFonts w:ascii="Times New Roman" w:eastAsia="Times New Roman" w:hAnsi="Times New Roman" w:cs="Times New Roman"/>
          <w:sz w:val="24"/>
          <w:szCs w:val="24"/>
          <w:lang w:eastAsia="en-IN"/>
        </w:rPr>
        <w:t xml:space="preserve">                                                                              </w:t>
      </w:r>
      <w:r w:rsidRPr="00817BCA">
        <w:rPr>
          <w:rFonts w:ascii="Segoe UI" w:eastAsia="Times New Roman" w:hAnsi="Segoe UI" w:cs="Segoe UI"/>
          <w:color w:val="333333"/>
          <w:sz w:val="24"/>
          <w:szCs w:val="24"/>
          <w:shd w:val="clear" w:color="auto" w:fill="FFFFFF"/>
          <w:lang w:eastAsia="en-IN"/>
        </w:rPr>
        <w:t>on button click.</w:t>
      </w:r>
    </w:p>
    <w:p w14:paraId="0D1935A8" w14:textId="35C2F7C0" w:rsidR="00D314A9" w:rsidRDefault="00D314A9" w:rsidP="00D314A9">
      <w:pPr>
        <w:spacing w:after="0" w:line="375" w:lineRule="atLeast"/>
        <w:jc w:val="both"/>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index.html</w:t>
      </w:r>
    </w:p>
    <w:p w14:paraId="27724884" w14:textId="77777777" w:rsidR="00D314A9" w:rsidRPr="00D314A9" w:rsidRDefault="00D314A9" w:rsidP="00D314A9">
      <w:pPr>
        <w:pStyle w:val="alt"/>
        <w:spacing w:before="0" w:beforeAutospacing="0" w:after="0" w:afterAutospacing="0" w:line="375" w:lineRule="atLeast"/>
        <w:ind w:left="360"/>
        <w:jc w:val="both"/>
        <w:rPr>
          <w:rFonts w:ascii="Segoe UI" w:hAnsi="Segoe UI" w:cs="Segoe UI"/>
          <w:color w:val="000000"/>
        </w:rPr>
      </w:pPr>
      <w:r>
        <w:rPr>
          <w:rStyle w:val="Strong"/>
          <w:rFonts w:ascii="Segoe UI" w:hAnsi="Segoe UI" w:cs="Segoe UI"/>
          <w:color w:val="333333"/>
          <w:shd w:val="clear" w:color="auto" w:fill="FFFFFF"/>
        </w:rPr>
        <w:t xml:space="preserve">   </w:t>
      </w:r>
      <w:r w:rsidRPr="00D314A9">
        <w:rPr>
          <w:rFonts w:ascii="Segoe UI" w:hAnsi="Segoe UI" w:cs="Segoe UI"/>
          <w:b/>
          <w:bCs/>
          <w:color w:val="006699"/>
          <w:bdr w:val="none" w:sz="0" w:space="0" w:color="auto" w:frame="1"/>
        </w:rPr>
        <w:t>&lt;html&gt;</w:t>
      </w:r>
      <w:r w:rsidRPr="00D314A9">
        <w:rPr>
          <w:rFonts w:ascii="Segoe UI" w:hAnsi="Segoe UI" w:cs="Segoe UI"/>
          <w:color w:val="000000"/>
          <w:bdr w:val="none" w:sz="0" w:space="0" w:color="auto" w:frame="1"/>
        </w:rPr>
        <w:t>  </w:t>
      </w:r>
    </w:p>
    <w:p w14:paraId="6654C49F" w14:textId="77777777" w:rsidR="00D314A9" w:rsidRPr="00D314A9" w:rsidRDefault="00D314A9" w:rsidP="00D314A9">
      <w:pPr>
        <w:spacing w:after="0"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b/>
          <w:bCs/>
          <w:color w:val="006699"/>
          <w:sz w:val="24"/>
          <w:szCs w:val="24"/>
          <w:bdr w:val="none" w:sz="0" w:space="0" w:color="auto" w:frame="1"/>
          <w:lang w:eastAsia="en-IN"/>
        </w:rPr>
        <w:t>&lt;head&gt;</w:t>
      </w:r>
      <w:r w:rsidRPr="00D314A9">
        <w:rPr>
          <w:rFonts w:ascii="Segoe UI" w:eastAsia="Times New Roman" w:hAnsi="Segoe UI" w:cs="Segoe UI"/>
          <w:color w:val="000000"/>
          <w:sz w:val="24"/>
          <w:szCs w:val="24"/>
          <w:bdr w:val="none" w:sz="0" w:space="0" w:color="auto" w:frame="1"/>
          <w:lang w:eastAsia="en-IN"/>
        </w:rPr>
        <w:t>  </w:t>
      </w:r>
    </w:p>
    <w:p w14:paraId="5D07EB57" w14:textId="77777777" w:rsidR="00D314A9" w:rsidRPr="00D314A9" w:rsidRDefault="00D314A9" w:rsidP="00D314A9">
      <w:pPr>
        <w:spacing w:after="0"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b/>
          <w:bCs/>
          <w:color w:val="006699"/>
          <w:sz w:val="24"/>
          <w:szCs w:val="24"/>
          <w:bdr w:val="none" w:sz="0" w:space="0" w:color="auto" w:frame="1"/>
          <w:lang w:eastAsia="en-IN"/>
        </w:rPr>
        <w:t>&lt;script</w:t>
      </w:r>
      <w:r w:rsidRPr="00D314A9">
        <w:rPr>
          <w:rFonts w:ascii="Segoe UI" w:eastAsia="Times New Roman" w:hAnsi="Segoe UI" w:cs="Segoe UI"/>
          <w:color w:val="000000"/>
          <w:sz w:val="24"/>
          <w:szCs w:val="24"/>
          <w:bdr w:val="none" w:sz="0" w:space="0" w:color="auto" w:frame="1"/>
          <w:lang w:eastAsia="en-IN"/>
        </w:rPr>
        <w:t> </w:t>
      </w:r>
      <w:r w:rsidRPr="00D314A9">
        <w:rPr>
          <w:rFonts w:ascii="Segoe UI" w:eastAsia="Times New Roman" w:hAnsi="Segoe UI" w:cs="Segoe UI"/>
          <w:color w:val="FF0000"/>
          <w:sz w:val="24"/>
          <w:szCs w:val="24"/>
          <w:bdr w:val="none" w:sz="0" w:space="0" w:color="auto" w:frame="1"/>
          <w:lang w:eastAsia="en-IN"/>
        </w:rPr>
        <w:t>type</w:t>
      </w:r>
      <w:r w:rsidRPr="00D314A9">
        <w:rPr>
          <w:rFonts w:ascii="Segoe UI" w:eastAsia="Times New Roman" w:hAnsi="Segoe UI" w:cs="Segoe UI"/>
          <w:color w:val="000000"/>
          <w:sz w:val="24"/>
          <w:szCs w:val="24"/>
          <w:bdr w:val="none" w:sz="0" w:space="0" w:color="auto" w:frame="1"/>
          <w:lang w:eastAsia="en-IN"/>
        </w:rPr>
        <w:t>=</w:t>
      </w:r>
      <w:r w:rsidRPr="00D314A9">
        <w:rPr>
          <w:rFonts w:ascii="Segoe UI" w:eastAsia="Times New Roman" w:hAnsi="Segoe UI" w:cs="Segoe UI"/>
          <w:color w:val="0000FF"/>
          <w:sz w:val="24"/>
          <w:szCs w:val="24"/>
          <w:bdr w:val="none" w:sz="0" w:space="0" w:color="auto" w:frame="1"/>
          <w:lang w:eastAsia="en-IN"/>
        </w:rPr>
        <w:t>"text/</w:t>
      </w:r>
      <w:proofErr w:type="spellStart"/>
      <w:r w:rsidRPr="00D314A9">
        <w:rPr>
          <w:rFonts w:ascii="Segoe UI" w:eastAsia="Times New Roman" w:hAnsi="Segoe UI" w:cs="Segoe UI"/>
          <w:color w:val="0000FF"/>
          <w:sz w:val="24"/>
          <w:szCs w:val="24"/>
          <w:bdr w:val="none" w:sz="0" w:space="0" w:color="auto" w:frame="1"/>
          <w:lang w:eastAsia="en-IN"/>
        </w:rPr>
        <w:t>javascript</w:t>
      </w:r>
      <w:proofErr w:type="spellEnd"/>
      <w:r w:rsidRPr="00D314A9">
        <w:rPr>
          <w:rFonts w:ascii="Segoe UI" w:eastAsia="Times New Roman" w:hAnsi="Segoe UI" w:cs="Segoe UI"/>
          <w:color w:val="0000FF"/>
          <w:sz w:val="24"/>
          <w:szCs w:val="24"/>
          <w:bdr w:val="none" w:sz="0" w:space="0" w:color="auto" w:frame="1"/>
          <w:lang w:eastAsia="en-IN"/>
        </w:rPr>
        <w:t>"</w:t>
      </w:r>
      <w:r w:rsidRPr="00D314A9">
        <w:rPr>
          <w:rFonts w:ascii="Segoe UI" w:eastAsia="Times New Roman" w:hAnsi="Segoe UI" w:cs="Segoe UI"/>
          <w:color w:val="000000"/>
          <w:sz w:val="24"/>
          <w:szCs w:val="24"/>
          <w:bdr w:val="none" w:sz="0" w:space="0" w:color="auto" w:frame="1"/>
          <w:lang w:eastAsia="en-IN"/>
        </w:rPr>
        <w:t> </w:t>
      </w:r>
      <w:proofErr w:type="spellStart"/>
      <w:r w:rsidRPr="00D314A9">
        <w:rPr>
          <w:rFonts w:ascii="Segoe UI" w:eastAsia="Times New Roman" w:hAnsi="Segoe UI" w:cs="Segoe UI"/>
          <w:color w:val="FF0000"/>
          <w:sz w:val="24"/>
          <w:szCs w:val="24"/>
          <w:bdr w:val="none" w:sz="0" w:space="0" w:color="auto" w:frame="1"/>
          <w:lang w:eastAsia="en-IN"/>
        </w:rPr>
        <w:t>src</w:t>
      </w:r>
      <w:proofErr w:type="spellEnd"/>
      <w:r w:rsidRPr="00D314A9">
        <w:rPr>
          <w:rFonts w:ascii="Segoe UI" w:eastAsia="Times New Roman" w:hAnsi="Segoe UI" w:cs="Segoe UI"/>
          <w:color w:val="000000"/>
          <w:sz w:val="24"/>
          <w:szCs w:val="24"/>
          <w:bdr w:val="none" w:sz="0" w:space="0" w:color="auto" w:frame="1"/>
          <w:lang w:eastAsia="en-IN"/>
        </w:rPr>
        <w:t>=</w:t>
      </w:r>
      <w:r w:rsidRPr="00D314A9">
        <w:rPr>
          <w:rFonts w:ascii="Segoe UI" w:eastAsia="Times New Roman" w:hAnsi="Segoe UI" w:cs="Segoe UI"/>
          <w:color w:val="0000FF"/>
          <w:sz w:val="24"/>
          <w:szCs w:val="24"/>
          <w:bdr w:val="none" w:sz="0" w:space="0" w:color="auto" w:frame="1"/>
          <w:lang w:eastAsia="en-IN"/>
        </w:rPr>
        <w:t>"message.js"</w:t>
      </w:r>
      <w:r w:rsidRPr="00D314A9">
        <w:rPr>
          <w:rFonts w:ascii="Segoe UI" w:eastAsia="Times New Roman" w:hAnsi="Segoe UI" w:cs="Segoe UI"/>
          <w:b/>
          <w:bCs/>
          <w:color w:val="006699"/>
          <w:sz w:val="24"/>
          <w:szCs w:val="24"/>
          <w:bdr w:val="none" w:sz="0" w:space="0" w:color="auto" w:frame="1"/>
          <w:lang w:eastAsia="en-IN"/>
        </w:rPr>
        <w:t>&gt;&lt;/script&gt;</w:t>
      </w:r>
      <w:r w:rsidRPr="00D314A9">
        <w:rPr>
          <w:rFonts w:ascii="Segoe UI" w:eastAsia="Times New Roman" w:hAnsi="Segoe UI" w:cs="Segoe UI"/>
          <w:color w:val="000000"/>
          <w:sz w:val="24"/>
          <w:szCs w:val="24"/>
          <w:bdr w:val="none" w:sz="0" w:space="0" w:color="auto" w:frame="1"/>
          <w:lang w:eastAsia="en-IN"/>
        </w:rPr>
        <w:t>  </w:t>
      </w:r>
    </w:p>
    <w:p w14:paraId="13DC51CF" w14:textId="2D369608" w:rsidR="00D314A9" w:rsidRPr="00D314A9" w:rsidRDefault="00D314A9" w:rsidP="00D314A9">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b/>
          <w:bCs/>
          <w:color w:val="006699"/>
          <w:sz w:val="24"/>
          <w:szCs w:val="24"/>
          <w:bdr w:val="none" w:sz="0" w:space="0" w:color="auto" w:frame="1"/>
          <w:lang w:eastAsia="en-IN"/>
        </w:rPr>
        <w:t xml:space="preserve">        </w:t>
      </w:r>
      <w:r w:rsidRPr="00D314A9">
        <w:rPr>
          <w:rFonts w:ascii="Segoe UI" w:eastAsia="Times New Roman" w:hAnsi="Segoe UI" w:cs="Segoe UI"/>
          <w:b/>
          <w:bCs/>
          <w:color w:val="006699"/>
          <w:sz w:val="24"/>
          <w:szCs w:val="24"/>
          <w:bdr w:val="none" w:sz="0" w:space="0" w:color="auto" w:frame="1"/>
          <w:lang w:eastAsia="en-IN"/>
        </w:rPr>
        <w:t>&lt;/head&gt;</w:t>
      </w:r>
      <w:r w:rsidRPr="00D314A9">
        <w:rPr>
          <w:rFonts w:ascii="Segoe UI" w:eastAsia="Times New Roman" w:hAnsi="Segoe UI" w:cs="Segoe UI"/>
          <w:color w:val="000000"/>
          <w:sz w:val="24"/>
          <w:szCs w:val="24"/>
          <w:bdr w:val="none" w:sz="0" w:space="0" w:color="auto" w:frame="1"/>
          <w:lang w:eastAsia="en-IN"/>
        </w:rPr>
        <w:t>  </w:t>
      </w:r>
    </w:p>
    <w:p w14:paraId="063B2694" w14:textId="77777777" w:rsidR="00D314A9" w:rsidRPr="00D314A9" w:rsidRDefault="00D314A9" w:rsidP="00D314A9">
      <w:pPr>
        <w:spacing w:after="0"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b/>
          <w:bCs/>
          <w:color w:val="006699"/>
          <w:sz w:val="24"/>
          <w:szCs w:val="24"/>
          <w:bdr w:val="none" w:sz="0" w:space="0" w:color="auto" w:frame="1"/>
          <w:lang w:eastAsia="en-IN"/>
        </w:rPr>
        <w:t>&lt;body&gt;</w:t>
      </w:r>
      <w:r w:rsidRPr="00D314A9">
        <w:rPr>
          <w:rFonts w:ascii="Segoe UI" w:eastAsia="Times New Roman" w:hAnsi="Segoe UI" w:cs="Segoe UI"/>
          <w:color w:val="000000"/>
          <w:sz w:val="24"/>
          <w:szCs w:val="24"/>
          <w:bdr w:val="none" w:sz="0" w:space="0" w:color="auto" w:frame="1"/>
          <w:lang w:eastAsia="en-IN"/>
        </w:rPr>
        <w:t>  </w:t>
      </w:r>
    </w:p>
    <w:p w14:paraId="2643ADF8" w14:textId="77777777" w:rsidR="00D314A9" w:rsidRPr="00D314A9" w:rsidRDefault="00D314A9" w:rsidP="00D314A9">
      <w:pPr>
        <w:spacing w:after="0"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b/>
          <w:bCs/>
          <w:color w:val="006699"/>
          <w:sz w:val="24"/>
          <w:szCs w:val="24"/>
          <w:bdr w:val="none" w:sz="0" w:space="0" w:color="auto" w:frame="1"/>
          <w:lang w:eastAsia="en-IN"/>
        </w:rPr>
        <w:t>&lt;p&gt;</w:t>
      </w:r>
      <w:r w:rsidRPr="00D314A9">
        <w:rPr>
          <w:rFonts w:ascii="Segoe UI" w:eastAsia="Times New Roman" w:hAnsi="Segoe UI" w:cs="Segoe UI"/>
          <w:color w:val="000000"/>
          <w:sz w:val="24"/>
          <w:szCs w:val="24"/>
          <w:bdr w:val="none" w:sz="0" w:space="0" w:color="auto" w:frame="1"/>
          <w:lang w:eastAsia="en-IN"/>
        </w:rPr>
        <w:t>Welcome to JavaScript</w:t>
      </w:r>
      <w:r w:rsidRPr="00D314A9">
        <w:rPr>
          <w:rFonts w:ascii="Segoe UI" w:eastAsia="Times New Roman" w:hAnsi="Segoe UI" w:cs="Segoe UI"/>
          <w:b/>
          <w:bCs/>
          <w:color w:val="006699"/>
          <w:sz w:val="24"/>
          <w:szCs w:val="24"/>
          <w:bdr w:val="none" w:sz="0" w:space="0" w:color="auto" w:frame="1"/>
          <w:lang w:eastAsia="en-IN"/>
        </w:rPr>
        <w:t>&lt;/p&gt;</w:t>
      </w:r>
      <w:r w:rsidRPr="00D314A9">
        <w:rPr>
          <w:rFonts w:ascii="Segoe UI" w:eastAsia="Times New Roman" w:hAnsi="Segoe UI" w:cs="Segoe UI"/>
          <w:color w:val="000000"/>
          <w:sz w:val="24"/>
          <w:szCs w:val="24"/>
          <w:bdr w:val="none" w:sz="0" w:space="0" w:color="auto" w:frame="1"/>
          <w:lang w:eastAsia="en-IN"/>
        </w:rPr>
        <w:t>  </w:t>
      </w:r>
    </w:p>
    <w:p w14:paraId="0D75D166" w14:textId="77777777" w:rsidR="00D314A9" w:rsidRPr="00D314A9" w:rsidRDefault="00D314A9" w:rsidP="00D314A9">
      <w:pPr>
        <w:spacing w:after="0"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b/>
          <w:bCs/>
          <w:color w:val="006699"/>
          <w:sz w:val="24"/>
          <w:szCs w:val="24"/>
          <w:bdr w:val="none" w:sz="0" w:space="0" w:color="auto" w:frame="1"/>
          <w:lang w:eastAsia="en-IN"/>
        </w:rPr>
        <w:t>&lt;form&gt;</w:t>
      </w:r>
      <w:r w:rsidRPr="00D314A9">
        <w:rPr>
          <w:rFonts w:ascii="Segoe UI" w:eastAsia="Times New Roman" w:hAnsi="Segoe UI" w:cs="Segoe UI"/>
          <w:color w:val="000000"/>
          <w:sz w:val="24"/>
          <w:szCs w:val="24"/>
          <w:bdr w:val="none" w:sz="0" w:space="0" w:color="auto" w:frame="1"/>
          <w:lang w:eastAsia="en-IN"/>
        </w:rPr>
        <w:t>  </w:t>
      </w:r>
    </w:p>
    <w:p w14:paraId="7BEEE269" w14:textId="77777777" w:rsidR="00D314A9" w:rsidRPr="00D314A9" w:rsidRDefault="00D314A9" w:rsidP="00D314A9">
      <w:pPr>
        <w:spacing w:after="0"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b/>
          <w:bCs/>
          <w:color w:val="006699"/>
          <w:sz w:val="24"/>
          <w:szCs w:val="24"/>
          <w:bdr w:val="none" w:sz="0" w:space="0" w:color="auto" w:frame="1"/>
          <w:lang w:eastAsia="en-IN"/>
        </w:rPr>
        <w:t>&lt;input</w:t>
      </w:r>
      <w:r w:rsidRPr="00D314A9">
        <w:rPr>
          <w:rFonts w:ascii="Segoe UI" w:eastAsia="Times New Roman" w:hAnsi="Segoe UI" w:cs="Segoe UI"/>
          <w:color w:val="000000"/>
          <w:sz w:val="24"/>
          <w:szCs w:val="24"/>
          <w:bdr w:val="none" w:sz="0" w:space="0" w:color="auto" w:frame="1"/>
          <w:lang w:eastAsia="en-IN"/>
        </w:rPr>
        <w:t> </w:t>
      </w:r>
      <w:r w:rsidRPr="00D314A9">
        <w:rPr>
          <w:rFonts w:ascii="Segoe UI" w:eastAsia="Times New Roman" w:hAnsi="Segoe UI" w:cs="Segoe UI"/>
          <w:color w:val="FF0000"/>
          <w:sz w:val="24"/>
          <w:szCs w:val="24"/>
          <w:bdr w:val="none" w:sz="0" w:space="0" w:color="auto" w:frame="1"/>
          <w:lang w:eastAsia="en-IN"/>
        </w:rPr>
        <w:t>type</w:t>
      </w:r>
      <w:r w:rsidRPr="00D314A9">
        <w:rPr>
          <w:rFonts w:ascii="Segoe UI" w:eastAsia="Times New Roman" w:hAnsi="Segoe UI" w:cs="Segoe UI"/>
          <w:color w:val="000000"/>
          <w:sz w:val="24"/>
          <w:szCs w:val="24"/>
          <w:bdr w:val="none" w:sz="0" w:space="0" w:color="auto" w:frame="1"/>
          <w:lang w:eastAsia="en-IN"/>
        </w:rPr>
        <w:t>=</w:t>
      </w:r>
      <w:r w:rsidRPr="00D314A9">
        <w:rPr>
          <w:rFonts w:ascii="Segoe UI" w:eastAsia="Times New Roman" w:hAnsi="Segoe UI" w:cs="Segoe UI"/>
          <w:color w:val="0000FF"/>
          <w:sz w:val="24"/>
          <w:szCs w:val="24"/>
          <w:bdr w:val="none" w:sz="0" w:space="0" w:color="auto" w:frame="1"/>
          <w:lang w:eastAsia="en-IN"/>
        </w:rPr>
        <w:t>"button"</w:t>
      </w:r>
      <w:r w:rsidRPr="00D314A9">
        <w:rPr>
          <w:rFonts w:ascii="Segoe UI" w:eastAsia="Times New Roman" w:hAnsi="Segoe UI" w:cs="Segoe UI"/>
          <w:color w:val="000000"/>
          <w:sz w:val="24"/>
          <w:szCs w:val="24"/>
          <w:bdr w:val="none" w:sz="0" w:space="0" w:color="auto" w:frame="1"/>
          <w:lang w:eastAsia="en-IN"/>
        </w:rPr>
        <w:t> </w:t>
      </w:r>
      <w:r w:rsidRPr="00D314A9">
        <w:rPr>
          <w:rFonts w:ascii="Segoe UI" w:eastAsia="Times New Roman" w:hAnsi="Segoe UI" w:cs="Segoe UI"/>
          <w:color w:val="FF0000"/>
          <w:sz w:val="24"/>
          <w:szCs w:val="24"/>
          <w:bdr w:val="none" w:sz="0" w:space="0" w:color="auto" w:frame="1"/>
          <w:lang w:eastAsia="en-IN"/>
        </w:rPr>
        <w:t>value</w:t>
      </w:r>
      <w:r w:rsidRPr="00D314A9">
        <w:rPr>
          <w:rFonts w:ascii="Segoe UI" w:eastAsia="Times New Roman" w:hAnsi="Segoe UI" w:cs="Segoe UI"/>
          <w:color w:val="000000"/>
          <w:sz w:val="24"/>
          <w:szCs w:val="24"/>
          <w:bdr w:val="none" w:sz="0" w:space="0" w:color="auto" w:frame="1"/>
          <w:lang w:eastAsia="en-IN"/>
        </w:rPr>
        <w:t>=</w:t>
      </w:r>
      <w:r w:rsidRPr="00D314A9">
        <w:rPr>
          <w:rFonts w:ascii="Segoe UI" w:eastAsia="Times New Roman" w:hAnsi="Segoe UI" w:cs="Segoe UI"/>
          <w:color w:val="0000FF"/>
          <w:sz w:val="24"/>
          <w:szCs w:val="24"/>
          <w:bdr w:val="none" w:sz="0" w:space="0" w:color="auto" w:frame="1"/>
          <w:lang w:eastAsia="en-IN"/>
        </w:rPr>
        <w:t>"click"</w:t>
      </w:r>
      <w:r w:rsidRPr="00D314A9">
        <w:rPr>
          <w:rFonts w:ascii="Segoe UI" w:eastAsia="Times New Roman" w:hAnsi="Segoe UI" w:cs="Segoe UI"/>
          <w:color w:val="000000"/>
          <w:sz w:val="24"/>
          <w:szCs w:val="24"/>
          <w:bdr w:val="none" w:sz="0" w:space="0" w:color="auto" w:frame="1"/>
          <w:lang w:eastAsia="en-IN"/>
        </w:rPr>
        <w:t> </w:t>
      </w:r>
      <w:r w:rsidRPr="00D314A9">
        <w:rPr>
          <w:rFonts w:ascii="Segoe UI" w:eastAsia="Times New Roman" w:hAnsi="Segoe UI" w:cs="Segoe UI"/>
          <w:color w:val="FF0000"/>
          <w:sz w:val="24"/>
          <w:szCs w:val="24"/>
          <w:bdr w:val="none" w:sz="0" w:space="0" w:color="auto" w:frame="1"/>
          <w:lang w:eastAsia="en-IN"/>
        </w:rPr>
        <w:t>onclick</w:t>
      </w:r>
      <w:r w:rsidRPr="00D314A9">
        <w:rPr>
          <w:rFonts w:ascii="Segoe UI" w:eastAsia="Times New Roman" w:hAnsi="Segoe UI" w:cs="Segoe UI"/>
          <w:color w:val="000000"/>
          <w:sz w:val="24"/>
          <w:szCs w:val="24"/>
          <w:bdr w:val="none" w:sz="0" w:space="0" w:color="auto" w:frame="1"/>
          <w:lang w:eastAsia="en-IN"/>
        </w:rPr>
        <w:t>=</w:t>
      </w:r>
      <w:r w:rsidRPr="00D314A9">
        <w:rPr>
          <w:rFonts w:ascii="Segoe UI" w:eastAsia="Times New Roman" w:hAnsi="Segoe UI" w:cs="Segoe UI"/>
          <w:color w:val="0000FF"/>
          <w:sz w:val="24"/>
          <w:szCs w:val="24"/>
          <w:bdr w:val="none" w:sz="0" w:space="0" w:color="auto" w:frame="1"/>
          <w:lang w:eastAsia="en-IN"/>
        </w:rPr>
        <w:t>"</w:t>
      </w:r>
      <w:proofErr w:type="spellStart"/>
      <w:proofErr w:type="gramStart"/>
      <w:r w:rsidRPr="00D314A9">
        <w:rPr>
          <w:rFonts w:ascii="Segoe UI" w:eastAsia="Times New Roman" w:hAnsi="Segoe UI" w:cs="Segoe UI"/>
          <w:color w:val="0000FF"/>
          <w:sz w:val="24"/>
          <w:szCs w:val="24"/>
          <w:bdr w:val="none" w:sz="0" w:space="0" w:color="auto" w:frame="1"/>
          <w:lang w:eastAsia="en-IN"/>
        </w:rPr>
        <w:t>msg</w:t>
      </w:r>
      <w:proofErr w:type="spellEnd"/>
      <w:r w:rsidRPr="00D314A9">
        <w:rPr>
          <w:rFonts w:ascii="Segoe UI" w:eastAsia="Times New Roman" w:hAnsi="Segoe UI" w:cs="Segoe UI"/>
          <w:color w:val="0000FF"/>
          <w:sz w:val="24"/>
          <w:szCs w:val="24"/>
          <w:bdr w:val="none" w:sz="0" w:space="0" w:color="auto" w:frame="1"/>
          <w:lang w:eastAsia="en-IN"/>
        </w:rPr>
        <w:t>(</w:t>
      </w:r>
      <w:proofErr w:type="gramEnd"/>
      <w:r w:rsidRPr="00D314A9">
        <w:rPr>
          <w:rFonts w:ascii="Segoe UI" w:eastAsia="Times New Roman" w:hAnsi="Segoe UI" w:cs="Segoe UI"/>
          <w:color w:val="0000FF"/>
          <w:sz w:val="24"/>
          <w:szCs w:val="24"/>
          <w:bdr w:val="none" w:sz="0" w:space="0" w:color="auto" w:frame="1"/>
          <w:lang w:eastAsia="en-IN"/>
        </w:rPr>
        <w:t>)"</w:t>
      </w:r>
      <w:r w:rsidRPr="00D314A9">
        <w:rPr>
          <w:rFonts w:ascii="Segoe UI" w:eastAsia="Times New Roman" w:hAnsi="Segoe UI" w:cs="Segoe UI"/>
          <w:b/>
          <w:bCs/>
          <w:color w:val="006699"/>
          <w:sz w:val="24"/>
          <w:szCs w:val="24"/>
          <w:bdr w:val="none" w:sz="0" w:space="0" w:color="auto" w:frame="1"/>
          <w:lang w:eastAsia="en-IN"/>
        </w:rPr>
        <w:t>/&gt;</w:t>
      </w:r>
      <w:r w:rsidRPr="00D314A9">
        <w:rPr>
          <w:rFonts w:ascii="Segoe UI" w:eastAsia="Times New Roman" w:hAnsi="Segoe UI" w:cs="Segoe UI"/>
          <w:color w:val="000000"/>
          <w:sz w:val="24"/>
          <w:szCs w:val="24"/>
          <w:bdr w:val="none" w:sz="0" w:space="0" w:color="auto" w:frame="1"/>
          <w:lang w:eastAsia="en-IN"/>
        </w:rPr>
        <w:t>  </w:t>
      </w:r>
    </w:p>
    <w:p w14:paraId="1670C45E" w14:textId="77777777" w:rsidR="00D314A9" w:rsidRPr="00D314A9" w:rsidRDefault="00D314A9" w:rsidP="00D314A9">
      <w:pPr>
        <w:spacing w:after="0"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b/>
          <w:bCs/>
          <w:color w:val="006699"/>
          <w:sz w:val="24"/>
          <w:szCs w:val="24"/>
          <w:bdr w:val="none" w:sz="0" w:space="0" w:color="auto" w:frame="1"/>
          <w:lang w:eastAsia="en-IN"/>
        </w:rPr>
        <w:t>&lt;/form&gt;</w:t>
      </w:r>
      <w:r w:rsidRPr="00D314A9">
        <w:rPr>
          <w:rFonts w:ascii="Segoe UI" w:eastAsia="Times New Roman" w:hAnsi="Segoe UI" w:cs="Segoe UI"/>
          <w:color w:val="000000"/>
          <w:sz w:val="24"/>
          <w:szCs w:val="24"/>
          <w:bdr w:val="none" w:sz="0" w:space="0" w:color="auto" w:frame="1"/>
          <w:lang w:eastAsia="en-IN"/>
        </w:rPr>
        <w:t>  </w:t>
      </w:r>
    </w:p>
    <w:p w14:paraId="7F2A051D" w14:textId="77777777" w:rsidR="00D314A9" w:rsidRPr="00D314A9" w:rsidRDefault="00D314A9" w:rsidP="00D314A9">
      <w:pPr>
        <w:spacing w:after="0"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b/>
          <w:bCs/>
          <w:color w:val="006699"/>
          <w:sz w:val="24"/>
          <w:szCs w:val="24"/>
          <w:bdr w:val="none" w:sz="0" w:space="0" w:color="auto" w:frame="1"/>
          <w:lang w:eastAsia="en-IN"/>
        </w:rPr>
        <w:t>&lt;/body&gt;</w:t>
      </w:r>
      <w:r w:rsidRPr="00D314A9">
        <w:rPr>
          <w:rFonts w:ascii="Segoe UI" w:eastAsia="Times New Roman" w:hAnsi="Segoe UI" w:cs="Segoe UI"/>
          <w:color w:val="000000"/>
          <w:sz w:val="24"/>
          <w:szCs w:val="24"/>
          <w:bdr w:val="none" w:sz="0" w:space="0" w:color="auto" w:frame="1"/>
          <w:lang w:eastAsia="en-IN"/>
        </w:rPr>
        <w:t>  </w:t>
      </w:r>
    </w:p>
    <w:p w14:paraId="0A1327DE" w14:textId="77777777" w:rsidR="00D314A9" w:rsidRPr="00D314A9" w:rsidRDefault="00D314A9" w:rsidP="00D314A9">
      <w:pPr>
        <w:spacing w:after="0"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b/>
          <w:bCs/>
          <w:color w:val="006699"/>
          <w:sz w:val="24"/>
          <w:szCs w:val="24"/>
          <w:bdr w:val="none" w:sz="0" w:space="0" w:color="auto" w:frame="1"/>
          <w:lang w:eastAsia="en-IN"/>
        </w:rPr>
        <w:t>&lt;/html&gt;</w:t>
      </w:r>
      <w:r w:rsidRPr="00D314A9">
        <w:rPr>
          <w:rFonts w:ascii="Segoe UI" w:eastAsia="Times New Roman" w:hAnsi="Segoe UI" w:cs="Segoe UI"/>
          <w:color w:val="000000"/>
          <w:sz w:val="24"/>
          <w:szCs w:val="24"/>
          <w:bdr w:val="none" w:sz="0" w:space="0" w:color="auto" w:frame="1"/>
          <w:lang w:eastAsia="en-IN"/>
        </w:rPr>
        <w:t>  </w:t>
      </w:r>
    </w:p>
    <w:p w14:paraId="13A74071" w14:textId="1BED2CB8" w:rsidR="00D314A9" w:rsidRPr="00D314A9" w:rsidRDefault="00D314A9" w:rsidP="00D314A9">
      <w:pPr>
        <w:spacing w:after="0" w:line="375" w:lineRule="atLeast"/>
        <w:jc w:val="both"/>
        <w:rPr>
          <w:rFonts w:ascii="Segoe UI" w:eastAsia="Times New Roman" w:hAnsi="Segoe UI" w:cs="Segoe UI"/>
          <w:color w:val="000000"/>
          <w:sz w:val="24"/>
          <w:szCs w:val="24"/>
          <w:lang w:eastAsia="en-IN"/>
        </w:rPr>
      </w:pPr>
    </w:p>
    <w:p w14:paraId="572D1423" w14:textId="77777777" w:rsidR="00D314A9" w:rsidRPr="00D314A9" w:rsidRDefault="00D314A9" w:rsidP="00D314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14:paraId="7D837369" w14:textId="77777777" w:rsidR="00D314A9" w:rsidRPr="00D314A9" w:rsidRDefault="00D314A9" w:rsidP="00D314A9"/>
    <w:p w14:paraId="4CDCB04C" w14:textId="13F06436" w:rsidR="00D314A9" w:rsidRPr="00D314A9" w:rsidRDefault="00D314A9" w:rsidP="00D314A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D314A9">
        <w:rPr>
          <w:rFonts w:ascii="Segoe UI" w:eastAsia="Times New Roman" w:hAnsi="Segoe UI" w:cs="Segoe UI"/>
          <w:color w:val="000000"/>
          <w:sz w:val="24"/>
          <w:szCs w:val="24"/>
          <w:lang w:eastAsia="en-IN"/>
        </w:rPr>
        <w:t xml:space="preserve"> </w:t>
      </w:r>
    </w:p>
    <w:p w14:paraId="0A9E60E2" w14:textId="77777777" w:rsidR="00817BCA" w:rsidRPr="00817BCA" w:rsidRDefault="00817BCA" w:rsidP="00817BCA">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lang w:eastAsia="en-IN"/>
        </w:rPr>
      </w:pPr>
      <w:r w:rsidRPr="00817BCA">
        <w:rPr>
          <w:rFonts w:ascii="Helvetica" w:eastAsia="Times New Roman" w:hAnsi="Helvetica" w:cs="Helvetica"/>
          <w:color w:val="610B4B"/>
          <w:sz w:val="32"/>
          <w:szCs w:val="32"/>
          <w:lang w:eastAsia="en-IN"/>
        </w:rPr>
        <w:lastRenderedPageBreak/>
        <w:t>Advantages of External JavaScript</w:t>
      </w:r>
    </w:p>
    <w:p w14:paraId="78F77459" w14:textId="77777777" w:rsidR="00817BCA" w:rsidRPr="00817BCA" w:rsidRDefault="00817BCA" w:rsidP="00817BC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7BCA">
        <w:rPr>
          <w:rFonts w:ascii="Segoe UI" w:eastAsia="Times New Roman" w:hAnsi="Segoe UI" w:cs="Segoe UI"/>
          <w:color w:val="333333"/>
          <w:sz w:val="24"/>
          <w:szCs w:val="24"/>
          <w:lang w:eastAsia="en-IN"/>
        </w:rPr>
        <w:t xml:space="preserve">There will be following benefits if a user creates an external </w:t>
      </w:r>
      <w:proofErr w:type="spellStart"/>
      <w:r w:rsidRPr="00817BCA">
        <w:rPr>
          <w:rFonts w:ascii="Segoe UI" w:eastAsia="Times New Roman" w:hAnsi="Segoe UI" w:cs="Segoe UI"/>
          <w:color w:val="333333"/>
          <w:sz w:val="24"/>
          <w:szCs w:val="24"/>
          <w:lang w:eastAsia="en-IN"/>
        </w:rPr>
        <w:t>javascript</w:t>
      </w:r>
      <w:proofErr w:type="spellEnd"/>
      <w:r w:rsidRPr="00817BCA">
        <w:rPr>
          <w:rFonts w:ascii="Segoe UI" w:eastAsia="Times New Roman" w:hAnsi="Segoe UI" w:cs="Segoe UI"/>
          <w:color w:val="333333"/>
          <w:sz w:val="24"/>
          <w:szCs w:val="24"/>
          <w:lang w:eastAsia="en-IN"/>
        </w:rPr>
        <w:t>:</w:t>
      </w:r>
    </w:p>
    <w:p w14:paraId="483767A7" w14:textId="77777777" w:rsidR="00817BCA" w:rsidRPr="00817BCA" w:rsidRDefault="00817BCA" w:rsidP="00817BCA">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7BCA">
        <w:rPr>
          <w:rFonts w:ascii="Segoe UI" w:eastAsia="Times New Roman" w:hAnsi="Segoe UI" w:cs="Segoe UI"/>
          <w:color w:val="000000"/>
          <w:sz w:val="24"/>
          <w:szCs w:val="24"/>
          <w:lang w:eastAsia="en-IN"/>
        </w:rPr>
        <w:t>It helps in the reusability of code in more than one HTML file.</w:t>
      </w:r>
    </w:p>
    <w:p w14:paraId="10904C1C" w14:textId="77777777" w:rsidR="00817BCA" w:rsidRPr="00817BCA" w:rsidRDefault="00817BCA" w:rsidP="00817BCA">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7BCA">
        <w:rPr>
          <w:rFonts w:ascii="Segoe UI" w:eastAsia="Times New Roman" w:hAnsi="Segoe UI" w:cs="Segoe UI"/>
          <w:color w:val="000000"/>
          <w:sz w:val="24"/>
          <w:szCs w:val="24"/>
          <w:lang w:eastAsia="en-IN"/>
        </w:rPr>
        <w:t>It allows easy code readability.</w:t>
      </w:r>
    </w:p>
    <w:p w14:paraId="0AC48ADE" w14:textId="77777777" w:rsidR="00817BCA" w:rsidRPr="00817BCA" w:rsidRDefault="00817BCA" w:rsidP="00817BCA">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7BCA">
        <w:rPr>
          <w:rFonts w:ascii="Segoe UI" w:eastAsia="Times New Roman" w:hAnsi="Segoe UI" w:cs="Segoe UI"/>
          <w:color w:val="000000"/>
          <w:sz w:val="24"/>
          <w:szCs w:val="24"/>
          <w:lang w:eastAsia="en-IN"/>
        </w:rPr>
        <w:t xml:space="preserve">It is time-efficient as web browsers cache the external </w:t>
      </w:r>
      <w:proofErr w:type="spellStart"/>
      <w:r w:rsidRPr="00817BCA">
        <w:rPr>
          <w:rFonts w:ascii="Segoe UI" w:eastAsia="Times New Roman" w:hAnsi="Segoe UI" w:cs="Segoe UI"/>
          <w:color w:val="000000"/>
          <w:sz w:val="24"/>
          <w:szCs w:val="24"/>
          <w:lang w:eastAsia="en-IN"/>
        </w:rPr>
        <w:t>js</w:t>
      </w:r>
      <w:proofErr w:type="spellEnd"/>
      <w:r w:rsidRPr="00817BCA">
        <w:rPr>
          <w:rFonts w:ascii="Segoe UI" w:eastAsia="Times New Roman" w:hAnsi="Segoe UI" w:cs="Segoe UI"/>
          <w:color w:val="000000"/>
          <w:sz w:val="24"/>
          <w:szCs w:val="24"/>
          <w:lang w:eastAsia="en-IN"/>
        </w:rPr>
        <w:t xml:space="preserve"> files, which further reduces the page loading time.</w:t>
      </w:r>
    </w:p>
    <w:p w14:paraId="584FFE6C" w14:textId="7A34B22C" w:rsidR="00817BCA" w:rsidRDefault="00817BCA" w:rsidP="00817BCA">
      <w:pPr>
        <w:shd w:val="clear" w:color="auto" w:fill="FFFFFF"/>
        <w:spacing w:before="60" w:after="100" w:afterAutospacing="1" w:line="375" w:lineRule="atLeast"/>
        <w:ind w:left="720"/>
        <w:jc w:val="both"/>
        <w:rPr>
          <w:rFonts w:ascii="Segoe UI" w:hAnsi="Segoe UI" w:cs="Segoe UI"/>
          <w:color w:val="333333"/>
          <w:shd w:val="clear" w:color="auto" w:fill="FFFFFF"/>
        </w:rPr>
      </w:pPr>
      <w:r>
        <w:rPr>
          <w:rFonts w:ascii="Segoe UI" w:hAnsi="Segoe UI" w:cs="Segoe UI"/>
          <w:color w:val="333333"/>
          <w:shd w:val="clear" w:color="auto" w:fill="FFFFFF"/>
        </w:rPr>
        <w:t>The </w:t>
      </w:r>
      <w:r>
        <w:rPr>
          <w:rFonts w:ascii="Segoe UI" w:hAnsi="Segoe UI" w:cs="Segoe UI"/>
          <w:b/>
          <w:bCs/>
          <w:color w:val="333333"/>
          <w:shd w:val="clear" w:color="auto" w:fill="FFFFFF"/>
        </w:rPr>
        <w:t>JavaScript comments</w:t>
      </w:r>
      <w:r>
        <w:rPr>
          <w:rFonts w:ascii="Segoe UI" w:hAnsi="Segoe UI" w:cs="Segoe UI"/>
          <w:color w:val="333333"/>
          <w:shd w:val="clear" w:color="auto" w:fill="FFFFFF"/>
        </w:rPr>
        <w:t> are meaningful way to deliver message. It is used to add information about the code, warnings or suggestions so that end user can easily interpret the code.</w:t>
      </w:r>
    </w:p>
    <w:p w14:paraId="7983EDE0" w14:textId="77777777" w:rsidR="00817BCA" w:rsidRPr="00817BCA" w:rsidRDefault="00817BCA" w:rsidP="00817BCA">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7BCA">
        <w:rPr>
          <w:rFonts w:ascii="Segoe UI" w:eastAsia="Times New Roman" w:hAnsi="Segoe UI" w:cs="Segoe UI"/>
          <w:b/>
          <w:bCs/>
          <w:color w:val="000000"/>
          <w:sz w:val="24"/>
          <w:szCs w:val="24"/>
          <w:lang w:eastAsia="en-IN"/>
        </w:rPr>
        <w:t>To make code easy to understand</w:t>
      </w:r>
      <w:r w:rsidRPr="00817BCA">
        <w:rPr>
          <w:rFonts w:ascii="Segoe UI" w:eastAsia="Times New Roman" w:hAnsi="Segoe UI" w:cs="Segoe UI"/>
          <w:color w:val="000000"/>
          <w:sz w:val="24"/>
          <w:szCs w:val="24"/>
          <w:lang w:eastAsia="en-IN"/>
        </w:rPr>
        <w:t> It can be used to elaborate the code so that end user can easily understand the code.</w:t>
      </w:r>
    </w:p>
    <w:p w14:paraId="5549954C" w14:textId="77777777" w:rsidR="00817BCA" w:rsidRPr="00817BCA" w:rsidRDefault="00817BCA" w:rsidP="00817BCA">
      <w:pPr>
        <w:numPr>
          <w:ilvl w:val="0"/>
          <w:numId w:val="1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7BCA">
        <w:rPr>
          <w:rFonts w:ascii="Segoe UI" w:eastAsia="Times New Roman" w:hAnsi="Segoe UI" w:cs="Segoe UI"/>
          <w:b/>
          <w:bCs/>
          <w:color w:val="000000"/>
          <w:sz w:val="24"/>
          <w:szCs w:val="24"/>
          <w:lang w:eastAsia="en-IN"/>
        </w:rPr>
        <w:t xml:space="preserve">To avoid the unnecessary </w:t>
      </w:r>
      <w:proofErr w:type="gramStart"/>
      <w:r w:rsidRPr="00817BCA">
        <w:rPr>
          <w:rFonts w:ascii="Segoe UI" w:eastAsia="Times New Roman" w:hAnsi="Segoe UI" w:cs="Segoe UI"/>
          <w:b/>
          <w:bCs/>
          <w:color w:val="000000"/>
          <w:sz w:val="24"/>
          <w:szCs w:val="24"/>
          <w:lang w:eastAsia="en-IN"/>
        </w:rPr>
        <w:t>code</w:t>
      </w:r>
      <w:proofErr w:type="gramEnd"/>
      <w:r w:rsidRPr="00817BCA">
        <w:rPr>
          <w:rFonts w:ascii="Segoe UI" w:eastAsia="Times New Roman" w:hAnsi="Segoe UI" w:cs="Segoe UI"/>
          <w:color w:val="000000"/>
          <w:sz w:val="24"/>
          <w:szCs w:val="24"/>
          <w:lang w:eastAsia="en-IN"/>
        </w:rPr>
        <w:t> It can also be used to avoid the code being executed. Sometimes, we add the code to perform some action. But after sometime, there may be need to disable the code. In such case, it is better to use comments.</w:t>
      </w:r>
    </w:p>
    <w:p w14:paraId="02F1663F" w14:textId="77777777" w:rsidR="00817BCA" w:rsidRPr="00817BCA" w:rsidRDefault="00825E4E" w:rsidP="00817BC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5611C36">
          <v:rect id="_x0000_i1025" style="width:0;height:.75pt" o:hrstd="t" o:hrnoshade="t" o:hr="t" fillcolor="#d4d4d4" stroked="f"/>
        </w:pict>
      </w:r>
    </w:p>
    <w:p w14:paraId="01EC2601" w14:textId="77777777" w:rsidR="00817BCA" w:rsidRPr="00817BCA" w:rsidRDefault="00817BCA" w:rsidP="00817BCA">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817BCA">
        <w:rPr>
          <w:rFonts w:ascii="Helvetica" w:eastAsia="Times New Roman" w:hAnsi="Helvetica" w:cs="Helvetica"/>
          <w:color w:val="610B38"/>
          <w:sz w:val="38"/>
          <w:szCs w:val="38"/>
          <w:lang w:eastAsia="en-IN"/>
        </w:rPr>
        <w:t>Types of JavaScript Comments</w:t>
      </w:r>
    </w:p>
    <w:p w14:paraId="5B7AA0CC" w14:textId="77777777" w:rsidR="00817BCA" w:rsidRPr="00817BCA" w:rsidRDefault="00817BCA" w:rsidP="00817BC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17BCA">
        <w:rPr>
          <w:rFonts w:ascii="Segoe UI" w:eastAsia="Times New Roman" w:hAnsi="Segoe UI" w:cs="Segoe UI"/>
          <w:color w:val="333333"/>
          <w:sz w:val="24"/>
          <w:szCs w:val="24"/>
          <w:lang w:eastAsia="en-IN"/>
        </w:rPr>
        <w:t>There are two types of comments in JavaScript.</w:t>
      </w:r>
    </w:p>
    <w:p w14:paraId="0A7797F0" w14:textId="77777777" w:rsidR="00817BCA" w:rsidRPr="00817BCA" w:rsidRDefault="00817BCA" w:rsidP="00817BCA">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7BCA">
        <w:rPr>
          <w:rFonts w:ascii="Segoe UI" w:eastAsia="Times New Roman" w:hAnsi="Segoe UI" w:cs="Segoe UI"/>
          <w:color w:val="000000"/>
          <w:sz w:val="24"/>
          <w:szCs w:val="24"/>
          <w:lang w:eastAsia="en-IN"/>
        </w:rPr>
        <w:t>Single-line Comment</w:t>
      </w:r>
    </w:p>
    <w:p w14:paraId="7296E556" w14:textId="77777777" w:rsidR="00817BCA" w:rsidRPr="00817BCA" w:rsidRDefault="00817BCA" w:rsidP="00817BCA">
      <w:pPr>
        <w:spacing w:after="0" w:line="375" w:lineRule="atLeast"/>
        <w:ind w:left="720"/>
        <w:jc w:val="both"/>
        <w:rPr>
          <w:rFonts w:ascii="Segoe UI" w:eastAsia="Times New Roman" w:hAnsi="Segoe UI" w:cs="Segoe UI"/>
          <w:color w:val="000000"/>
          <w:sz w:val="24"/>
          <w:szCs w:val="24"/>
          <w:lang w:eastAsia="en-IN"/>
        </w:rPr>
      </w:pPr>
      <w:r w:rsidRPr="00817BCA">
        <w:rPr>
          <w:rFonts w:ascii="Segoe UI" w:eastAsia="Times New Roman" w:hAnsi="Segoe UI" w:cs="Segoe UI"/>
          <w:b/>
          <w:bCs/>
          <w:color w:val="006699"/>
          <w:sz w:val="24"/>
          <w:szCs w:val="24"/>
          <w:bdr w:val="none" w:sz="0" w:space="0" w:color="auto" w:frame="1"/>
          <w:lang w:eastAsia="en-IN"/>
        </w:rPr>
        <w:t>&lt;script&gt;</w:t>
      </w:r>
      <w:r w:rsidRPr="00817BCA">
        <w:rPr>
          <w:rFonts w:ascii="Segoe UI" w:eastAsia="Times New Roman" w:hAnsi="Segoe UI" w:cs="Segoe UI"/>
          <w:color w:val="000000"/>
          <w:sz w:val="24"/>
          <w:szCs w:val="24"/>
          <w:bdr w:val="none" w:sz="0" w:space="0" w:color="auto" w:frame="1"/>
          <w:lang w:eastAsia="en-IN"/>
        </w:rPr>
        <w:t>  </w:t>
      </w:r>
    </w:p>
    <w:p w14:paraId="21E91BDD" w14:textId="77777777" w:rsidR="00817BCA" w:rsidRPr="00817BCA" w:rsidRDefault="00817BCA" w:rsidP="00817BCA">
      <w:pPr>
        <w:spacing w:after="0" w:line="375" w:lineRule="atLeast"/>
        <w:ind w:left="720"/>
        <w:jc w:val="both"/>
        <w:rPr>
          <w:rFonts w:ascii="Segoe UI" w:eastAsia="Times New Roman" w:hAnsi="Segoe UI" w:cs="Segoe UI"/>
          <w:color w:val="000000"/>
          <w:sz w:val="24"/>
          <w:szCs w:val="24"/>
          <w:lang w:eastAsia="en-IN"/>
        </w:rPr>
      </w:pPr>
      <w:r w:rsidRPr="00817BCA">
        <w:rPr>
          <w:rFonts w:ascii="Segoe UI" w:eastAsia="Times New Roman" w:hAnsi="Segoe UI" w:cs="Segoe UI"/>
          <w:color w:val="000000"/>
          <w:sz w:val="24"/>
          <w:szCs w:val="24"/>
          <w:bdr w:val="none" w:sz="0" w:space="0" w:color="auto" w:frame="1"/>
          <w:lang w:eastAsia="en-IN"/>
        </w:rPr>
        <w:t>// It is single line comment  </w:t>
      </w:r>
    </w:p>
    <w:p w14:paraId="06DEBE70" w14:textId="77777777" w:rsidR="00817BCA" w:rsidRPr="00817BCA" w:rsidRDefault="00817BCA" w:rsidP="00817BCA">
      <w:pPr>
        <w:spacing w:after="0" w:line="375" w:lineRule="atLeast"/>
        <w:ind w:left="720"/>
        <w:jc w:val="both"/>
        <w:rPr>
          <w:rFonts w:ascii="Segoe UI" w:eastAsia="Times New Roman" w:hAnsi="Segoe UI" w:cs="Segoe UI"/>
          <w:color w:val="000000"/>
          <w:sz w:val="24"/>
          <w:szCs w:val="24"/>
          <w:lang w:eastAsia="en-IN"/>
        </w:rPr>
      </w:pPr>
      <w:proofErr w:type="spellStart"/>
      <w:proofErr w:type="gramStart"/>
      <w:r w:rsidRPr="00817BCA">
        <w:rPr>
          <w:rFonts w:ascii="Segoe UI" w:eastAsia="Times New Roman" w:hAnsi="Segoe UI" w:cs="Segoe UI"/>
          <w:color w:val="000000"/>
          <w:sz w:val="24"/>
          <w:szCs w:val="24"/>
          <w:bdr w:val="none" w:sz="0" w:space="0" w:color="auto" w:frame="1"/>
          <w:lang w:eastAsia="en-IN"/>
        </w:rPr>
        <w:t>document.write</w:t>
      </w:r>
      <w:proofErr w:type="spellEnd"/>
      <w:proofErr w:type="gramEnd"/>
      <w:r w:rsidRPr="00817BCA">
        <w:rPr>
          <w:rFonts w:ascii="Segoe UI" w:eastAsia="Times New Roman" w:hAnsi="Segoe UI" w:cs="Segoe UI"/>
          <w:color w:val="000000"/>
          <w:sz w:val="24"/>
          <w:szCs w:val="24"/>
          <w:bdr w:val="none" w:sz="0" w:space="0" w:color="auto" w:frame="1"/>
          <w:lang w:eastAsia="en-IN"/>
        </w:rPr>
        <w:t>("hello </w:t>
      </w:r>
      <w:proofErr w:type="spellStart"/>
      <w:r w:rsidRPr="00817BCA">
        <w:rPr>
          <w:rFonts w:ascii="Segoe UI" w:eastAsia="Times New Roman" w:hAnsi="Segoe UI" w:cs="Segoe UI"/>
          <w:color w:val="000000"/>
          <w:sz w:val="24"/>
          <w:szCs w:val="24"/>
          <w:bdr w:val="none" w:sz="0" w:space="0" w:color="auto" w:frame="1"/>
          <w:lang w:eastAsia="en-IN"/>
        </w:rPr>
        <w:t>javascript</w:t>
      </w:r>
      <w:proofErr w:type="spellEnd"/>
      <w:r w:rsidRPr="00817BCA">
        <w:rPr>
          <w:rFonts w:ascii="Segoe UI" w:eastAsia="Times New Roman" w:hAnsi="Segoe UI" w:cs="Segoe UI"/>
          <w:color w:val="000000"/>
          <w:sz w:val="24"/>
          <w:szCs w:val="24"/>
          <w:bdr w:val="none" w:sz="0" w:space="0" w:color="auto" w:frame="1"/>
          <w:lang w:eastAsia="en-IN"/>
        </w:rPr>
        <w:t>");  </w:t>
      </w:r>
    </w:p>
    <w:p w14:paraId="2A3C774D" w14:textId="77777777" w:rsidR="00817BCA" w:rsidRPr="00817BCA" w:rsidRDefault="00817BCA" w:rsidP="00817BCA">
      <w:pPr>
        <w:spacing w:after="0" w:line="375" w:lineRule="atLeast"/>
        <w:ind w:left="720"/>
        <w:jc w:val="both"/>
        <w:rPr>
          <w:rFonts w:ascii="Segoe UI" w:eastAsia="Times New Roman" w:hAnsi="Segoe UI" w:cs="Segoe UI"/>
          <w:color w:val="000000"/>
          <w:sz w:val="24"/>
          <w:szCs w:val="24"/>
          <w:lang w:eastAsia="en-IN"/>
        </w:rPr>
      </w:pPr>
      <w:r w:rsidRPr="00817BCA">
        <w:rPr>
          <w:rFonts w:ascii="Segoe UI" w:eastAsia="Times New Roman" w:hAnsi="Segoe UI" w:cs="Segoe UI"/>
          <w:b/>
          <w:bCs/>
          <w:color w:val="006699"/>
          <w:sz w:val="24"/>
          <w:szCs w:val="24"/>
          <w:bdr w:val="none" w:sz="0" w:space="0" w:color="auto" w:frame="1"/>
          <w:lang w:eastAsia="en-IN"/>
        </w:rPr>
        <w:t>&lt;/script&gt;</w:t>
      </w:r>
      <w:r w:rsidRPr="00817BCA">
        <w:rPr>
          <w:rFonts w:ascii="Segoe UI" w:eastAsia="Times New Roman" w:hAnsi="Segoe UI" w:cs="Segoe UI"/>
          <w:color w:val="000000"/>
          <w:sz w:val="24"/>
          <w:szCs w:val="24"/>
          <w:bdr w:val="none" w:sz="0" w:space="0" w:color="auto" w:frame="1"/>
          <w:lang w:eastAsia="en-IN"/>
        </w:rPr>
        <w:t>  </w:t>
      </w:r>
    </w:p>
    <w:p w14:paraId="3C364524" w14:textId="090759BD" w:rsidR="00817BCA" w:rsidRDefault="00817BCA" w:rsidP="00817BCA">
      <w:pPr>
        <w:numPr>
          <w:ilvl w:val="0"/>
          <w:numId w:val="1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817BCA">
        <w:rPr>
          <w:rFonts w:ascii="Segoe UI" w:eastAsia="Times New Roman" w:hAnsi="Segoe UI" w:cs="Segoe UI"/>
          <w:color w:val="000000"/>
          <w:sz w:val="24"/>
          <w:szCs w:val="24"/>
          <w:lang w:eastAsia="en-IN"/>
        </w:rPr>
        <w:t>Multi-line Comment</w:t>
      </w:r>
    </w:p>
    <w:p w14:paraId="0FCC77A6" w14:textId="77777777" w:rsidR="00817BCA" w:rsidRPr="00817BCA" w:rsidRDefault="00817BCA" w:rsidP="00817BCA">
      <w:pPr>
        <w:spacing w:after="0" w:line="375" w:lineRule="atLeast"/>
        <w:ind w:left="720"/>
        <w:jc w:val="both"/>
        <w:rPr>
          <w:rFonts w:ascii="Segoe UI" w:eastAsia="Times New Roman" w:hAnsi="Segoe UI" w:cs="Segoe UI"/>
          <w:color w:val="000000"/>
          <w:sz w:val="24"/>
          <w:szCs w:val="24"/>
          <w:lang w:eastAsia="en-IN"/>
        </w:rPr>
      </w:pPr>
      <w:r w:rsidRPr="00817BCA">
        <w:rPr>
          <w:rFonts w:ascii="Segoe UI" w:eastAsia="Times New Roman" w:hAnsi="Segoe UI" w:cs="Segoe UI"/>
          <w:b/>
          <w:bCs/>
          <w:color w:val="006699"/>
          <w:sz w:val="24"/>
          <w:szCs w:val="24"/>
          <w:bdr w:val="none" w:sz="0" w:space="0" w:color="auto" w:frame="1"/>
          <w:lang w:eastAsia="en-IN"/>
        </w:rPr>
        <w:t>&lt;script&gt;</w:t>
      </w:r>
      <w:r w:rsidRPr="00817BCA">
        <w:rPr>
          <w:rFonts w:ascii="Segoe UI" w:eastAsia="Times New Roman" w:hAnsi="Segoe UI" w:cs="Segoe UI"/>
          <w:color w:val="000000"/>
          <w:sz w:val="24"/>
          <w:szCs w:val="24"/>
          <w:bdr w:val="none" w:sz="0" w:space="0" w:color="auto" w:frame="1"/>
          <w:lang w:eastAsia="en-IN"/>
        </w:rPr>
        <w:t>  </w:t>
      </w:r>
    </w:p>
    <w:p w14:paraId="3216E7A8" w14:textId="77777777" w:rsidR="00817BCA" w:rsidRPr="00817BCA" w:rsidRDefault="00817BCA" w:rsidP="00817BCA">
      <w:pPr>
        <w:spacing w:after="0" w:line="375" w:lineRule="atLeast"/>
        <w:ind w:left="720"/>
        <w:jc w:val="both"/>
        <w:rPr>
          <w:rFonts w:ascii="Segoe UI" w:eastAsia="Times New Roman" w:hAnsi="Segoe UI" w:cs="Segoe UI"/>
          <w:color w:val="000000"/>
          <w:sz w:val="24"/>
          <w:szCs w:val="24"/>
          <w:lang w:eastAsia="en-IN"/>
        </w:rPr>
      </w:pPr>
      <w:r w:rsidRPr="00817BCA">
        <w:rPr>
          <w:rFonts w:ascii="Segoe UI" w:eastAsia="Times New Roman" w:hAnsi="Segoe UI" w:cs="Segoe UI"/>
          <w:color w:val="000000"/>
          <w:sz w:val="24"/>
          <w:szCs w:val="24"/>
          <w:bdr w:val="none" w:sz="0" w:space="0" w:color="auto" w:frame="1"/>
          <w:lang w:eastAsia="en-IN"/>
        </w:rPr>
        <w:t>/* It is multi line comment.  </w:t>
      </w:r>
    </w:p>
    <w:p w14:paraId="33C1F565" w14:textId="77777777" w:rsidR="00817BCA" w:rsidRPr="00817BCA" w:rsidRDefault="00817BCA" w:rsidP="00817BCA">
      <w:pPr>
        <w:spacing w:after="0" w:line="375" w:lineRule="atLeast"/>
        <w:ind w:left="720"/>
        <w:jc w:val="both"/>
        <w:rPr>
          <w:rFonts w:ascii="Segoe UI" w:eastAsia="Times New Roman" w:hAnsi="Segoe UI" w:cs="Segoe UI"/>
          <w:color w:val="000000"/>
          <w:sz w:val="24"/>
          <w:szCs w:val="24"/>
          <w:lang w:eastAsia="en-IN"/>
        </w:rPr>
      </w:pPr>
      <w:r w:rsidRPr="00817BCA">
        <w:rPr>
          <w:rFonts w:ascii="Segoe UI" w:eastAsia="Times New Roman" w:hAnsi="Segoe UI" w:cs="Segoe UI"/>
          <w:color w:val="000000"/>
          <w:sz w:val="24"/>
          <w:szCs w:val="24"/>
          <w:bdr w:val="none" w:sz="0" w:space="0" w:color="auto" w:frame="1"/>
          <w:lang w:eastAsia="en-IN"/>
        </w:rPr>
        <w:t>It will not be displayed */  </w:t>
      </w:r>
    </w:p>
    <w:p w14:paraId="32EFE39B" w14:textId="77777777" w:rsidR="00817BCA" w:rsidRPr="00817BCA" w:rsidRDefault="00817BCA" w:rsidP="00817BCA">
      <w:pPr>
        <w:spacing w:after="0" w:line="375" w:lineRule="atLeast"/>
        <w:ind w:left="720"/>
        <w:jc w:val="both"/>
        <w:rPr>
          <w:rFonts w:ascii="Segoe UI" w:eastAsia="Times New Roman" w:hAnsi="Segoe UI" w:cs="Segoe UI"/>
          <w:color w:val="000000"/>
          <w:sz w:val="24"/>
          <w:szCs w:val="24"/>
          <w:lang w:eastAsia="en-IN"/>
        </w:rPr>
      </w:pPr>
      <w:proofErr w:type="spellStart"/>
      <w:proofErr w:type="gramStart"/>
      <w:r w:rsidRPr="00817BCA">
        <w:rPr>
          <w:rFonts w:ascii="Segoe UI" w:eastAsia="Times New Roman" w:hAnsi="Segoe UI" w:cs="Segoe UI"/>
          <w:color w:val="000000"/>
          <w:sz w:val="24"/>
          <w:szCs w:val="24"/>
          <w:bdr w:val="none" w:sz="0" w:space="0" w:color="auto" w:frame="1"/>
          <w:lang w:eastAsia="en-IN"/>
        </w:rPr>
        <w:t>document.write</w:t>
      </w:r>
      <w:proofErr w:type="spellEnd"/>
      <w:proofErr w:type="gramEnd"/>
      <w:r w:rsidRPr="00817BCA">
        <w:rPr>
          <w:rFonts w:ascii="Segoe UI" w:eastAsia="Times New Roman" w:hAnsi="Segoe UI" w:cs="Segoe UI"/>
          <w:color w:val="000000"/>
          <w:sz w:val="24"/>
          <w:szCs w:val="24"/>
          <w:bdr w:val="none" w:sz="0" w:space="0" w:color="auto" w:frame="1"/>
          <w:lang w:eastAsia="en-IN"/>
        </w:rPr>
        <w:t>("example of </w:t>
      </w:r>
      <w:proofErr w:type="spellStart"/>
      <w:r w:rsidRPr="00817BCA">
        <w:rPr>
          <w:rFonts w:ascii="Segoe UI" w:eastAsia="Times New Roman" w:hAnsi="Segoe UI" w:cs="Segoe UI"/>
          <w:color w:val="000000"/>
          <w:sz w:val="24"/>
          <w:szCs w:val="24"/>
          <w:bdr w:val="none" w:sz="0" w:space="0" w:color="auto" w:frame="1"/>
          <w:lang w:eastAsia="en-IN"/>
        </w:rPr>
        <w:t>javascript</w:t>
      </w:r>
      <w:proofErr w:type="spellEnd"/>
      <w:r w:rsidRPr="00817BCA">
        <w:rPr>
          <w:rFonts w:ascii="Segoe UI" w:eastAsia="Times New Roman" w:hAnsi="Segoe UI" w:cs="Segoe UI"/>
          <w:color w:val="000000"/>
          <w:sz w:val="24"/>
          <w:szCs w:val="24"/>
          <w:bdr w:val="none" w:sz="0" w:space="0" w:color="auto" w:frame="1"/>
          <w:lang w:eastAsia="en-IN"/>
        </w:rPr>
        <w:t> multiline comment");  </w:t>
      </w:r>
    </w:p>
    <w:p w14:paraId="37FB88D3" w14:textId="77777777" w:rsidR="00817BCA" w:rsidRPr="00817BCA" w:rsidRDefault="00817BCA" w:rsidP="00817BCA">
      <w:pPr>
        <w:spacing w:after="0" w:line="375" w:lineRule="atLeast"/>
        <w:ind w:left="720"/>
        <w:jc w:val="both"/>
        <w:rPr>
          <w:rFonts w:ascii="Segoe UI" w:eastAsia="Times New Roman" w:hAnsi="Segoe UI" w:cs="Segoe UI"/>
          <w:color w:val="000000"/>
          <w:sz w:val="24"/>
          <w:szCs w:val="24"/>
          <w:lang w:eastAsia="en-IN"/>
        </w:rPr>
      </w:pPr>
      <w:r w:rsidRPr="00817BCA">
        <w:rPr>
          <w:rFonts w:ascii="Segoe UI" w:eastAsia="Times New Roman" w:hAnsi="Segoe UI" w:cs="Segoe UI"/>
          <w:b/>
          <w:bCs/>
          <w:color w:val="006699"/>
          <w:sz w:val="24"/>
          <w:szCs w:val="24"/>
          <w:bdr w:val="none" w:sz="0" w:space="0" w:color="auto" w:frame="1"/>
          <w:lang w:eastAsia="en-IN"/>
        </w:rPr>
        <w:t>&lt;/script&gt;</w:t>
      </w:r>
      <w:r w:rsidRPr="00817BCA">
        <w:rPr>
          <w:rFonts w:ascii="Segoe UI" w:eastAsia="Times New Roman" w:hAnsi="Segoe UI" w:cs="Segoe UI"/>
          <w:color w:val="000000"/>
          <w:sz w:val="24"/>
          <w:szCs w:val="24"/>
          <w:bdr w:val="none" w:sz="0" w:space="0" w:color="auto" w:frame="1"/>
          <w:lang w:eastAsia="en-IN"/>
        </w:rPr>
        <w:t>  </w:t>
      </w:r>
    </w:p>
    <w:p w14:paraId="4002A9EA" w14:textId="62E2A7E9" w:rsidR="00076A63" w:rsidRPr="00076A63" w:rsidRDefault="00076A63" w:rsidP="00076A63">
      <w:pPr>
        <w:shd w:val="clear" w:color="auto" w:fill="FFFFFF"/>
        <w:spacing w:before="100" w:beforeAutospacing="1" w:after="100" w:afterAutospacing="1" w:line="240" w:lineRule="auto"/>
        <w:rPr>
          <w:rFonts w:ascii="EB Garamond" w:eastAsia="Times New Roman" w:hAnsi="EB Garamond" w:cs="Times New Roman"/>
          <w:b/>
          <w:bCs/>
          <w:sz w:val="34"/>
          <w:szCs w:val="34"/>
          <w:lang w:eastAsia="en-IN"/>
        </w:rPr>
      </w:pPr>
      <w:r w:rsidRPr="00076A63">
        <w:rPr>
          <w:rFonts w:ascii="EB Garamond" w:eastAsia="Times New Roman" w:hAnsi="EB Garamond" w:cs="Times New Roman"/>
          <w:b/>
          <w:bCs/>
          <w:sz w:val="34"/>
          <w:szCs w:val="34"/>
          <w:lang w:eastAsia="en-IN"/>
        </w:rPr>
        <w:lastRenderedPageBreak/>
        <w:t xml:space="preserve">                                              variable</w:t>
      </w:r>
    </w:p>
    <w:p w14:paraId="302A9972" w14:textId="52FFF263" w:rsidR="00076A63" w:rsidRPr="00076A63" w:rsidRDefault="00076A63" w:rsidP="00076A63">
      <w:pPr>
        <w:shd w:val="clear" w:color="auto" w:fill="FFFFFF"/>
        <w:spacing w:before="100" w:beforeAutospacing="1" w:after="100" w:afterAutospacing="1" w:line="240" w:lineRule="auto"/>
        <w:rPr>
          <w:rFonts w:ascii="EB Garamond" w:eastAsia="Times New Roman" w:hAnsi="EB Garamond" w:cs="Times New Roman"/>
          <w:sz w:val="24"/>
          <w:szCs w:val="24"/>
          <w:lang w:eastAsia="en-IN"/>
        </w:rPr>
      </w:pPr>
      <w:r w:rsidRPr="00076A63">
        <w:rPr>
          <w:rFonts w:ascii="EB Garamond" w:eastAsia="Times New Roman" w:hAnsi="EB Garamond" w:cs="Times New Roman"/>
          <w:sz w:val="24"/>
          <w:szCs w:val="24"/>
          <w:lang w:eastAsia="en-IN"/>
        </w:rPr>
        <w:t>A variable is just a holder of a value, like a box holding an item.</w:t>
      </w:r>
    </w:p>
    <w:p w14:paraId="6D4D7903" w14:textId="37226D5F" w:rsidR="00076A63" w:rsidRDefault="00076A63" w:rsidP="00076A63">
      <w:pPr>
        <w:shd w:val="clear" w:color="auto" w:fill="FFFFFF"/>
        <w:spacing w:before="100" w:beforeAutospacing="1" w:after="100" w:afterAutospacing="1" w:line="240" w:lineRule="auto"/>
        <w:rPr>
          <w:rFonts w:ascii="EB Garamond" w:eastAsia="Times New Roman" w:hAnsi="EB Garamond" w:cs="Times New Roman"/>
          <w:sz w:val="24"/>
          <w:szCs w:val="24"/>
          <w:lang w:eastAsia="en-IN"/>
        </w:rPr>
      </w:pPr>
      <w:r w:rsidRPr="00076A63">
        <w:rPr>
          <w:rFonts w:ascii="EB Garamond" w:eastAsia="Times New Roman" w:hAnsi="EB Garamond" w:cs="Times New Roman"/>
          <w:sz w:val="24"/>
          <w:szCs w:val="24"/>
          <w:lang w:eastAsia="en-IN"/>
        </w:rPr>
        <w:t>In JavaScript, you can create 3 types of variables: using </w:t>
      </w:r>
      <w:proofErr w:type="spellStart"/>
      <w:r w:rsidRPr="00076A63">
        <w:rPr>
          <w:rFonts w:ascii="Courier New" w:eastAsia="Times New Roman" w:hAnsi="Courier New" w:cs="Courier New"/>
          <w:color w:val="000000"/>
          <w:sz w:val="24"/>
          <w:szCs w:val="24"/>
          <w:shd w:val="clear" w:color="auto" w:fill="F5F2F0"/>
          <w:lang w:eastAsia="en-IN"/>
        </w:rPr>
        <w:t>const</w:t>
      </w:r>
      <w:proofErr w:type="spellEnd"/>
      <w:r w:rsidRPr="00076A63">
        <w:rPr>
          <w:rFonts w:ascii="EB Garamond" w:eastAsia="Times New Roman" w:hAnsi="EB Garamond" w:cs="Times New Roman"/>
          <w:sz w:val="24"/>
          <w:szCs w:val="24"/>
          <w:lang w:eastAsia="en-IN"/>
        </w:rPr>
        <w:t>, </w:t>
      </w:r>
      <w:r w:rsidRPr="00076A63">
        <w:rPr>
          <w:rFonts w:ascii="Courier New" w:eastAsia="Times New Roman" w:hAnsi="Courier New" w:cs="Courier New"/>
          <w:color w:val="000000"/>
          <w:sz w:val="24"/>
          <w:szCs w:val="24"/>
          <w:shd w:val="clear" w:color="auto" w:fill="F5F2F0"/>
          <w:lang w:eastAsia="en-IN"/>
        </w:rPr>
        <w:t>let</w:t>
      </w:r>
      <w:r w:rsidRPr="00076A63">
        <w:rPr>
          <w:rFonts w:ascii="EB Garamond" w:eastAsia="Times New Roman" w:hAnsi="EB Garamond" w:cs="Times New Roman"/>
          <w:sz w:val="24"/>
          <w:szCs w:val="24"/>
          <w:lang w:eastAsia="en-IN"/>
        </w:rPr>
        <w:t>, and </w:t>
      </w:r>
      <w:r w:rsidRPr="00076A63">
        <w:rPr>
          <w:rFonts w:ascii="Courier New" w:eastAsia="Times New Roman" w:hAnsi="Courier New" w:cs="Courier New"/>
          <w:color w:val="000000"/>
          <w:sz w:val="24"/>
          <w:szCs w:val="24"/>
          <w:shd w:val="clear" w:color="auto" w:fill="F5F2F0"/>
          <w:lang w:eastAsia="en-IN"/>
        </w:rPr>
        <w:t>var</w:t>
      </w:r>
      <w:r w:rsidRPr="00076A63">
        <w:rPr>
          <w:rFonts w:ascii="EB Garamond" w:eastAsia="Times New Roman" w:hAnsi="EB Garamond" w:cs="Times New Roman"/>
          <w:sz w:val="24"/>
          <w:szCs w:val="24"/>
          <w:lang w:eastAsia="en-IN"/>
        </w:rPr>
        <w:t xml:space="preserve"> statements. Each variable type has different </w:t>
      </w:r>
      <w:proofErr w:type="spellStart"/>
      <w:r w:rsidRPr="00076A63">
        <w:rPr>
          <w:rFonts w:ascii="EB Garamond" w:eastAsia="Times New Roman" w:hAnsi="EB Garamond" w:cs="Times New Roman"/>
          <w:sz w:val="24"/>
          <w:szCs w:val="24"/>
          <w:lang w:eastAsia="en-IN"/>
        </w:rPr>
        <w:t>behavior</w:t>
      </w:r>
      <w:proofErr w:type="spellEnd"/>
      <w:r w:rsidRPr="00076A63">
        <w:rPr>
          <w:rFonts w:ascii="EB Garamond" w:eastAsia="Times New Roman" w:hAnsi="EB Garamond" w:cs="Times New Roman"/>
          <w:sz w:val="24"/>
          <w:szCs w:val="24"/>
          <w:lang w:eastAsia="en-IN"/>
        </w:rPr>
        <w:t xml:space="preserve"> regarding the declaration, initialization, value access, and assignment steps.</w:t>
      </w:r>
    </w:p>
    <w:p w14:paraId="3ECAA310" w14:textId="5497F770" w:rsidR="00C44262" w:rsidRDefault="00C44262" w:rsidP="00076A63">
      <w:pPr>
        <w:shd w:val="clear" w:color="auto" w:fill="FFFFFF"/>
        <w:spacing w:before="100" w:beforeAutospacing="1" w:after="100" w:afterAutospacing="1" w:line="240" w:lineRule="auto"/>
        <w:rPr>
          <w:rFonts w:ascii="EB Garamond" w:eastAsia="Times New Roman" w:hAnsi="EB Garamond" w:cs="Times New Roman"/>
          <w:b/>
          <w:bCs/>
          <w:sz w:val="32"/>
          <w:szCs w:val="32"/>
          <w:lang w:eastAsia="en-IN"/>
        </w:rPr>
      </w:pPr>
      <w:r>
        <w:rPr>
          <w:rFonts w:ascii="EB Garamond" w:eastAsia="Times New Roman" w:hAnsi="EB Garamond" w:cs="Times New Roman"/>
          <w:sz w:val="24"/>
          <w:szCs w:val="24"/>
          <w:lang w:eastAsia="en-IN"/>
        </w:rPr>
        <w:t xml:space="preserve">                                                               </w:t>
      </w:r>
      <w:r w:rsidRPr="00C44262">
        <w:rPr>
          <w:rFonts w:ascii="EB Garamond" w:eastAsia="Times New Roman" w:hAnsi="EB Garamond" w:cs="Times New Roman"/>
          <w:b/>
          <w:bCs/>
          <w:sz w:val="32"/>
          <w:szCs w:val="32"/>
          <w:lang w:eastAsia="en-IN"/>
        </w:rPr>
        <w:t>Var</w:t>
      </w:r>
    </w:p>
    <w:p w14:paraId="5BE73836" w14:textId="77777777" w:rsidR="00C44262" w:rsidRPr="00C44262" w:rsidRDefault="00C44262" w:rsidP="00C44262">
      <w:pPr>
        <w:spacing w:after="0" w:line="240" w:lineRule="auto"/>
        <w:rPr>
          <w:rFonts w:ascii="Courier New" w:eastAsia="Times New Roman" w:hAnsi="Courier New" w:cs="Courier New"/>
          <w:color w:val="000000"/>
          <w:sz w:val="24"/>
          <w:szCs w:val="24"/>
          <w:lang w:eastAsia="en-IN"/>
        </w:rPr>
      </w:pPr>
      <w:r w:rsidRPr="00C44262">
        <w:rPr>
          <w:rFonts w:ascii="Courier New" w:eastAsia="Times New Roman" w:hAnsi="Courier New" w:cs="Courier New"/>
          <w:color w:val="AF00DB"/>
          <w:sz w:val="24"/>
          <w:szCs w:val="24"/>
          <w:lang w:eastAsia="en-IN"/>
        </w:rPr>
        <w:t>if</w:t>
      </w:r>
      <w:r w:rsidRPr="00C44262">
        <w:rPr>
          <w:rFonts w:ascii="Courier New" w:eastAsia="Times New Roman" w:hAnsi="Courier New" w:cs="Courier New"/>
          <w:color w:val="000000"/>
          <w:sz w:val="24"/>
          <w:szCs w:val="24"/>
          <w:lang w:eastAsia="en-IN"/>
        </w:rPr>
        <w:t xml:space="preserve"> (</w:t>
      </w:r>
      <w:r w:rsidRPr="00C44262">
        <w:rPr>
          <w:rFonts w:ascii="Courier New" w:eastAsia="Times New Roman" w:hAnsi="Courier New" w:cs="Courier New"/>
          <w:color w:val="0000FF"/>
          <w:sz w:val="24"/>
          <w:szCs w:val="24"/>
          <w:lang w:eastAsia="en-IN"/>
        </w:rPr>
        <w:t>true</w:t>
      </w:r>
      <w:r w:rsidRPr="00C44262">
        <w:rPr>
          <w:rFonts w:ascii="Courier New" w:eastAsia="Times New Roman" w:hAnsi="Courier New" w:cs="Courier New"/>
          <w:color w:val="000000"/>
          <w:sz w:val="24"/>
          <w:szCs w:val="24"/>
          <w:lang w:eastAsia="en-IN"/>
        </w:rPr>
        <w:t>) {</w:t>
      </w:r>
    </w:p>
    <w:p w14:paraId="5064645B" w14:textId="77777777" w:rsidR="00C44262" w:rsidRPr="00C44262" w:rsidRDefault="00C44262" w:rsidP="00C44262">
      <w:pPr>
        <w:spacing w:after="0" w:line="240" w:lineRule="auto"/>
        <w:rPr>
          <w:rFonts w:ascii="Courier New" w:eastAsia="Times New Roman" w:hAnsi="Courier New" w:cs="Courier New"/>
          <w:color w:val="000000"/>
          <w:sz w:val="24"/>
          <w:szCs w:val="24"/>
          <w:lang w:eastAsia="en-IN"/>
        </w:rPr>
      </w:pPr>
      <w:r w:rsidRPr="00C44262">
        <w:rPr>
          <w:rFonts w:ascii="Courier New" w:eastAsia="Times New Roman" w:hAnsi="Courier New" w:cs="Courier New"/>
          <w:color w:val="000000"/>
          <w:sz w:val="24"/>
          <w:szCs w:val="24"/>
          <w:lang w:eastAsia="en-IN"/>
        </w:rPr>
        <w:t xml:space="preserve">  </w:t>
      </w:r>
      <w:r w:rsidRPr="00C44262">
        <w:rPr>
          <w:rFonts w:ascii="Courier New" w:eastAsia="Times New Roman" w:hAnsi="Courier New" w:cs="Courier New"/>
          <w:color w:val="008000"/>
          <w:sz w:val="24"/>
          <w:szCs w:val="24"/>
          <w:lang w:eastAsia="en-IN"/>
        </w:rPr>
        <w:t>// Code block scope</w:t>
      </w:r>
    </w:p>
    <w:p w14:paraId="366AD0C0" w14:textId="77777777" w:rsidR="00C44262" w:rsidRPr="00C44262" w:rsidRDefault="00C44262" w:rsidP="00C44262">
      <w:pPr>
        <w:spacing w:after="0" w:line="240" w:lineRule="auto"/>
        <w:rPr>
          <w:rFonts w:ascii="Courier New" w:eastAsia="Times New Roman" w:hAnsi="Courier New" w:cs="Courier New"/>
          <w:color w:val="000000"/>
          <w:sz w:val="24"/>
          <w:szCs w:val="24"/>
          <w:lang w:eastAsia="en-IN"/>
        </w:rPr>
      </w:pPr>
      <w:r w:rsidRPr="00C44262">
        <w:rPr>
          <w:rFonts w:ascii="Courier New" w:eastAsia="Times New Roman" w:hAnsi="Courier New" w:cs="Courier New"/>
          <w:color w:val="000000"/>
          <w:sz w:val="24"/>
          <w:szCs w:val="24"/>
          <w:lang w:eastAsia="en-IN"/>
        </w:rPr>
        <w:t xml:space="preserve">  </w:t>
      </w:r>
      <w:r w:rsidRPr="00C44262">
        <w:rPr>
          <w:rFonts w:ascii="Courier New" w:eastAsia="Times New Roman" w:hAnsi="Courier New" w:cs="Courier New"/>
          <w:color w:val="0000FF"/>
          <w:sz w:val="24"/>
          <w:szCs w:val="24"/>
          <w:lang w:eastAsia="en-IN"/>
        </w:rPr>
        <w:t>var</w:t>
      </w:r>
      <w:r w:rsidRPr="00C44262">
        <w:rPr>
          <w:rFonts w:ascii="Courier New" w:eastAsia="Times New Roman" w:hAnsi="Courier New" w:cs="Courier New"/>
          <w:color w:val="000000"/>
          <w:sz w:val="24"/>
          <w:szCs w:val="24"/>
          <w:lang w:eastAsia="en-IN"/>
        </w:rPr>
        <w:t xml:space="preserve"> </w:t>
      </w:r>
      <w:r w:rsidRPr="00C44262">
        <w:rPr>
          <w:rFonts w:ascii="Courier New" w:eastAsia="Times New Roman" w:hAnsi="Courier New" w:cs="Courier New"/>
          <w:color w:val="001080"/>
          <w:sz w:val="24"/>
          <w:szCs w:val="24"/>
          <w:lang w:eastAsia="en-IN"/>
        </w:rPr>
        <w:t>city</w:t>
      </w:r>
      <w:r w:rsidRPr="00C44262">
        <w:rPr>
          <w:rFonts w:ascii="Courier New" w:eastAsia="Times New Roman" w:hAnsi="Courier New" w:cs="Courier New"/>
          <w:color w:val="000000"/>
          <w:sz w:val="24"/>
          <w:szCs w:val="24"/>
          <w:lang w:eastAsia="en-IN"/>
        </w:rPr>
        <w:t xml:space="preserve"> = </w:t>
      </w:r>
      <w:r w:rsidRPr="00C44262">
        <w:rPr>
          <w:rFonts w:ascii="Courier New" w:eastAsia="Times New Roman" w:hAnsi="Courier New" w:cs="Courier New"/>
          <w:color w:val="A31515"/>
          <w:sz w:val="24"/>
          <w:szCs w:val="24"/>
          <w:lang w:eastAsia="en-IN"/>
        </w:rPr>
        <w:t>'Gotham'</w:t>
      </w:r>
      <w:r w:rsidRPr="00C44262">
        <w:rPr>
          <w:rFonts w:ascii="Courier New" w:eastAsia="Times New Roman" w:hAnsi="Courier New" w:cs="Courier New"/>
          <w:color w:val="000000"/>
          <w:sz w:val="24"/>
          <w:szCs w:val="24"/>
          <w:lang w:eastAsia="en-IN"/>
        </w:rPr>
        <w:t>;</w:t>
      </w:r>
    </w:p>
    <w:p w14:paraId="3AD7197C" w14:textId="77777777" w:rsidR="00C44262" w:rsidRPr="00C44262" w:rsidRDefault="00C44262" w:rsidP="00C44262">
      <w:pPr>
        <w:spacing w:after="0" w:line="240" w:lineRule="auto"/>
        <w:rPr>
          <w:rFonts w:ascii="Courier New" w:eastAsia="Times New Roman" w:hAnsi="Courier New" w:cs="Courier New"/>
          <w:color w:val="000000"/>
          <w:sz w:val="24"/>
          <w:szCs w:val="24"/>
          <w:lang w:eastAsia="en-IN"/>
        </w:rPr>
      </w:pPr>
      <w:r w:rsidRPr="00C44262">
        <w:rPr>
          <w:rFonts w:ascii="Courier New" w:eastAsia="Times New Roman" w:hAnsi="Courier New" w:cs="Courier New"/>
          <w:color w:val="000000"/>
          <w:sz w:val="24"/>
          <w:szCs w:val="24"/>
          <w:lang w:eastAsia="en-IN"/>
        </w:rPr>
        <w:t xml:space="preserve">  </w:t>
      </w:r>
      <w:r w:rsidRPr="00C44262">
        <w:rPr>
          <w:rFonts w:ascii="Courier New" w:eastAsia="Times New Roman" w:hAnsi="Courier New" w:cs="Courier New"/>
          <w:color w:val="001080"/>
          <w:sz w:val="24"/>
          <w:szCs w:val="24"/>
          <w:lang w:eastAsia="en-IN"/>
        </w:rPr>
        <w:t>console</w:t>
      </w:r>
      <w:r w:rsidRPr="00C44262">
        <w:rPr>
          <w:rFonts w:ascii="Courier New" w:eastAsia="Times New Roman" w:hAnsi="Courier New" w:cs="Courier New"/>
          <w:color w:val="000000"/>
          <w:sz w:val="24"/>
          <w:szCs w:val="24"/>
          <w:lang w:eastAsia="en-IN"/>
        </w:rPr>
        <w:t>.</w:t>
      </w:r>
      <w:r w:rsidRPr="00C44262">
        <w:rPr>
          <w:rFonts w:ascii="Courier New" w:eastAsia="Times New Roman" w:hAnsi="Courier New" w:cs="Courier New"/>
          <w:color w:val="795E26"/>
          <w:sz w:val="24"/>
          <w:szCs w:val="24"/>
          <w:lang w:eastAsia="en-IN"/>
        </w:rPr>
        <w:t>log</w:t>
      </w:r>
      <w:r w:rsidRPr="00C44262">
        <w:rPr>
          <w:rFonts w:ascii="Courier New" w:eastAsia="Times New Roman" w:hAnsi="Courier New" w:cs="Courier New"/>
          <w:color w:val="000000"/>
          <w:sz w:val="24"/>
          <w:szCs w:val="24"/>
          <w:lang w:eastAsia="en-IN"/>
        </w:rPr>
        <w:t>(</w:t>
      </w:r>
      <w:r w:rsidRPr="00C44262">
        <w:rPr>
          <w:rFonts w:ascii="Courier New" w:eastAsia="Times New Roman" w:hAnsi="Courier New" w:cs="Courier New"/>
          <w:color w:val="001080"/>
          <w:sz w:val="24"/>
          <w:szCs w:val="24"/>
          <w:lang w:eastAsia="en-IN"/>
        </w:rPr>
        <w:t>city</w:t>
      </w:r>
      <w:r w:rsidRPr="00C44262">
        <w:rPr>
          <w:rFonts w:ascii="Courier New" w:eastAsia="Times New Roman" w:hAnsi="Courier New" w:cs="Courier New"/>
          <w:color w:val="000000"/>
          <w:sz w:val="24"/>
          <w:szCs w:val="24"/>
          <w:lang w:eastAsia="en-IN"/>
        </w:rPr>
        <w:t xml:space="preserve">); </w:t>
      </w:r>
      <w:r w:rsidRPr="00C44262">
        <w:rPr>
          <w:rFonts w:ascii="Courier New" w:eastAsia="Times New Roman" w:hAnsi="Courier New" w:cs="Courier New"/>
          <w:color w:val="008000"/>
          <w:sz w:val="24"/>
          <w:szCs w:val="24"/>
          <w:lang w:eastAsia="en-IN"/>
        </w:rPr>
        <w:t>// logs 'Gotham'</w:t>
      </w:r>
    </w:p>
    <w:p w14:paraId="68F98BAD" w14:textId="77777777" w:rsidR="00C44262" w:rsidRPr="00C44262" w:rsidRDefault="00C44262" w:rsidP="00C44262">
      <w:pPr>
        <w:spacing w:after="0" w:line="240" w:lineRule="auto"/>
        <w:rPr>
          <w:rFonts w:ascii="Courier New" w:eastAsia="Times New Roman" w:hAnsi="Courier New" w:cs="Courier New"/>
          <w:color w:val="000000"/>
          <w:sz w:val="24"/>
          <w:szCs w:val="24"/>
          <w:lang w:eastAsia="en-IN"/>
        </w:rPr>
      </w:pPr>
      <w:r w:rsidRPr="00C44262">
        <w:rPr>
          <w:rFonts w:ascii="Courier New" w:eastAsia="Times New Roman" w:hAnsi="Courier New" w:cs="Courier New"/>
          <w:color w:val="000000"/>
          <w:sz w:val="24"/>
          <w:szCs w:val="24"/>
          <w:lang w:eastAsia="en-IN"/>
        </w:rPr>
        <w:t>}</w:t>
      </w:r>
    </w:p>
    <w:p w14:paraId="48705FB0" w14:textId="77777777" w:rsidR="00C44262" w:rsidRPr="00C44262" w:rsidRDefault="00C44262" w:rsidP="00C44262">
      <w:pPr>
        <w:spacing w:after="0" w:line="240" w:lineRule="auto"/>
        <w:rPr>
          <w:rFonts w:ascii="Courier New" w:eastAsia="Times New Roman" w:hAnsi="Courier New" w:cs="Courier New"/>
          <w:color w:val="000000"/>
          <w:sz w:val="24"/>
          <w:szCs w:val="24"/>
          <w:lang w:eastAsia="en-IN"/>
        </w:rPr>
      </w:pPr>
      <w:r w:rsidRPr="00C44262">
        <w:rPr>
          <w:rFonts w:ascii="Courier New" w:eastAsia="Times New Roman" w:hAnsi="Courier New" w:cs="Courier New"/>
          <w:color w:val="001080"/>
          <w:sz w:val="24"/>
          <w:szCs w:val="24"/>
          <w:lang w:eastAsia="en-IN"/>
        </w:rPr>
        <w:t>console</w:t>
      </w:r>
      <w:r w:rsidRPr="00C44262">
        <w:rPr>
          <w:rFonts w:ascii="Courier New" w:eastAsia="Times New Roman" w:hAnsi="Courier New" w:cs="Courier New"/>
          <w:color w:val="000000"/>
          <w:sz w:val="24"/>
          <w:szCs w:val="24"/>
          <w:lang w:eastAsia="en-IN"/>
        </w:rPr>
        <w:t>.</w:t>
      </w:r>
      <w:r w:rsidRPr="00C44262">
        <w:rPr>
          <w:rFonts w:ascii="Courier New" w:eastAsia="Times New Roman" w:hAnsi="Courier New" w:cs="Courier New"/>
          <w:color w:val="795E26"/>
          <w:sz w:val="24"/>
          <w:szCs w:val="24"/>
          <w:lang w:eastAsia="en-IN"/>
        </w:rPr>
        <w:t>log</w:t>
      </w:r>
      <w:r w:rsidRPr="00C44262">
        <w:rPr>
          <w:rFonts w:ascii="Courier New" w:eastAsia="Times New Roman" w:hAnsi="Courier New" w:cs="Courier New"/>
          <w:color w:val="000000"/>
          <w:sz w:val="24"/>
          <w:szCs w:val="24"/>
          <w:lang w:eastAsia="en-IN"/>
        </w:rPr>
        <w:t>(</w:t>
      </w:r>
      <w:r w:rsidRPr="00C44262">
        <w:rPr>
          <w:rFonts w:ascii="Courier New" w:eastAsia="Times New Roman" w:hAnsi="Courier New" w:cs="Courier New"/>
          <w:color w:val="001080"/>
          <w:sz w:val="24"/>
          <w:szCs w:val="24"/>
          <w:lang w:eastAsia="en-IN"/>
        </w:rPr>
        <w:t>city</w:t>
      </w:r>
      <w:r w:rsidRPr="00C44262">
        <w:rPr>
          <w:rFonts w:ascii="Courier New" w:eastAsia="Times New Roman" w:hAnsi="Courier New" w:cs="Courier New"/>
          <w:color w:val="000000"/>
          <w:sz w:val="24"/>
          <w:szCs w:val="24"/>
          <w:lang w:eastAsia="en-IN"/>
        </w:rPr>
        <w:t xml:space="preserve">); </w:t>
      </w:r>
      <w:r w:rsidRPr="00C44262">
        <w:rPr>
          <w:rFonts w:ascii="Courier New" w:eastAsia="Times New Roman" w:hAnsi="Courier New" w:cs="Courier New"/>
          <w:color w:val="008000"/>
          <w:sz w:val="24"/>
          <w:szCs w:val="24"/>
          <w:lang w:eastAsia="en-IN"/>
        </w:rPr>
        <w:t>// logs 'Gotham'</w:t>
      </w:r>
    </w:p>
    <w:p w14:paraId="64FC5CB3" w14:textId="76C48AF3" w:rsidR="00C44262" w:rsidRDefault="00C44262" w:rsidP="00076A63">
      <w:pPr>
        <w:shd w:val="clear" w:color="auto" w:fill="FFFFFF"/>
        <w:spacing w:before="100" w:beforeAutospacing="1" w:after="100" w:afterAutospacing="1" w:line="240" w:lineRule="auto"/>
        <w:rPr>
          <w:rFonts w:ascii="Segoe UI" w:hAnsi="Segoe UI" w:cs="Segoe UI"/>
          <w:color w:val="333333"/>
          <w:shd w:val="clear" w:color="auto" w:fill="FFFFFF"/>
        </w:rPr>
      </w:pPr>
      <w:r>
        <w:rPr>
          <w:rFonts w:ascii="Segoe UI" w:hAnsi="Segoe UI" w:cs="Segoe UI"/>
          <w:color w:val="333333"/>
          <w:shd w:val="clear" w:color="auto" w:fill="FFFFFF"/>
        </w:rPr>
        <w:t>A </w:t>
      </w:r>
      <w:r>
        <w:rPr>
          <w:rFonts w:ascii="Segoe UI" w:hAnsi="Segoe UI" w:cs="Segoe UI"/>
          <w:b/>
          <w:bCs/>
          <w:color w:val="333333"/>
          <w:shd w:val="clear" w:color="auto" w:fill="FFFFFF"/>
        </w:rPr>
        <w:t>JavaScript global variable</w:t>
      </w:r>
      <w:r>
        <w:rPr>
          <w:rFonts w:ascii="Segoe UI" w:hAnsi="Segoe UI" w:cs="Segoe UI"/>
          <w:color w:val="333333"/>
          <w:shd w:val="clear" w:color="auto" w:fill="FFFFFF"/>
        </w:rPr>
        <w:t> is declared outside the function or declared with window object. It can be accessed from any function.</w:t>
      </w:r>
    </w:p>
    <w:p w14:paraId="0C3373C8" w14:textId="77777777" w:rsidR="00C44262" w:rsidRP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r>
        <w:rPr>
          <w:rFonts w:ascii="Segoe UI" w:hAnsi="Segoe UI" w:cs="Segoe UI"/>
          <w:color w:val="333333"/>
          <w:shd w:val="clear" w:color="auto" w:fill="FFFFFF"/>
        </w:rPr>
        <w:t xml:space="preserve">             </w:t>
      </w:r>
      <w:r w:rsidRPr="00C44262">
        <w:rPr>
          <w:rFonts w:ascii="Segoe UI" w:hAnsi="Segoe UI" w:cs="Segoe UI"/>
          <w:color w:val="333333"/>
          <w:shd w:val="clear" w:color="auto" w:fill="FFFFFF"/>
        </w:rPr>
        <w:t>&lt;html&gt;</w:t>
      </w:r>
    </w:p>
    <w:p w14:paraId="2CED6FE9" w14:textId="77777777" w:rsidR="00C44262" w:rsidRP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r w:rsidRPr="00C44262">
        <w:rPr>
          <w:rFonts w:ascii="Segoe UI" w:hAnsi="Segoe UI" w:cs="Segoe UI"/>
          <w:color w:val="333333"/>
          <w:shd w:val="clear" w:color="auto" w:fill="FFFFFF"/>
        </w:rPr>
        <w:t>&lt;body&gt;</w:t>
      </w:r>
    </w:p>
    <w:p w14:paraId="2BEB1696" w14:textId="77777777" w:rsidR="00C44262" w:rsidRP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r w:rsidRPr="00C44262">
        <w:rPr>
          <w:rFonts w:ascii="Segoe UI" w:hAnsi="Segoe UI" w:cs="Segoe UI"/>
          <w:color w:val="333333"/>
          <w:shd w:val="clear" w:color="auto" w:fill="FFFFFF"/>
        </w:rPr>
        <w:t xml:space="preserve">&lt;script&gt;  </w:t>
      </w:r>
    </w:p>
    <w:p w14:paraId="74CE4345" w14:textId="77777777" w:rsidR="00C44262" w:rsidRP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r w:rsidRPr="00C44262">
        <w:rPr>
          <w:rFonts w:ascii="Segoe UI" w:hAnsi="Segoe UI" w:cs="Segoe UI"/>
          <w:color w:val="333333"/>
          <w:shd w:val="clear" w:color="auto" w:fill="FFFFFF"/>
        </w:rPr>
        <w:t xml:space="preserve">var value=50;//global variable  </w:t>
      </w:r>
    </w:p>
    <w:p w14:paraId="27F7928C" w14:textId="77777777" w:rsidR="00C44262" w:rsidRP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r w:rsidRPr="00C44262">
        <w:rPr>
          <w:rFonts w:ascii="Segoe UI" w:hAnsi="Segoe UI" w:cs="Segoe UI"/>
          <w:color w:val="333333"/>
          <w:shd w:val="clear" w:color="auto" w:fill="FFFFFF"/>
        </w:rPr>
        <w:t xml:space="preserve">function </w:t>
      </w:r>
      <w:proofErr w:type="gramStart"/>
      <w:r w:rsidRPr="00C44262">
        <w:rPr>
          <w:rFonts w:ascii="Segoe UI" w:hAnsi="Segoe UI" w:cs="Segoe UI"/>
          <w:color w:val="333333"/>
          <w:shd w:val="clear" w:color="auto" w:fill="FFFFFF"/>
        </w:rPr>
        <w:t>a(</w:t>
      </w:r>
      <w:proofErr w:type="gramEnd"/>
      <w:r w:rsidRPr="00C44262">
        <w:rPr>
          <w:rFonts w:ascii="Segoe UI" w:hAnsi="Segoe UI" w:cs="Segoe UI"/>
          <w:color w:val="333333"/>
          <w:shd w:val="clear" w:color="auto" w:fill="FFFFFF"/>
        </w:rPr>
        <w:t xml:space="preserve">){  </w:t>
      </w:r>
    </w:p>
    <w:p w14:paraId="5FBDCEAA" w14:textId="77777777" w:rsidR="00C44262" w:rsidRP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r w:rsidRPr="00C44262">
        <w:rPr>
          <w:rFonts w:ascii="Segoe UI" w:hAnsi="Segoe UI" w:cs="Segoe UI"/>
          <w:color w:val="333333"/>
          <w:shd w:val="clear" w:color="auto" w:fill="FFFFFF"/>
        </w:rPr>
        <w:t xml:space="preserve">alert(value);  </w:t>
      </w:r>
    </w:p>
    <w:p w14:paraId="0FAE2661" w14:textId="77777777" w:rsidR="00C44262" w:rsidRP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r w:rsidRPr="00C44262">
        <w:rPr>
          <w:rFonts w:ascii="Segoe UI" w:hAnsi="Segoe UI" w:cs="Segoe UI"/>
          <w:color w:val="333333"/>
          <w:shd w:val="clear" w:color="auto" w:fill="FFFFFF"/>
        </w:rPr>
        <w:t xml:space="preserve">}  </w:t>
      </w:r>
    </w:p>
    <w:p w14:paraId="270309D1" w14:textId="77777777" w:rsidR="00C44262" w:rsidRP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r w:rsidRPr="00C44262">
        <w:rPr>
          <w:rFonts w:ascii="Segoe UI" w:hAnsi="Segoe UI" w:cs="Segoe UI"/>
          <w:color w:val="333333"/>
          <w:shd w:val="clear" w:color="auto" w:fill="FFFFFF"/>
        </w:rPr>
        <w:t xml:space="preserve">function </w:t>
      </w:r>
      <w:proofErr w:type="gramStart"/>
      <w:r w:rsidRPr="00C44262">
        <w:rPr>
          <w:rFonts w:ascii="Segoe UI" w:hAnsi="Segoe UI" w:cs="Segoe UI"/>
          <w:color w:val="333333"/>
          <w:shd w:val="clear" w:color="auto" w:fill="FFFFFF"/>
        </w:rPr>
        <w:t>b(</w:t>
      </w:r>
      <w:proofErr w:type="gramEnd"/>
      <w:r w:rsidRPr="00C44262">
        <w:rPr>
          <w:rFonts w:ascii="Segoe UI" w:hAnsi="Segoe UI" w:cs="Segoe UI"/>
          <w:color w:val="333333"/>
          <w:shd w:val="clear" w:color="auto" w:fill="FFFFFF"/>
        </w:rPr>
        <w:t xml:space="preserve">){  </w:t>
      </w:r>
    </w:p>
    <w:p w14:paraId="3A9C61B4" w14:textId="77777777" w:rsidR="00C44262" w:rsidRP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r w:rsidRPr="00C44262">
        <w:rPr>
          <w:rFonts w:ascii="Segoe UI" w:hAnsi="Segoe UI" w:cs="Segoe UI"/>
          <w:color w:val="333333"/>
          <w:shd w:val="clear" w:color="auto" w:fill="FFFFFF"/>
        </w:rPr>
        <w:t xml:space="preserve">alert(value);  </w:t>
      </w:r>
    </w:p>
    <w:p w14:paraId="1C5D1ADF" w14:textId="77777777" w:rsidR="00C44262" w:rsidRP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r w:rsidRPr="00C44262">
        <w:rPr>
          <w:rFonts w:ascii="Segoe UI" w:hAnsi="Segoe UI" w:cs="Segoe UI"/>
          <w:color w:val="333333"/>
          <w:shd w:val="clear" w:color="auto" w:fill="FFFFFF"/>
        </w:rPr>
        <w:t xml:space="preserve">}  </w:t>
      </w:r>
    </w:p>
    <w:p w14:paraId="3DF596AC" w14:textId="77777777" w:rsidR="00C44262" w:rsidRP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proofErr w:type="gramStart"/>
      <w:r w:rsidRPr="00C44262">
        <w:rPr>
          <w:rFonts w:ascii="Segoe UI" w:hAnsi="Segoe UI" w:cs="Segoe UI"/>
          <w:color w:val="333333"/>
          <w:shd w:val="clear" w:color="auto" w:fill="FFFFFF"/>
        </w:rPr>
        <w:t>a(</w:t>
      </w:r>
      <w:proofErr w:type="gramEnd"/>
      <w:r w:rsidRPr="00C44262">
        <w:rPr>
          <w:rFonts w:ascii="Segoe UI" w:hAnsi="Segoe UI" w:cs="Segoe UI"/>
          <w:color w:val="333333"/>
          <w:shd w:val="clear" w:color="auto" w:fill="FFFFFF"/>
        </w:rPr>
        <w:t>);</w:t>
      </w:r>
    </w:p>
    <w:p w14:paraId="11A2218C" w14:textId="77777777" w:rsidR="00C44262" w:rsidRP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r w:rsidRPr="00C44262">
        <w:rPr>
          <w:rFonts w:ascii="Segoe UI" w:hAnsi="Segoe UI" w:cs="Segoe UI"/>
          <w:color w:val="333333"/>
          <w:shd w:val="clear" w:color="auto" w:fill="FFFFFF"/>
        </w:rPr>
        <w:t xml:space="preserve">&lt;/script&gt;  </w:t>
      </w:r>
    </w:p>
    <w:p w14:paraId="174E38D3" w14:textId="77777777" w:rsid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r w:rsidRPr="00C44262">
        <w:rPr>
          <w:rFonts w:ascii="Segoe UI" w:hAnsi="Segoe UI" w:cs="Segoe UI"/>
          <w:color w:val="333333"/>
          <w:shd w:val="clear" w:color="auto" w:fill="FFFFFF"/>
        </w:rPr>
        <w:t>&lt;/body&gt;</w:t>
      </w:r>
    </w:p>
    <w:p w14:paraId="6D137C4B" w14:textId="18C6A254" w:rsidR="00C44262" w:rsidRPr="00C44262" w:rsidRDefault="00C44262" w:rsidP="00C44262">
      <w:pPr>
        <w:shd w:val="clear" w:color="auto" w:fill="FFFFFF"/>
        <w:spacing w:before="100" w:beforeAutospacing="1" w:after="100" w:afterAutospacing="1" w:line="240" w:lineRule="auto"/>
        <w:rPr>
          <w:rFonts w:ascii="Segoe UI" w:hAnsi="Segoe UI" w:cs="Segoe UI"/>
          <w:color w:val="333333"/>
          <w:shd w:val="clear" w:color="auto" w:fill="FFFFFF"/>
        </w:rPr>
      </w:pPr>
      <w:r w:rsidRPr="00C44262">
        <w:rPr>
          <w:rFonts w:ascii="Segoe UI" w:hAnsi="Segoe UI" w:cs="Segoe UI"/>
          <w:color w:val="333333"/>
          <w:shd w:val="clear" w:color="auto" w:fill="FFFFFF"/>
        </w:rPr>
        <w:t>&lt;/html&gt;</w:t>
      </w:r>
    </w:p>
    <w:p w14:paraId="29E46959" w14:textId="73DE91D5" w:rsidR="00076A63" w:rsidRPr="00076A63" w:rsidRDefault="00076A63" w:rsidP="00076A63">
      <w:pPr>
        <w:shd w:val="clear" w:color="auto" w:fill="FFFFFF"/>
        <w:spacing w:before="100" w:beforeAutospacing="1" w:after="100" w:afterAutospacing="1" w:line="240" w:lineRule="auto"/>
        <w:rPr>
          <w:rFonts w:ascii="EB Garamond" w:eastAsia="Times New Roman" w:hAnsi="EB Garamond" w:cs="Times New Roman"/>
          <w:sz w:val="32"/>
          <w:szCs w:val="32"/>
          <w:lang w:eastAsia="en-IN"/>
        </w:rPr>
      </w:pPr>
      <w:r w:rsidRPr="00076A63">
        <w:rPr>
          <w:rFonts w:ascii="EB Garamond" w:eastAsia="Times New Roman" w:hAnsi="EB Garamond" w:cs="Times New Roman"/>
          <w:sz w:val="32"/>
          <w:szCs w:val="32"/>
          <w:lang w:eastAsia="en-IN"/>
        </w:rPr>
        <w:lastRenderedPageBreak/>
        <w:t xml:space="preserve">                                                       </w:t>
      </w:r>
      <w:proofErr w:type="spellStart"/>
      <w:r w:rsidRPr="00076A63">
        <w:rPr>
          <w:rFonts w:ascii="Courier New" w:eastAsia="Times New Roman" w:hAnsi="Courier New" w:cs="Courier New"/>
          <w:color w:val="0000FF"/>
          <w:sz w:val="32"/>
          <w:szCs w:val="32"/>
          <w:lang w:eastAsia="en-IN"/>
        </w:rPr>
        <w:t>const</w:t>
      </w:r>
      <w:proofErr w:type="spellEnd"/>
    </w:p>
    <w:p w14:paraId="7C3EDED6" w14:textId="77777777" w:rsidR="00076A63" w:rsidRPr="00076A63" w:rsidRDefault="00076A63" w:rsidP="00076A63">
      <w:pPr>
        <w:spacing w:after="0" w:line="240" w:lineRule="auto"/>
        <w:rPr>
          <w:rFonts w:ascii="Courier New" w:eastAsia="Times New Roman" w:hAnsi="Courier New" w:cs="Courier New"/>
          <w:color w:val="000000"/>
          <w:sz w:val="24"/>
          <w:szCs w:val="24"/>
          <w:lang w:eastAsia="en-IN"/>
        </w:rPr>
      </w:pPr>
      <w:proofErr w:type="spellStart"/>
      <w:r w:rsidRPr="00076A63">
        <w:rPr>
          <w:rFonts w:ascii="Courier New" w:eastAsia="Times New Roman" w:hAnsi="Courier New" w:cs="Courier New"/>
          <w:color w:val="0000FF"/>
          <w:sz w:val="24"/>
          <w:szCs w:val="24"/>
          <w:lang w:eastAsia="en-IN"/>
        </w:rPr>
        <w:t>const</w:t>
      </w:r>
      <w:proofErr w:type="spellEnd"/>
      <w:r w:rsidRPr="00076A63">
        <w:rPr>
          <w:rFonts w:ascii="Courier New" w:eastAsia="Times New Roman" w:hAnsi="Courier New" w:cs="Courier New"/>
          <w:color w:val="000000"/>
          <w:sz w:val="24"/>
          <w:szCs w:val="24"/>
          <w:lang w:eastAsia="en-IN"/>
        </w:rPr>
        <w:t xml:space="preserve"> </w:t>
      </w:r>
      <w:r w:rsidRPr="00076A63">
        <w:rPr>
          <w:rFonts w:ascii="Courier New" w:eastAsia="Times New Roman" w:hAnsi="Courier New" w:cs="Courier New"/>
          <w:color w:val="0070C1"/>
          <w:sz w:val="24"/>
          <w:szCs w:val="24"/>
          <w:lang w:eastAsia="en-IN"/>
        </w:rPr>
        <w:t>hero</w:t>
      </w:r>
      <w:r w:rsidRPr="00076A63">
        <w:rPr>
          <w:rFonts w:ascii="Courier New" w:eastAsia="Times New Roman" w:hAnsi="Courier New" w:cs="Courier New"/>
          <w:color w:val="000000"/>
          <w:sz w:val="24"/>
          <w:szCs w:val="24"/>
          <w:lang w:eastAsia="en-IN"/>
        </w:rPr>
        <w:t xml:space="preserve"> = </w:t>
      </w:r>
      <w:r w:rsidRPr="00076A63">
        <w:rPr>
          <w:rFonts w:ascii="Courier New" w:eastAsia="Times New Roman" w:hAnsi="Courier New" w:cs="Courier New"/>
          <w:color w:val="A31515"/>
          <w:sz w:val="24"/>
          <w:szCs w:val="24"/>
          <w:lang w:eastAsia="en-IN"/>
        </w:rPr>
        <w:t>'Batman'</w:t>
      </w:r>
      <w:r w:rsidRPr="00076A63">
        <w:rPr>
          <w:rFonts w:ascii="Courier New" w:eastAsia="Times New Roman" w:hAnsi="Courier New" w:cs="Courier New"/>
          <w:color w:val="000000"/>
          <w:sz w:val="24"/>
          <w:szCs w:val="24"/>
          <w:lang w:eastAsia="en-IN"/>
        </w:rPr>
        <w:t>;</w:t>
      </w:r>
    </w:p>
    <w:p w14:paraId="12F7A3DE" w14:textId="1CA81A89" w:rsidR="00076A63" w:rsidRDefault="00076A63" w:rsidP="00076A63">
      <w:pPr>
        <w:spacing w:after="0" w:line="240" w:lineRule="auto"/>
        <w:rPr>
          <w:rFonts w:ascii="Courier New" w:eastAsia="Times New Roman" w:hAnsi="Courier New" w:cs="Courier New"/>
          <w:color w:val="008000"/>
          <w:sz w:val="24"/>
          <w:szCs w:val="24"/>
          <w:lang w:eastAsia="en-IN"/>
        </w:rPr>
      </w:pPr>
      <w:r w:rsidRPr="00076A63">
        <w:rPr>
          <w:rFonts w:ascii="Courier New" w:eastAsia="Times New Roman" w:hAnsi="Courier New" w:cs="Courier New"/>
          <w:color w:val="001080"/>
          <w:sz w:val="24"/>
          <w:szCs w:val="24"/>
          <w:lang w:eastAsia="en-IN"/>
        </w:rPr>
        <w:t>hero</w:t>
      </w:r>
      <w:r w:rsidRPr="00076A63">
        <w:rPr>
          <w:rFonts w:ascii="Courier New" w:eastAsia="Times New Roman" w:hAnsi="Courier New" w:cs="Courier New"/>
          <w:color w:val="000000"/>
          <w:sz w:val="24"/>
          <w:szCs w:val="24"/>
          <w:lang w:eastAsia="en-IN"/>
        </w:rPr>
        <w:t xml:space="preserve"> = </w:t>
      </w:r>
      <w:r w:rsidRPr="00076A63">
        <w:rPr>
          <w:rFonts w:ascii="Courier New" w:eastAsia="Times New Roman" w:hAnsi="Courier New" w:cs="Courier New"/>
          <w:color w:val="A31515"/>
          <w:sz w:val="24"/>
          <w:szCs w:val="24"/>
          <w:lang w:eastAsia="en-IN"/>
        </w:rPr>
        <w:t>'Joker'</w:t>
      </w:r>
      <w:r w:rsidRPr="00076A63">
        <w:rPr>
          <w:rFonts w:ascii="Courier New" w:eastAsia="Times New Roman" w:hAnsi="Courier New" w:cs="Courier New"/>
          <w:color w:val="000000"/>
          <w:sz w:val="24"/>
          <w:szCs w:val="24"/>
          <w:lang w:eastAsia="en-IN"/>
        </w:rPr>
        <w:t xml:space="preserve">; </w:t>
      </w:r>
      <w:r w:rsidRPr="00076A63">
        <w:rPr>
          <w:rFonts w:ascii="Courier New" w:eastAsia="Times New Roman" w:hAnsi="Courier New" w:cs="Courier New"/>
          <w:color w:val="008000"/>
          <w:sz w:val="24"/>
          <w:szCs w:val="24"/>
          <w:lang w:eastAsia="en-IN"/>
        </w:rPr>
        <w:t xml:space="preserve">// </w:t>
      </w:r>
      <w:proofErr w:type="spellStart"/>
      <w:r w:rsidRPr="00076A63">
        <w:rPr>
          <w:rFonts w:ascii="Courier New" w:eastAsia="Times New Roman" w:hAnsi="Courier New" w:cs="Courier New"/>
          <w:color w:val="008000"/>
          <w:sz w:val="24"/>
          <w:szCs w:val="24"/>
          <w:lang w:eastAsia="en-IN"/>
        </w:rPr>
        <w:t>TypeError</w:t>
      </w:r>
      <w:proofErr w:type="spellEnd"/>
      <w:r w:rsidRPr="00076A63">
        <w:rPr>
          <w:rFonts w:ascii="Courier New" w:eastAsia="Times New Roman" w:hAnsi="Courier New" w:cs="Courier New"/>
          <w:color w:val="008000"/>
          <w:sz w:val="24"/>
          <w:szCs w:val="24"/>
          <w:lang w:eastAsia="en-IN"/>
        </w:rPr>
        <w:t>: Assignment to constant variable</w:t>
      </w:r>
    </w:p>
    <w:p w14:paraId="780EB0C4" w14:textId="6ED96A98" w:rsidR="00076A63" w:rsidRPr="00076A63" w:rsidRDefault="00076A63" w:rsidP="00076A63">
      <w:pPr>
        <w:spacing w:after="0" w:line="240" w:lineRule="auto"/>
        <w:rPr>
          <w:rFonts w:ascii="Courier New" w:eastAsia="Times New Roman" w:hAnsi="Courier New" w:cs="Courier New"/>
          <w:color w:val="000000"/>
          <w:sz w:val="24"/>
          <w:szCs w:val="24"/>
          <w:lang w:eastAsia="en-IN"/>
        </w:rPr>
      </w:pPr>
      <w:r>
        <w:rPr>
          <w:rFonts w:ascii="Courier New" w:eastAsia="Times New Roman" w:hAnsi="Courier New" w:cs="Courier New"/>
          <w:color w:val="008000"/>
          <w:sz w:val="24"/>
          <w:szCs w:val="24"/>
          <w:lang w:eastAsia="en-IN"/>
        </w:rPr>
        <w:t xml:space="preserve">   </w:t>
      </w:r>
      <w:r>
        <w:rPr>
          <w:rFonts w:ascii="EB Garamond" w:hAnsi="EB Garamond"/>
          <w:sz w:val="34"/>
          <w:szCs w:val="34"/>
          <w:shd w:val="clear" w:color="auto" w:fill="FFFFFF"/>
        </w:rPr>
        <w:t>What distinguishes </w:t>
      </w:r>
      <w:proofErr w:type="spellStart"/>
      <w:r>
        <w:rPr>
          <w:rStyle w:val="HTMLCode"/>
          <w:rFonts w:eastAsiaTheme="minorHAnsi"/>
          <w:color w:val="000000"/>
          <w:shd w:val="clear" w:color="auto" w:fill="F5F2F0"/>
        </w:rPr>
        <w:t>const</w:t>
      </w:r>
      <w:proofErr w:type="spellEnd"/>
      <w:r>
        <w:rPr>
          <w:rFonts w:ascii="EB Garamond" w:hAnsi="EB Garamond"/>
          <w:sz w:val="34"/>
          <w:szCs w:val="34"/>
          <w:shd w:val="clear" w:color="auto" w:fill="FFFFFF"/>
        </w:rPr>
        <w:t> variables from </w:t>
      </w:r>
      <w:proofErr w:type="spellStart"/>
      <w:r>
        <w:rPr>
          <w:rStyle w:val="HTMLCode"/>
          <w:rFonts w:eastAsiaTheme="minorHAnsi"/>
          <w:color w:val="000000"/>
          <w:shd w:val="clear" w:color="auto" w:fill="F5F2F0"/>
        </w:rPr>
        <w:t>let</w:t>
      </w:r>
      <w:proofErr w:type="spellEnd"/>
      <w:r>
        <w:rPr>
          <w:rFonts w:ascii="EB Garamond" w:hAnsi="EB Garamond"/>
          <w:sz w:val="34"/>
          <w:szCs w:val="34"/>
          <w:shd w:val="clear" w:color="auto" w:fill="FFFFFF"/>
        </w:rPr>
        <w:t> and </w:t>
      </w:r>
      <w:r>
        <w:rPr>
          <w:rStyle w:val="HTMLCode"/>
          <w:rFonts w:eastAsiaTheme="minorHAnsi"/>
          <w:color w:val="000000"/>
          <w:shd w:val="clear" w:color="auto" w:fill="F5F2F0"/>
        </w:rPr>
        <w:t>var</w:t>
      </w:r>
      <w:r>
        <w:rPr>
          <w:rFonts w:ascii="EB Garamond" w:hAnsi="EB Garamond"/>
          <w:sz w:val="34"/>
          <w:szCs w:val="34"/>
          <w:shd w:val="clear" w:color="auto" w:fill="FFFFFF"/>
        </w:rPr>
        <w:t> is that you cannot assign a new value to a </w:t>
      </w:r>
      <w:proofErr w:type="spellStart"/>
      <w:r>
        <w:rPr>
          <w:rStyle w:val="HTMLCode"/>
          <w:rFonts w:eastAsiaTheme="minorHAnsi"/>
          <w:color w:val="000000"/>
          <w:shd w:val="clear" w:color="auto" w:fill="F5F2F0"/>
        </w:rPr>
        <w:t>const</w:t>
      </w:r>
      <w:proofErr w:type="spellEnd"/>
      <w:r>
        <w:rPr>
          <w:rFonts w:ascii="EB Garamond" w:hAnsi="EB Garamond"/>
          <w:sz w:val="34"/>
          <w:szCs w:val="34"/>
          <w:shd w:val="clear" w:color="auto" w:fill="FFFFFF"/>
        </w:rPr>
        <w:t> variable</w:t>
      </w:r>
    </w:p>
    <w:p w14:paraId="110BD066" w14:textId="361C5A9C" w:rsidR="00076A63" w:rsidRPr="00076A63" w:rsidRDefault="00076A63" w:rsidP="00076A63">
      <w:pPr>
        <w:shd w:val="clear" w:color="auto" w:fill="FFFFFF"/>
        <w:spacing w:before="100" w:beforeAutospacing="1" w:after="100" w:afterAutospacing="1" w:line="240" w:lineRule="auto"/>
        <w:rPr>
          <w:rFonts w:ascii="EB Garamond" w:eastAsia="Times New Roman" w:hAnsi="EB Garamond" w:cs="Times New Roman"/>
          <w:sz w:val="24"/>
          <w:szCs w:val="24"/>
          <w:lang w:eastAsia="en-IN"/>
        </w:rPr>
      </w:pPr>
      <w:r>
        <w:rPr>
          <w:rFonts w:ascii="EB Garamond" w:hAnsi="EB Garamond"/>
          <w:sz w:val="34"/>
          <w:szCs w:val="34"/>
          <w:shd w:val="clear" w:color="auto" w:fill="FFFFFF"/>
        </w:rPr>
        <w:t>In the example below </w:t>
      </w:r>
      <w:r>
        <w:rPr>
          <w:rStyle w:val="HTMLCode"/>
          <w:rFonts w:eastAsiaTheme="minorHAnsi"/>
          <w:color w:val="000000"/>
          <w:shd w:val="clear" w:color="auto" w:fill="F5F2F0"/>
        </w:rPr>
        <w:t>hero</w:t>
      </w:r>
      <w:r>
        <w:rPr>
          <w:rFonts w:ascii="EB Garamond" w:hAnsi="EB Garamond"/>
          <w:sz w:val="34"/>
          <w:szCs w:val="34"/>
          <w:shd w:val="clear" w:color="auto" w:fill="FFFFFF"/>
        </w:rPr>
        <w:t> variable is declared within the scope of the </w:t>
      </w:r>
      <w:r>
        <w:rPr>
          <w:rStyle w:val="HTMLCode"/>
          <w:rFonts w:eastAsiaTheme="minorHAnsi"/>
          <w:color w:val="000000"/>
          <w:shd w:val="clear" w:color="auto" w:fill="F5F2F0"/>
        </w:rPr>
        <w:t>if</w:t>
      </w:r>
      <w:r>
        <w:rPr>
          <w:rFonts w:ascii="EB Garamond" w:hAnsi="EB Garamond"/>
          <w:sz w:val="34"/>
          <w:szCs w:val="34"/>
          <w:shd w:val="clear" w:color="auto" w:fill="FFFFFF"/>
        </w:rPr>
        <w:t> conditional block. Thus, you can access </w:t>
      </w:r>
      <w:r>
        <w:rPr>
          <w:rStyle w:val="HTMLCode"/>
          <w:rFonts w:eastAsiaTheme="minorHAnsi"/>
          <w:color w:val="000000"/>
          <w:shd w:val="clear" w:color="auto" w:fill="F5F2F0"/>
        </w:rPr>
        <w:t>hero</w:t>
      </w:r>
      <w:r>
        <w:rPr>
          <w:rFonts w:ascii="EB Garamond" w:hAnsi="EB Garamond"/>
          <w:sz w:val="34"/>
          <w:szCs w:val="34"/>
          <w:shd w:val="clear" w:color="auto" w:fill="FFFFFF"/>
        </w:rPr>
        <w:t> only within that block, but not outside:</w:t>
      </w:r>
    </w:p>
    <w:p w14:paraId="3A265E03" w14:textId="77777777" w:rsidR="00076A63" w:rsidRPr="00076A63" w:rsidRDefault="00076A63" w:rsidP="00076A63">
      <w:pPr>
        <w:spacing w:after="0" w:line="240" w:lineRule="auto"/>
        <w:rPr>
          <w:rFonts w:ascii="Courier New" w:eastAsia="Times New Roman" w:hAnsi="Courier New" w:cs="Courier New"/>
          <w:color w:val="000000"/>
          <w:sz w:val="24"/>
          <w:szCs w:val="24"/>
          <w:lang w:eastAsia="en-IN"/>
        </w:rPr>
      </w:pPr>
      <w:r w:rsidRPr="00076A63">
        <w:rPr>
          <w:rFonts w:ascii="Courier New" w:eastAsia="Times New Roman" w:hAnsi="Courier New" w:cs="Courier New"/>
          <w:color w:val="AF00DB"/>
          <w:sz w:val="24"/>
          <w:szCs w:val="24"/>
          <w:lang w:eastAsia="en-IN"/>
        </w:rPr>
        <w:t>if</w:t>
      </w:r>
      <w:r w:rsidRPr="00076A63">
        <w:rPr>
          <w:rFonts w:ascii="Courier New" w:eastAsia="Times New Roman" w:hAnsi="Courier New" w:cs="Courier New"/>
          <w:color w:val="000000"/>
          <w:sz w:val="24"/>
          <w:szCs w:val="24"/>
          <w:lang w:eastAsia="en-IN"/>
        </w:rPr>
        <w:t xml:space="preserve"> (</w:t>
      </w:r>
      <w:r w:rsidRPr="00076A63">
        <w:rPr>
          <w:rFonts w:ascii="Courier New" w:eastAsia="Times New Roman" w:hAnsi="Courier New" w:cs="Courier New"/>
          <w:color w:val="0000FF"/>
          <w:sz w:val="24"/>
          <w:szCs w:val="24"/>
          <w:lang w:eastAsia="en-IN"/>
        </w:rPr>
        <w:t>true</w:t>
      </w:r>
      <w:r w:rsidRPr="00076A63">
        <w:rPr>
          <w:rFonts w:ascii="Courier New" w:eastAsia="Times New Roman" w:hAnsi="Courier New" w:cs="Courier New"/>
          <w:color w:val="000000"/>
          <w:sz w:val="24"/>
          <w:szCs w:val="24"/>
          <w:lang w:eastAsia="en-IN"/>
        </w:rPr>
        <w:t>) {</w:t>
      </w:r>
    </w:p>
    <w:p w14:paraId="6CF17B52" w14:textId="77777777" w:rsidR="00076A63" w:rsidRPr="00076A63" w:rsidRDefault="00076A63" w:rsidP="00076A63">
      <w:pPr>
        <w:spacing w:after="0" w:line="240" w:lineRule="auto"/>
        <w:rPr>
          <w:rFonts w:ascii="Courier New" w:eastAsia="Times New Roman" w:hAnsi="Courier New" w:cs="Courier New"/>
          <w:color w:val="000000"/>
          <w:sz w:val="24"/>
          <w:szCs w:val="24"/>
          <w:lang w:eastAsia="en-IN"/>
        </w:rPr>
      </w:pPr>
      <w:r w:rsidRPr="00076A63">
        <w:rPr>
          <w:rFonts w:ascii="Courier New" w:eastAsia="Times New Roman" w:hAnsi="Courier New" w:cs="Courier New"/>
          <w:color w:val="000000"/>
          <w:sz w:val="24"/>
          <w:szCs w:val="24"/>
          <w:lang w:eastAsia="en-IN"/>
        </w:rPr>
        <w:t xml:space="preserve">  </w:t>
      </w:r>
      <w:r w:rsidRPr="00076A63">
        <w:rPr>
          <w:rFonts w:ascii="Courier New" w:eastAsia="Times New Roman" w:hAnsi="Courier New" w:cs="Courier New"/>
          <w:color w:val="008000"/>
          <w:sz w:val="24"/>
          <w:szCs w:val="24"/>
          <w:lang w:eastAsia="en-IN"/>
        </w:rPr>
        <w:t>// Code block scope</w:t>
      </w:r>
    </w:p>
    <w:p w14:paraId="0714D7A7" w14:textId="77777777" w:rsidR="00076A63" w:rsidRPr="00076A63" w:rsidRDefault="00076A63" w:rsidP="00076A63">
      <w:pPr>
        <w:spacing w:after="0" w:line="240" w:lineRule="auto"/>
        <w:rPr>
          <w:rFonts w:ascii="Courier New" w:eastAsia="Times New Roman" w:hAnsi="Courier New" w:cs="Courier New"/>
          <w:color w:val="000000"/>
          <w:sz w:val="24"/>
          <w:szCs w:val="24"/>
          <w:lang w:eastAsia="en-IN"/>
        </w:rPr>
      </w:pPr>
      <w:r w:rsidRPr="00076A63">
        <w:rPr>
          <w:rFonts w:ascii="Courier New" w:eastAsia="Times New Roman" w:hAnsi="Courier New" w:cs="Courier New"/>
          <w:color w:val="000000"/>
          <w:sz w:val="24"/>
          <w:szCs w:val="24"/>
          <w:lang w:eastAsia="en-IN"/>
        </w:rPr>
        <w:t xml:space="preserve">  </w:t>
      </w:r>
      <w:proofErr w:type="spellStart"/>
      <w:r w:rsidRPr="00076A63">
        <w:rPr>
          <w:rFonts w:ascii="Courier New" w:eastAsia="Times New Roman" w:hAnsi="Courier New" w:cs="Courier New"/>
          <w:color w:val="0000FF"/>
          <w:sz w:val="24"/>
          <w:szCs w:val="24"/>
          <w:lang w:eastAsia="en-IN"/>
        </w:rPr>
        <w:t>const</w:t>
      </w:r>
      <w:proofErr w:type="spellEnd"/>
      <w:r w:rsidRPr="00076A63">
        <w:rPr>
          <w:rFonts w:ascii="Courier New" w:eastAsia="Times New Roman" w:hAnsi="Courier New" w:cs="Courier New"/>
          <w:color w:val="000000"/>
          <w:sz w:val="24"/>
          <w:szCs w:val="24"/>
          <w:lang w:eastAsia="en-IN"/>
        </w:rPr>
        <w:t xml:space="preserve"> </w:t>
      </w:r>
      <w:r w:rsidRPr="00076A63">
        <w:rPr>
          <w:rFonts w:ascii="Courier New" w:eastAsia="Times New Roman" w:hAnsi="Courier New" w:cs="Courier New"/>
          <w:color w:val="0070C1"/>
          <w:sz w:val="24"/>
          <w:szCs w:val="24"/>
          <w:lang w:eastAsia="en-IN"/>
        </w:rPr>
        <w:t>hero</w:t>
      </w:r>
      <w:r w:rsidRPr="00076A63">
        <w:rPr>
          <w:rFonts w:ascii="Courier New" w:eastAsia="Times New Roman" w:hAnsi="Courier New" w:cs="Courier New"/>
          <w:color w:val="000000"/>
          <w:sz w:val="24"/>
          <w:szCs w:val="24"/>
          <w:lang w:eastAsia="en-IN"/>
        </w:rPr>
        <w:t xml:space="preserve"> = </w:t>
      </w:r>
      <w:r w:rsidRPr="00076A63">
        <w:rPr>
          <w:rFonts w:ascii="Courier New" w:eastAsia="Times New Roman" w:hAnsi="Courier New" w:cs="Courier New"/>
          <w:color w:val="A31515"/>
          <w:sz w:val="24"/>
          <w:szCs w:val="24"/>
          <w:lang w:eastAsia="en-IN"/>
        </w:rPr>
        <w:t>'Batman'</w:t>
      </w:r>
      <w:r w:rsidRPr="00076A63">
        <w:rPr>
          <w:rFonts w:ascii="Courier New" w:eastAsia="Times New Roman" w:hAnsi="Courier New" w:cs="Courier New"/>
          <w:color w:val="000000"/>
          <w:sz w:val="24"/>
          <w:szCs w:val="24"/>
          <w:lang w:eastAsia="en-IN"/>
        </w:rPr>
        <w:t>;</w:t>
      </w:r>
    </w:p>
    <w:p w14:paraId="45A1D3A5" w14:textId="77777777" w:rsidR="00076A63" w:rsidRPr="00076A63" w:rsidRDefault="00076A63" w:rsidP="00076A63">
      <w:pPr>
        <w:spacing w:after="0" w:line="240" w:lineRule="auto"/>
        <w:rPr>
          <w:rFonts w:ascii="Courier New" w:eastAsia="Times New Roman" w:hAnsi="Courier New" w:cs="Courier New"/>
          <w:color w:val="000000"/>
          <w:sz w:val="24"/>
          <w:szCs w:val="24"/>
          <w:lang w:eastAsia="en-IN"/>
        </w:rPr>
      </w:pPr>
      <w:r w:rsidRPr="00076A63">
        <w:rPr>
          <w:rFonts w:ascii="Courier New" w:eastAsia="Times New Roman" w:hAnsi="Courier New" w:cs="Courier New"/>
          <w:color w:val="000000"/>
          <w:sz w:val="24"/>
          <w:szCs w:val="24"/>
          <w:lang w:eastAsia="en-IN"/>
        </w:rPr>
        <w:t xml:space="preserve">  </w:t>
      </w:r>
      <w:r w:rsidRPr="00076A63">
        <w:rPr>
          <w:rFonts w:ascii="Courier New" w:eastAsia="Times New Roman" w:hAnsi="Courier New" w:cs="Courier New"/>
          <w:color w:val="001080"/>
          <w:sz w:val="24"/>
          <w:szCs w:val="24"/>
          <w:lang w:eastAsia="en-IN"/>
        </w:rPr>
        <w:t>console</w:t>
      </w:r>
      <w:r w:rsidRPr="00076A63">
        <w:rPr>
          <w:rFonts w:ascii="Courier New" w:eastAsia="Times New Roman" w:hAnsi="Courier New" w:cs="Courier New"/>
          <w:color w:val="000000"/>
          <w:sz w:val="24"/>
          <w:szCs w:val="24"/>
          <w:lang w:eastAsia="en-IN"/>
        </w:rPr>
        <w:t>.</w:t>
      </w:r>
      <w:r w:rsidRPr="00076A63">
        <w:rPr>
          <w:rFonts w:ascii="Courier New" w:eastAsia="Times New Roman" w:hAnsi="Courier New" w:cs="Courier New"/>
          <w:color w:val="795E26"/>
          <w:sz w:val="24"/>
          <w:szCs w:val="24"/>
          <w:lang w:eastAsia="en-IN"/>
        </w:rPr>
        <w:t>log</w:t>
      </w:r>
      <w:r w:rsidRPr="00076A63">
        <w:rPr>
          <w:rFonts w:ascii="Courier New" w:eastAsia="Times New Roman" w:hAnsi="Courier New" w:cs="Courier New"/>
          <w:color w:val="000000"/>
          <w:sz w:val="24"/>
          <w:szCs w:val="24"/>
          <w:lang w:eastAsia="en-IN"/>
        </w:rPr>
        <w:t>(</w:t>
      </w:r>
      <w:r w:rsidRPr="00076A63">
        <w:rPr>
          <w:rFonts w:ascii="Courier New" w:eastAsia="Times New Roman" w:hAnsi="Courier New" w:cs="Courier New"/>
          <w:color w:val="001080"/>
          <w:sz w:val="24"/>
          <w:szCs w:val="24"/>
          <w:lang w:eastAsia="en-IN"/>
        </w:rPr>
        <w:t>hero</w:t>
      </w:r>
      <w:r w:rsidRPr="00076A63">
        <w:rPr>
          <w:rFonts w:ascii="Courier New" w:eastAsia="Times New Roman" w:hAnsi="Courier New" w:cs="Courier New"/>
          <w:color w:val="000000"/>
          <w:sz w:val="24"/>
          <w:szCs w:val="24"/>
          <w:lang w:eastAsia="en-IN"/>
        </w:rPr>
        <w:t xml:space="preserve">); </w:t>
      </w:r>
      <w:r w:rsidRPr="00076A63">
        <w:rPr>
          <w:rFonts w:ascii="Courier New" w:eastAsia="Times New Roman" w:hAnsi="Courier New" w:cs="Courier New"/>
          <w:color w:val="008000"/>
          <w:sz w:val="24"/>
          <w:szCs w:val="24"/>
          <w:lang w:eastAsia="en-IN"/>
        </w:rPr>
        <w:t>// logs 'Batman'</w:t>
      </w:r>
    </w:p>
    <w:p w14:paraId="6C4140B3" w14:textId="77777777" w:rsidR="00076A63" w:rsidRPr="00076A63" w:rsidRDefault="00076A63" w:rsidP="00076A63">
      <w:pPr>
        <w:spacing w:after="0" w:line="240" w:lineRule="auto"/>
        <w:rPr>
          <w:rFonts w:ascii="Courier New" w:eastAsia="Times New Roman" w:hAnsi="Courier New" w:cs="Courier New"/>
          <w:color w:val="000000"/>
          <w:sz w:val="24"/>
          <w:szCs w:val="24"/>
          <w:lang w:eastAsia="en-IN"/>
        </w:rPr>
      </w:pPr>
      <w:r w:rsidRPr="00076A63">
        <w:rPr>
          <w:rFonts w:ascii="Courier New" w:eastAsia="Times New Roman" w:hAnsi="Courier New" w:cs="Courier New"/>
          <w:color w:val="000000"/>
          <w:sz w:val="24"/>
          <w:szCs w:val="24"/>
          <w:lang w:eastAsia="en-IN"/>
        </w:rPr>
        <w:t>}</w:t>
      </w:r>
    </w:p>
    <w:p w14:paraId="1E5BF21D" w14:textId="25DB2E86" w:rsidR="00076A63" w:rsidRDefault="00076A63" w:rsidP="00076A63">
      <w:pPr>
        <w:spacing w:after="0" w:line="240" w:lineRule="auto"/>
        <w:rPr>
          <w:rFonts w:ascii="Courier New" w:eastAsia="Times New Roman" w:hAnsi="Courier New" w:cs="Courier New"/>
          <w:color w:val="008000"/>
          <w:sz w:val="24"/>
          <w:szCs w:val="24"/>
          <w:lang w:eastAsia="en-IN"/>
        </w:rPr>
      </w:pPr>
      <w:r w:rsidRPr="00076A63">
        <w:rPr>
          <w:rFonts w:ascii="Courier New" w:eastAsia="Times New Roman" w:hAnsi="Courier New" w:cs="Courier New"/>
          <w:color w:val="001080"/>
          <w:sz w:val="24"/>
          <w:szCs w:val="24"/>
          <w:lang w:eastAsia="en-IN"/>
        </w:rPr>
        <w:t>console</w:t>
      </w:r>
      <w:r w:rsidRPr="00076A63">
        <w:rPr>
          <w:rFonts w:ascii="Courier New" w:eastAsia="Times New Roman" w:hAnsi="Courier New" w:cs="Courier New"/>
          <w:color w:val="000000"/>
          <w:sz w:val="24"/>
          <w:szCs w:val="24"/>
          <w:lang w:eastAsia="en-IN"/>
        </w:rPr>
        <w:t>.</w:t>
      </w:r>
      <w:r w:rsidRPr="00076A63">
        <w:rPr>
          <w:rFonts w:ascii="Courier New" w:eastAsia="Times New Roman" w:hAnsi="Courier New" w:cs="Courier New"/>
          <w:color w:val="795E26"/>
          <w:sz w:val="24"/>
          <w:szCs w:val="24"/>
          <w:lang w:eastAsia="en-IN"/>
        </w:rPr>
        <w:t>log</w:t>
      </w:r>
      <w:r w:rsidRPr="00076A63">
        <w:rPr>
          <w:rFonts w:ascii="Courier New" w:eastAsia="Times New Roman" w:hAnsi="Courier New" w:cs="Courier New"/>
          <w:color w:val="000000"/>
          <w:sz w:val="24"/>
          <w:szCs w:val="24"/>
          <w:lang w:eastAsia="en-IN"/>
        </w:rPr>
        <w:t>(</w:t>
      </w:r>
      <w:r w:rsidRPr="00076A63">
        <w:rPr>
          <w:rFonts w:ascii="Courier New" w:eastAsia="Times New Roman" w:hAnsi="Courier New" w:cs="Courier New"/>
          <w:color w:val="001080"/>
          <w:sz w:val="24"/>
          <w:szCs w:val="24"/>
          <w:lang w:eastAsia="en-IN"/>
        </w:rPr>
        <w:t>hero</w:t>
      </w:r>
      <w:r w:rsidRPr="00076A63">
        <w:rPr>
          <w:rFonts w:ascii="Courier New" w:eastAsia="Times New Roman" w:hAnsi="Courier New" w:cs="Courier New"/>
          <w:color w:val="000000"/>
          <w:sz w:val="24"/>
          <w:szCs w:val="24"/>
          <w:lang w:eastAsia="en-IN"/>
        </w:rPr>
        <w:t xml:space="preserve">); </w:t>
      </w:r>
      <w:r w:rsidRPr="00076A63">
        <w:rPr>
          <w:rFonts w:ascii="Courier New" w:eastAsia="Times New Roman" w:hAnsi="Courier New" w:cs="Courier New"/>
          <w:color w:val="008000"/>
          <w:sz w:val="24"/>
          <w:szCs w:val="24"/>
          <w:lang w:eastAsia="en-IN"/>
        </w:rPr>
        <w:t xml:space="preserve">// throws </w:t>
      </w:r>
      <w:proofErr w:type="spellStart"/>
      <w:r w:rsidRPr="00076A63">
        <w:rPr>
          <w:rFonts w:ascii="Courier New" w:eastAsia="Times New Roman" w:hAnsi="Courier New" w:cs="Courier New"/>
          <w:color w:val="008000"/>
          <w:sz w:val="24"/>
          <w:szCs w:val="24"/>
          <w:lang w:eastAsia="en-IN"/>
        </w:rPr>
        <w:t>ReferenceError</w:t>
      </w:r>
      <w:proofErr w:type="spellEnd"/>
    </w:p>
    <w:p w14:paraId="64949455" w14:textId="330B6FEC" w:rsidR="00076A63" w:rsidRDefault="00076A63" w:rsidP="00076A63">
      <w:pPr>
        <w:spacing w:after="0" w:line="240" w:lineRule="auto"/>
        <w:rPr>
          <w:rFonts w:ascii="Courier New" w:eastAsia="Times New Roman" w:hAnsi="Courier New" w:cs="Courier New"/>
          <w:color w:val="008000"/>
          <w:sz w:val="24"/>
          <w:szCs w:val="24"/>
          <w:lang w:eastAsia="en-IN"/>
        </w:rPr>
      </w:pPr>
    </w:p>
    <w:p w14:paraId="3A115D31" w14:textId="079996D5" w:rsidR="00076A63" w:rsidRDefault="00076A63" w:rsidP="00076A63">
      <w:pPr>
        <w:pStyle w:val="Heading2"/>
        <w:shd w:val="clear" w:color="auto" w:fill="FFFFFF"/>
        <w:rPr>
          <w:rFonts w:ascii="Courier New" w:hAnsi="Courier New" w:cs="Courier New"/>
          <w:color w:val="000000"/>
          <w:sz w:val="24"/>
          <w:szCs w:val="24"/>
          <w:shd w:val="clear" w:color="auto" w:fill="F5F2F0"/>
        </w:rPr>
      </w:pPr>
      <w:r>
        <w:rPr>
          <w:rFonts w:ascii="Courier New" w:hAnsi="Courier New" w:cs="Courier New"/>
          <w:color w:val="008000"/>
          <w:sz w:val="24"/>
          <w:szCs w:val="24"/>
        </w:rPr>
        <w:t xml:space="preserve">          </w:t>
      </w:r>
      <w:r>
        <w:rPr>
          <w:rFonts w:ascii="Open Sans" w:hAnsi="Open Sans" w:cs="Open Sans"/>
        </w:rPr>
        <w:t> </w:t>
      </w:r>
      <w:r w:rsidRPr="00076A63">
        <w:rPr>
          <w:rFonts w:ascii="Courier New" w:hAnsi="Courier New" w:cs="Courier New"/>
          <w:color w:val="000000"/>
          <w:sz w:val="24"/>
          <w:szCs w:val="24"/>
          <w:shd w:val="clear" w:color="auto" w:fill="F5F2F0"/>
        </w:rPr>
        <w:t>let</w:t>
      </w:r>
    </w:p>
    <w:p w14:paraId="718B615B" w14:textId="77777777" w:rsidR="00ED1B2B" w:rsidRPr="00ED1B2B" w:rsidRDefault="00ED1B2B" w:rsidP="00ED1B2B">
      <w:pPr>
        <w:spacing w:after="0" w:line="240" w:lineRule="auto"/>
        <w:rPr>
          <w:rFonts w:ascii="Courier New" w:eastAsia="Times New Roman" w:hAnsi="Courier New" w:cs="Courier New"/>
          <w:color w:val="000000"/>
          <w:sz w:val="24"/>
          <w:szCs w:val="24"/>
          <w:lang w:eastAsia="en-IN"/>
        </w:rPr>
      </w:pPr>
      <w:r w:rsidRPr="00ED1B2B">
        <w:rPr>
          <w:rFonts w:ascii="Courier New" w:eastAsia="Times New Roman" w:hAnsi="Courier New" w:cs="Courier New"/>
          <w:color w:val="0000FF"/>
          <w:sz w:val="24"/>
          <w:szCs w:val="24"/>
          <w:lang w:eastAsia="en-IN"/>
        </w:rPr>
        <w:t>let</w:t>
      </w:r>
      <w:r w:rsidRPr="00ED1B2B">
        <w:rPr>
          <w:rFonts w:ascii="Courier New" w:eastAsia="Times New Roman" w:hAnsi="Courier New" w:cs="Courier New"/>
          <w:color w:val="000000"/>
          <w:sz w:val="24"/>
          <w:szCs w:val="24"/>
          <w:lang w:eastAsia="en-IN"/>
        </w:rPr>
        <w:t xml:space="preserve"> </w:t>
      </w:r>
      <w:r w:rsidRPr="00ED1B2B">
        <w:rPr>
          <w:rFonts w:ascii="Courier New" w:eastAsia="Times New Roman" w:hAnsi="Courier New" w:cs="Courier New"/>
          <w:color w:val="001080"/>
          <w:sz w:val="24"/>
          <w:szCs w:val="24"/>
          <w:lang w:eastAsia="en-IN"/>
        </w:rPr>
        <w:t>villain</w:t>
      </w:r>
      <w:r w:rsidRPr="00ED1B2B">
        <w:rPr>
          <w:rFonts w:ascii="Courier New" w:eastAsia="Times New Roman" w:hAnsi="Courier New" w:cs="Courier New"/>
          <w:color w:val="000000"/>
          <w:sz w:val="24"/>
          <w:szCs w:val="24"/>
          <w:lang w:eastAsia="en-IN"/>
        </w:rPr>
        <w:t xml:space="preserve"> = </w:t>
      </w:r>
      <w:r w:rsidRPr="00ED1B2B">
        <w:rPr>
          <w:rFonts w:ascii="Courier New" w:eastAsia="Times New Roman" w:hAnsi="Courier New" w:cs="Courier New"/>
          <w:color w:val="A31515"/>
          <w:sz w:val="24"/>
          <w:szCs w:val="24"/>
          <w:lang w:eastAsia="en-IN"/>
        </w:rPr>
        <w:t>'Joker'</w:t>
      </w:r>
      <w:r w:rsidRPr="00ED1B2B">
        <w:rPr>
          <w:rFonts w:ascii="Courier New" w:eastAsia="Times New Roman" w:hAnsi="Courier New" w:cs="Courier New"/>
          <w:color w:val="000000"/>
          <w:sz w:val="24"/>
          <w:szCs w:val="24"/>
          <w:lang w:eastAsia="en-IN"/>
        </w:rPr>
        <w:t>;</w:t>
      </w:r>
    </w:p>
    <w:p w14:paraId="0B22DBD8" w14:textId="77777777" w:rsidR="00ED1B2B" w:rsidRPr="00ED1B2B" w:rsidRDefault="00ED1B2B" w:rsidP="00ED1B2B">
      <w:pPr>
        <w:spacing w:after="0" w:line="240" w:lineRule="auto"/>
        <w:rPr>
          <w:rFonts w:ascii="Courier New" w:eastAsia="Times New Roman" w:hAnsi="Courier New" w:cs="Courier New"/>
          <w:color w:val="000000"/>
          <w:sz w:val="24"/>
          <w:szCs w:val="24"/>
          <w:lang w:eastAsia="en-IN"/>
        </w:rPr>
      </w:pPr>
      <w:r w:rsidRPr="00ED1B2B">
        <w:rPr>
          <w:rFonts w:ascii="Courier New" w:eastAsia="Times New Roman" w:hAnsi="Courier New" w:cs="Courier New"/>
          <w:color w:val="001080"/>
          <w:sz w:val="24"/>
          <w:szCs w:val="24"/>
          <w:lang w:eastAsia="en-IN"/>
        </w:rPr>
        <w:t>villain</w:t>
      </w:r>
      <w:r w:rsidRPr="00ED1B2B">
        <w:rPr>
          <w:rFonts w:ascii="Courier New" w:eastAsia="Times New Roman" w:hAnsi="Courier New" w:cs="Courier New"/>
          <w:color w:val="000000"/>
          <w:sz w:val="24"/>
          <w:szCs w:val="24"/>
          <w:lang w:eastAsia="en-IN"/>
        </w:rPr>
        <w:t xml:space="preserve"> = </w:t>
      </w:r>
      <w:r w:rsidRPr="00ED1B2B">
        <w:rPr>
          <w:rFonts w:ascii="Courier New" w:eastAsia="Times New Roman" w:hAnsi="Courier New" w:cs="Courier New"/>
          <w:color w:val="A31515"/>
          <w:sz w:val="24"/>
          <w:szCs w:val="24"/>
          <w:lang w:eastAsia="en-IN"/>
        </w:rPr>
        <w:t>'Bane'</w:t>
      </w:r>
      <w:r w:rsidRPr="00ED1B2B">
        <w:rPr>
          <w:rFonts w:ascii="Courier New" w:eastAsia="Times New Roman" w:hAnsi="Courier New" w:cs="Courier New"/>
          <w:color w:val="000000"/>
          <w:sz w:val="24"/>
          <w:szCs w:val="24"/>
          <w:lang w:eastAsia="en-IN"/>
        </w:rPr>
        <w:t>;</w:t>
      </w:r>
    </w:p>
    <w:p w14:paraId="5358A3A4" w14:textId="77777777" w:rsidR="00ED1B2B" w:rsidRPr="00ED1B2B" w:rsidRDefault="00ED1B2B" w:rsidP="00ED1B2B">
      <w:pPr>
        <w:spacing w:after="0" w:line="240" w:lineRule="auto"/>
        <w:rPr>
          <w:rFonts w:ascii="Courier New" w:eastAsia="Times New Roman" w:hAnsi="Courier New" w:cs="Courier New"/>
          <w:color w:val="000000"/>
          <w:sz w:val="24"/>
          <w:szCs w:val="24"/>
          <w:lang w:eastAsia="en-IN"/>
        </w:rPr>
      </w:pPr>
      <w:r w:rsidRPr="00ED1B2B">
        <w:rPr>
          <w:rFonts w:ascii="Courier New" w:eastAsia="Times New Roman" w:hAnsi="Courier New" w:cs="Courier New"/>
          <w:color w:val="001080"/>
          <w:sz w:val="24"/>
          <w:szCs w:val="24"/>
          <w:lang w:eastAsia="en-IN"/>
        </w:rPr>
        <w:t>console</w:t>
      </w:r>
      <w:r w:rsidRPr="00ED1B2B">
        <w:rPr>
          <w:rFonts w:ascii="Courier New" w:eastAsia="Times New Roman" w:hAnsi="Courier New" w:cs="Courier New"/>
          <w:color w:val="000000"/>
          <w:sz w:val="24"/>
          <w:szCs w:val="24"/>
          <w:lang w:eastAsia="en-IN"/>
        </w:rPr>
        <w:t>.</w:t>
      </w:r>
      <w:r w:rsidRPr="00ED1B2B">
        <w:rPr>
          <w:rFonts w:ascii="Courier New" w:eastAsia="Times New Roman" w:hAnsi="Courier New" w:cs="Courier New"/>
          <w:color w:val="795E26"/>
          <w:sz w:val="24"/>
          <w:szCs w:val="24"/>
          <w:lang w:eastAsia="en-IN"/>
        </w:rPr>
        <w:t>log</w:t>
      </w:r>
      <w:r w:rsidRPr="00ED1B2B">
        <w:rPr>
          <w:rFonts w:ascii="Courier New" w:eastAsia="Times New Roman" w:hAnsi="Courier New" w:cs="Courier New"/>
          <w:color w:val="000000"/>
          <w:sz w:val="24"/>
          <w:szCs w:val="24"/>
          <w:lang w:eastAsia="en-IN"/>
        </w:rPr>
        <w:t>(</w:t>
      </w:r>
      <w:r w:rsidRPr="00ED1B2B">
        <w:rPr>
          <w:rFonts w:ascii="Courier New" w:eastAsia="Times New Roman" w:hAnsi="Courier New" w:cs="Courier New"/>
          <w:color w:val="001080"/>
          <w:sz w:val="24"/>
          <w:szCs w:val="24"/>
          <w:lang w:eastAsia="en-IN"/>
        </w:rPr>
        <w:t>villain</w:t>
      </w:r>
      <w:r w:rsidRPr="00ED1B2B">
        <w:rPr>
          <w:rFonts w:ascii="Courier New" w:eastAsia="Times New Roman" w:hAnsi="Courier New" w:cs="Courier New"/>
          <w:color w:val="000000"/>
          <w:sz w:val="24"/>
          <w:szCs w:val="24"/>
          <w:lang w:eastAsia="en-IN"/>
        </w:rPr>
        <w:t xml:space="preserve">); </w:t>
      </w:r>
      <w:r w:rsidRPr="00ED1B2B">
        <w:rPr>
          <w:rFonts w:ascii="Courier New" w:eastAsia="Times New Roman" w:hAnsi="Courier New" w:cs="Courier New"/>
          <w:color w:val="008000"/>
          <w:sz w:val="24"/>
          <w:szCs w:val="24"/>
          <w:lang w:eastAsia="en-IN"/>
        </w:rPr>
        <w:t>// logs 'Bane'</w:t>
      </w:r>
    </w:p>
    <w:p w14:paraId="2A3C228D" w14:textId="481BEA5E" w:rsidR="00076A63" w:rsidRDefault="00ED1B2B" w:rsidP="00076A63">
      <w:pPr>
        <w:pStyle w:val="Heading2"/>
        <w:shd w:val="clear" w:color="auto" w:fill="FFFFFF"/>
        <w:rPr>
          <w:rFonts w:ascii="EB Garamond" w:hAnsi="EB Garamond"/>
          <w:b w:val="0"/>
          <w:bCs w:val="0"/>
          <w:sz w:val="34"/>
          <w:szCs w:val="34"/>
          <w:shd w:val="clear" w:color="auto" w:fill="FFFFFF"/>
        </w:rPr>
      </w:pPr>
      <w:r w:rsidRPr="00ED1B2B">
        <w:rPr>
          <w:rFonts w:ascii="EB Garamond" w:hAnsi="EB Garamond"/>
          <w:b w:val="0"/>
          <w:bCs w:val="0"/>
          <w:sz w:val="34"/>
          <w:szCs w:val="34"/>
          <w:shd w:val="clear" w:color="auto" w:fill="FFFFFF"/>
        </w:rPr>
        <w:t>You can easily update the value of a </w:t>
      </w:r>
      <w:r w:rsidRPr="00ED1B2B">
        <w:rPr>
          <w:rStyle w:val="HTMLCode"/>
          <w:b w:val="0"/>
          <w:bCs w:val="0"/>
          <w:color w:val="000000"/>
          <w:shd w:val="clear" w:color="auto" w:fill="F5F2F0"/>
        </w:rPr>
        <w:t>let</w:t>
      </w:r>
      <w:r w:rsidRPr="00ED1B2B">
        <w:rPr>
          <w:rFonts w:ascii="EB Garamond" w:hAnsi="EB Garamond"/>
          <w:b w:val="0"/>
          <w:bCs w:val="0"/>
          <w:sz w:val="34"/>
          <w:szCs w:val="34"/>
          <w:shd w:val="clear" w:color="auto" w:fill="FFFFFF"/>
        </w:rPr>
        <w:t> variable, a thing you cannot do with </w:t>
      </w:r>
      <w:proofErr w:type="spellStart"/>
      <w:r w:rsidRPr="00ED1B2B">
        <w:rPr>
          <w:rStyle w:val="HTMLCode"/>
          <w:b w:val="0"/>
          <w:bCs w:val="0"/>
          <w:color w:val="000000"/>
          <w:shd w:val="clear" w:color="auto" w:fill="F5F2F0"/>
        </w:rPr>
        <w:t>const</w:t>
      </w:r>
      <w:proofErr w:type="spellEnd"/>
      <w:r w:rsidRPr="00ED1B2B">
        <w:rPr>
          <w:rFonts w:ascii="EB Garamond" w:hAnsi="EB Garamond"/>
          <w:b w:val="0"/>
          <w:bCs w:val="0"/>
          <w:sz w:val="34"/>
          <w:szCs w:val="34"/>
          <w:shd w:val="clear" w:color="auto" w:fill="FFFFFF"/>
        </w:rPr>
        <w:t> variables - and that's the main difference between them.</w:t>
      </w:r>
    </w:p>
    <w:p w14:paraId="01A8C67A" w14:textId="77777777" w:rsidR="00ED1B2B" w:rsidRDefault="00ED1B2B" w:rsidP="00076A63">
      <w:pPr>
        <w:pStyle w:val="Heading2"/>
        <w:shd w:val="clear" w:color="auto" w:fill="FFFFFF"/>
        <w:rPr>
          <w:rFonts w:ascii="EB Garamond" w:hAnsi="EB Garamond"/>
          <w:b w:val="0"/>
          <w:bCs w:val="0"/>
          <w:sz w:val="34"/>
          <w:szCs w:val="34"/>
          <w:shd w:val="clear" w:color="auto" w:fill="FFFFFF"/>
        </w:rPr>
      </w:pPr>
      <w:r>
        <w:rPr>
          <w:rFonts w:ascii="EB Garamond" w:hAnsi="EB Garamond"/>
          <w:b w:val="0"/>
          <w:bCs w:val="0"/>
          <w:sz w:val="34"/>
          <w:szCs w:val="34"/>
          <w:shd w:val="clear" w:color="auto" w:fill="FFFFFF"/>
        </w:rPr>
        <w:t xml:space="preserve">           </w:t>
      </w:r>
    </w:p>
    <w:p w14:paraId="2DC246EB" w14:textId="77777777" w:rsidR="00ED1B2B" w:rsidRDefault="00ED1B2B" w:rsidP="00076A63">
      <w:pPr>
        <w:pStyle w:val="Heading2"/>
        <w:shd w:val="clear" w:color="auto" w:fill="FFFFFF"/>
        <w:rPr>
          <w:rFonts w:ascii="EB Garamond" w:hAnsi="EB Garamond"/>
          <w:b w:val="0"/>
          <w:bCs w:val="0"/>
          <w:sz w:val="34"/>
          <w:szCs w:val="34"/>
          <w:shd w:val="clear" w:color="auto" w:fill="FFFFFF"/>
        </w:rPr>
      </w:pPr>
    </w:p>
    <w:p w14:paraId="71FAF6DB" w14:textId="42D2D857" w:rsidR="00ED1B2B" w:rsidRDefault="00ED1B2B" w:rsidP="00076A63">
      <w:pPr>
        <w:pStyle w:val="Heading2"/>
        <w:shd w:val="clear" w:color="auto" w:fill="FFFFFF"/>
        <w:rPr>
          <w:rFonts w:ascii="EB Garamond" w:hAnsi="EB Garamond"/>
          <w:b w:val="0"/>
          <w:bCs w:val="0"/>
          <w:sz w:val="34"/>
          <w:szCs w:val="34"/>
          <w:shd w:val="clear" w:color="auto" w:fill="FFFFFF"/>
        </w:rPr>
      </w:pPr>
      <w:r>
        <w:rPr>
          <w:rFonts w:ascii="EB Garamond" w:hAnsi="EB Garamond"/>
          <w:b w:val="0"/>
          <w:bCs w:val="0"/>
          <w:sz w:val="34"/>
          <w:szCs w:val="34"/>
          <w:shd w:val="clear" w:color="auto" w:fill="FFFFFF"/>
        </w:rPr>
        <w:t xml:space="preserve"> </w:t>
      </w:r>
      <w:r w:rsidRPr="00ED1B2B">
        <w:rPr>
          <w:rFonts w:ascii="EB Garamond" w:hAnsi="EB Garamond"/>
          <w:b w:val="0"/>
          <w:bCs w:val="0"/>
          <w:sz w:val="34"/>
          <w:szCs w:val="34"/>
          <w:shd w:val="clear" w:color="auto" w:fill="FFFFFF"/>
        </w:rPr>
        <w:t>The scope of the </w:t>
      </w:r>
      <w:r w:rsidRPr="00ED1B2B">
        <w:rPr>
          <w:rStyle w:val="HTMLCode"/>
          <w:b w:val="0"/>
          <w:bCs w:val="0"/>
          <w:color w:val="000000"/>
          <w:shd w:val="clear" w:color="auto" w:fill="F5F2F0"/>
        </w:rPr>
        <w:t>let</w:t>
      </w:r>
      <w:r w:rsidRPr="00ED1B2B">
        <w:rPr>
          <w:rFonts w:ascii="EB Garamond" w:hAnsi="EB Garamond"/>
          <w:b w:val="0"/>
          <w:bCs w:val="0"/>
          <w:sz w:val="34"/>
          <w:szCs w:val="34"/>
          <w:shd w:val="clear" w:color="auto" w:fill="FFFFFF"/>
        </w:rPr>
        <w:t> variables is defined the same way as for </w:t>
      </w:r>
      <w:proofErr w:type="spellStart"/>
      <w:r w:rsidRPr="00ED1B2B">
        <w:rPr>
          <w:rStyle w:val="HTMLCode"/>
          <w:b w:val="0"/>
          <w:bCs w:val="0"/>
          <w:color w:val="000000"/>
          <w:shd w:val="clear" w:color="auto" w:fill="F5F2F0"/>
        </w:rPr>
        <w:t>const</w:t>
      </w:r>
      <w:proofErr w:type="spellEnd"/>
      <w:r w:rsidRPr="00ED1B2B">
        <w:rPr>
          <w:rFonts w:ascii="EB Garamond" w:hAnsi="EB Garamond"/>
          <w:b w:val="0"/>
          <w:bCs w:val="0"/>
          <w:sz w:val="34"/>
          <w:szCs w:val="34"/>
          <w:shd w:val="clear" w:color="auto" w:fill="FFFFFF"/>
        </w:rPr>
        <w:t>: by a code block or function body.</w:t>
      </w:r>
    </w:p>
    <w:p w14:paraId="576D62DB" w14:textId="77777777" w:rsidR="00ED1B2B" w:rsidRPr="00ED1B2B" w:rsidRDefault="00ED1B2B" w:rsidP="00ED1B2B">
      <w:pPr>
        <w:rPr>
          <w:rFonts w:ascii="Courier New" w:eastAsia="Times New Roman" w:hAnsi="Courier New" w:cs="Courier New"/>
          <w:color w:val="000000"/>
          <w:sz w:val="24"/>
          <w:szCs w:val="24"/>
          <w:lang w:eastAsia="en-IN"/>
        </w:rPr>
      </w:pPr>
      <w:r>
        <w:rPr>
          <w:rFonts w:ascii="EB Garamond" w:hAnsi="EB Garamond"/>
          <w:b/>
          <w:bCs/>
          <w:sz w:val="34"/>
          <w:szCs w:val="34"/>
          <w:shd w:val="clear" w:color="auto" w:fill="FFFFFF"/>
        </w:rPr>
        <w:t xml:space="preserve"> </w:t>
      </w:r>
      <w:r w:rsidRPr="00ED1B2B">
        <w:rPr>
          <w:rFonts w:ascii="Courier New" w:eastAsia="Times New Roman" w:hAnsi="Courier New" w:cs="Courier New"/>
          <w:color w:val="0000FF"/>
          <w:sz w:val="24"/>
          <w:szCs w:val="24"/>
          <w:lang w:eastAsia="en-IN"/>
        </w:rPr>
        <w:t>function</w:t>
      </w:r>
      <w:r w:rsidRPr="00ED1B2B">
        <w:rPr>
          <w:rFonts w:ascii="Courier New" w:eastAsia="Times New Roman" w:hAnsi="Courier New" w:cs="Courier New"/>
          <w:color w:val="000000"/>
          <w:sz w:val="24"/>
          <w:szCs w:val="24"/>
          <w:lang w:eastAsia="en-IN"/>
        </w:rPr>
        <w:t xml:space="preserve"> </w:t>
      </w:r>
      <w:proofErr w:type="spellStart"/>
      <w:proofErr w:type="gramStart"/>
      <w:r w:rsidRPr="00ED1B2B">
        <w:rPr>
          <w:rFonts w:ascii="Courier New" w:eastAsia="Times New Roman" w:hAnsi="Courier New" w:cs="Courier New"/>
          <w:color w:val="795E26"/>
          <w:sz w:val="24"/>
          <w:szCs w:val="24"/>
          <w:lang w:eastAsia="en-IN"/>
        </w:rPr>
        <w:t>greetJoker</w:t>
      </w:r>
      <w:proofErr w:type="spellEnd"/>
      <w:r w:rsidRPr="00ED1B2B">
        <w:rPr>
          <w:rFonts w:ascii="Courier New" w:eastAsia="Times New Roman" w:hAnsi="Courier New" w:cs="Courier New"/>
          <w:color w:val="000000"/>
          <w:sz w:val="24"/>
          <w:szCs w:val="24"/>
          <w:lang w:eastAsia="en-IN"/>
        </w:rPr>
        <w:t>(</w:t>
      </w:r>
      <w:proofErr w:type="gramEnd"/>
      <w:r w:rsidRPr="00ED1B2B">
        <w:rPr>
          <w:rFonts w:ascii="Courier New" w:eastAsia="Times New Roman" w:hAnsi="Courier New" w:cs="Courier New"/>
          <w:color w:val="000000"/>
          <w:sz w:val="24"/>
          <w:szCs w:val="24"/>
          <w:lang w:eastAsia="en-IN"/>
        </w:rPr>
        <w:t>) {</w:t>
      </w:r>
    </w:p>
    <w:p w14:paraId="1A764F24" w14:textId="77777777" w:rsidR="00ED1B2B" w:rsidRPr="00ED1B2B" w:rsidRDefault="00ED1B2B" w:rsidP="00ED1B2B">
      <w:pPr>
        <w:spacing w:after="0" w:line="240" w:lineRule="auto"/>
        <w:rPr>
          <w:rFonts w:ascii="Courier New" w:eastAsia="Times New Roman" w:hAnsi="Courier New" w:cs="Courier New"/>
          <w:color w:val="000000"/>
          <w:sz w:val="24"/>
          <w:szCs w:val="24"/>
          <w:lang w:eastAsia="en-IN"/>
        </w:rPr>
      </w:pPr>
      <w:r w:rsidRPr="00ED1B2B">
        <w:rPr>
          <w:rFonts w:ascii="Courier New" w:eastAsia="Times New Roman" w:hAnsi="Courier New" w:cs="Courier New"/>
          <w:color w:val="000000"/>
          <w:sz w:val="24"/>
          <w:szCs w:val="24"/>
          <w:lang w:eastAsia="en-IN"/>
        </w:rPr>
        <w:t xml:space="preserve">  </w:t>
      </w:r>
      <w:r w:rsidRPr="00ED1B2B">
        <w:rPr>
          <w:rFonts w:ascii="Courier New" w:eastAsia="Times New Roman" w:hAnsi="Courier New" w:cs="Courier New"/>
          <w:color w:val="008000"/>
          <w:sz w:val="24"/>
          <w:szCs w:val="24"/>
          <w:lang w:eastAsia="en-IN"/>
        </w:rPr>
        <w:t>// Function scope</w:t>
      </w:r>
    </w:p>
    <w:p w14:paraId="47C6DAEA" w14:textId="77777777" w:rsidR="00ED1B2B" w:rsidRPr="00ED1B2B" w:rsidRDefault="00ED1B2B" w:rsidP="00ED1B2B">
      <w:pPr>
        <w:spacing w:after="0" w:line="240" w:lineRule="auto"/>
        <w:rPr>
          <w:rFonts w:ascii="Courier New" w:eastAsia="Times New Roman" w:hAnsi="Courier New" w:cs="Courier New"/>
          <w:color w:val="000000"/>
          <w:sz w:val="24"/>
          <w:szCs w:val="24"/>
          <w:lang w:eastAsia="en-IN"/>
        </w:rPr>
      </w:pPr>
      <w:r w:rsidRPr="00ED1B2B">
        <w:rPr>
          <w:rFonts w:ascii="Courier New" w:eastAsia="Times New Roman" w:hAnsi="Courier New" w:cs="Courier New"/>
          <w:color w:val="000000"/>
          <w:sz w:val="24"/>
          <w:szCs w:val="24"/>
          <w:lang w:eastAsia="en-IN"/>
        </w:rPr>
        <w:t xml:space="preserve">  </w:t>
      </w:r>
      <w:r w:rsidRPr="00ED1B2B">
        <w:rPr>
          <w:rFonts w:ascii="Courier New" w:eastAsia="Times New Roman" w:hAnsi="Courier New" w:cs="Courier New"/>
          <w:color w:val="0000FF"/>
          <w:sz w:val="24"/>
          <w:szCs w:val="24"/>
          <w:lang w:eastAsia="en-IN"/>
        </w:rPr>
        <w:t>let</w:t>
      </w:r>
      <w:r w:rsidRPr="00ED1B2B">
        <w:rPr>
          <w:rFonts w:ascii="Courier New" w:eastAsia="Times New Roman" w:hAnsi="Courier New" w:cs="Courier New"/>
          <w:color w:val="000000"/>
          <w:sz w:val="24"/>
          <w:szCs w:val="24"/>
          <w:lang w:eastAsia="en-IN"/>
        </w:rPr>
        <w:t xml:space="preserve"> </w:t>
      </w:r>
      <w:r w:rsidRPr="00ED1B2B">
        <w:rPr>
          <w:rFonts w:ascii="Courier New" w:eastAsia="Times New Roman" w:hAnsi="Courier New" w:cs="Courier New"/>
          <w:color w:val="001080"/>
          <w:sz w:val="24"/>
          <w:szCs w:val="24"/>
          <w:lang w:eastAsia="en-IN"/>
        </w:rPr>
        <w:t>villain</w:t>
      </w:r>
      <w:r w:rsidRPr="00ED1B2B">
        <w:rPr>
          <w:rFonts w:ascii="Courier New" w:eastAsia="Times New Roman" w:hAnsi="Courier New" w:cs="Courier New"/>
          <w:color w:val="000000"/>
          <w:sz w:val="24"/>
          <w:szCs w:val="24"/>
          <w:lang w:eastAsia="en-IN"/>
        </w:rPr>
        <w:t xml:space="preserve"> = </w:t>
      </w:r>
      <w:r w:rsidRPr="00ED1B2B">
        <w:rPr>
          <w:rFonts w:ascii="Courier New" w:eastAsia="Times New Roman" w:hAnsi="Courier New" w:cs="Courier New"/>
          <w:color w:val="A31515"/>
          <w:sz w:val="24"/>
          <w:szCs w:val="24"/>
          <w:lang w:eastAsia="en-IN"/>
        </w:rPr>
        <w:t>'Joker'</w:t>
      </w:r>
      <w:r w:rsidRPr="00ED1B2B">
        <w:rPr>
          <w:rFonts w:ascii="Courier New" w:eastAsia="Times New Roman" w:hAnsi="Courier New" w:cs="Courier New"/>
          <w:color w:val="000000"/>
          <w:sz w:val="24"/>
          <w:szCs w:val="24"/>
          <w:lang w:eastAsia="en-IN"/>
        </w:rPr>
        <w:t>;</w:t>
      </w:r>
    </w:p>
    <w:p w14:paraId="32C91DBF" w14:textId="77777777" w:rsidR="00ED1B2B" w:rsidRPr="00ED1B2B" w:rsidRDefault="00ED1B2B" w:rsidP="00ED1B2B">
      <w:pPr>
        <w:spacing w:after="0" w:line="240" w:lineRule="auto"/>
        <w:rPr>
          <w:rFonts w:ascii="Courier New" w:eastAsia="Times New Roman" w:hAnsi="Courier New" w:cs="Courier New"/>
          <w:color w:val="000000"/>
          <w:sz w:val="24"/>
          <w:szCs w:val="24"/>
          <w:lang w:eastAsia="en-IN"/>
        </w:rPr>
      </w:pPr>
      <w:r w:rsidRPr="00ED1B2B">
        <w:rPr>
          <w:rFonts w:ascii="Courier New" w:eastAsia="Times New Roman" w:hAnsi="Courier New" w:cs="Courier New"/>
          <w:color w:val="000000"/>
          <w:sz w:val="24"/>
          <w:szCs w:val="24"/>
          <w:lang w:eastAsia="en-IN"/>
        </w:rPr>
        <w:t xml:space="preserve">  </w:t>
      </w:r>
      <w:proofErr w:type="gramStart"/>
      <w:r w:rsidRPr="00ED1B2B">
        <w:rPr>
          <w:rFonts w:ascii="Courier New" w:eastAsia="Times New Roman" w:hAnsi="Courier New" w:cs="Courier New"/>
          <w:color w:val="001080"/>
          <w:sz w:val="24"/>
          <w:szCs w:val="24"/>
          <w:lang w:eastAsia="en-IN"/>
        </w:rPr>
        <w:t>console</w:t>
      </w:r>
      <w:r w:rsidRPr="00ED1B2B">
        <w:rPr>
          <w:rFonts w:ascii="Courier New" w:eastAsia="Times New Roman" w:hAnsi="Courier New" w:cs="Courier New"/>
          <w:color w:val="000000"/>
          <w:sz w:val="24"/>
          <w:szCs w:val="24"/>
          <w:lang w:eastAsia="en-IN"/>
        </w:rPr>
        <w:t>.</w:t>
      </w:r>
      <w:r w:rsidRPr="00ED1B2B">
        <w:rPr>
          <w:rFonts w:ascii="Courier New" w:eastAsia="Times New Roman" w:hAnsi="Courier New" w:cs="Courier New"/>
          <w:color w:val="795E26"/>
          <w:sz w:val="24"/>
          <w:szCs w:val="24"/>
          <w:lang w:eastAsia="en-IN"/>
        </w:rPr>
        <w:t>log</w:t>
      </w:r>
      <w:r w:rsidRPr="00ED1B2B">
        <w:rPr>
          <w:rFonts w:ascii="Courier New" w:eastAsia="Times New Roman" w:hAnsi="Courier New" w:cs="Courier New"/>
          <w:color w:val="000000"/>
          <w:sz w:val="24"/>
          <w:szCs w:val="24"/>
          <w:lang w:eastAsia="en-IN"/>
        </w:rPr>
        <w:t>(</w:t>
      </w:r>
      <w:proofErr w:type="gramEnd"/>
      <w:r w:rsidRPr="00ED1B2B">
        <w:rPr>
          <w:rFonts w:ascii="Courier New" w:eastAsia="Times New Roman" w:hAnsi="Courier New" w:cs="Courier New"/>
          <w:color w:val="A31515"/>
          <w:sz w:val="24"/>
          <w:szCs w:val="24"/>
          <w:lang w:eastAsia="en-IN"/>
        </w:rPr>
        <w:t xml:space="preserve">`Hello, </w:t>
      </w:r>
      <w:r w:rsidRPr="00ED1B2B">
        <w:rPr>
          <w:rFonts w:ascii="Courier New" w:eastAsia="Times New Roman" w:hAnsi="Courier New" w:cs="Courier New"/>
          <w:color w:val="0000FF"/>
          <w:sz w:val="24"/>
          <w:szCs w:val="24"/>
          <w:lang w:eastAsia="en-IN"/>
        </w:rPr>
        <w:t>${</w:t>
      </w:r>
      <w:r w:rsidRPr="00ED1B2B">
        <w:rPr>
          <w:rFonts w:ascii="Courier New" w:eastAsia="Times New Roman" w:hAnsi="Courier New" w:cs="Courier New"/>
          <w:color w:val="001080"/>
          <w:sz w:val="24"/>
          <w:szCs w:val="24"/>
          <w:lang w:eastAsia="en-IN"/>
        </w:rPr>
        <w:t>villain</w:t>
      </w:r>
      <w:r w:rsidRPr="00ED1B2B">
        <w:rPr>
          <w:rFonts w:ascii="Courier New" w:eastAsia="Times New Roman" w:hAnsi="Courier New" w:cs="Courier New"/>
          <w:color w:val="0000FF"/>
          <w:sz w:val="24"/>
          <w:szCs w:val="24"/>
          <w:lang w:eastAsia="en-IN"/>
        </w:rPr>
        <w:t>}</w:t>
      </w:r>
      <w:r w:rsidRPr="00ED1B2B">
        <w:rPr>
          <w:rFonts w:ascii="Courier New" w:eastAsia="Times New Roman" w:hAnsi="Courier New" w:cs="Courier New"/>
          <w:color w:val="A31515"/>
          <w:sz w:val="24"/>
          <w:szCs w:val="24"/>
          <w:lang w:eastAsia="en-IN"/>
        </w:rPr>
        <w:t>!`</w:t>
      </w:r>
      <w:r w:rsidRPr="00ED1B2B">
        <w:rPr>
          <w:rFonts w:ascii="Courier New" w:eastAsia="Times New Roman" w:hAnsi="Courier New" w:cs="Courier New"/>
          <w:color w:val="000000"/>
          <w:sz w:val="24"/>
          <w:szCs w:val="24"/>
          <w:lang w:eastAsia="en-IN"/>
        </w:rPr>
        <w:t xml:space="preserve">); </w:t>
      </w:r>
      <w:r w:rsidRPr="00ED1B2B">
        <w:rPr>
          <w:rFonts w:ascii="Courier New" w:eastAsia="Times New Roman" w:hAnsi="Courier New" w:cs="Courier New"/>
          <w:color w:val="008000"/>
          <w:sz w:val="24"/>
          <w:szCs w:val="24"/>
          <w:lang w:eastAsia="en-IN"/>
        </w:rPr>
        <w:t>// logs 'Hello, Joker!'</w:t>
      </w:r>
    </w:p>
    <w:p w14:paraId="688700F3" w14:textId="77777777" w:rsidR="00ED1B2B" w:rsidRPr="00ED1B2B" w:rsidRDefault="00ED1B2B" w:rsidP="00ED1B2B">
      <w:pPr>
        <w:spacing w:after="0" w:line="240" w:lineRule="auto"/>
        <w:rPr>
          <w:rFonts w:ascii="Courier New" w:eastAsia="Times New Roman" w:hAnsi="Courier New" w:cs="Courier New"/>
          <w:color w:val="000000"/>
          <w:sz w:val="24"/>
          <w:szCs w:val="24"/>
          <w:lang w:eastAsia="en-IN"/>
        </w:rPr>
      </w:pPr>
      <w:r w:rsidRPr="00ED1B2B">
        <w:rPr>
          <w:rFonts w:ascii="Courier New" w:eastAsia="Times New Roman" w:hAnsi="Courier New" w:cs="Courier New"/>
          <w:color w:val="000000"/>
          <w:sz w:val="24"/>
          <w:szCs w:val="24"/>
          <w:lang w:eastAsia="en-IN"/>
        </w:rPr>
        <w:t>}</w:t>
      </w:r>
    </w:p>
    <w:p w14:paraId="1E3C5EF1" w14:textId="77777777" w:rsidR="00ED1B2B" w:rsidRPr="00ED1B2B" w:rsidRDefault="00ED1B2B" w:rsidP="00ED1B2B">
      <w:pPr>
        <w:spacing w:after="0" w:line="240" w:lineRule="auto"/>
        <w:rPr>
          <w:rFonts w:ascii="Courier New" w:eastAsia="Times New Roman" w:hAnsi="Courier New" w:cs="Courier New"/>
          <w:color w:val="000000"/>
          <w:sz w:val="24"/>
          <w:szCs w:val="24"/>
          <w:lang w:eastAsia="en-IN"/>
        </w:rPr>
      </w:pPr>
      <w:proofErr w:type="gramStart"/>
      <w:r w:rsidRPr="00ED1B2B">
        <w:rPr>
          <w:rFonts w:ascii="Courier New" w:eastAsia="Times New Roman" w:hAnsi="Courier New" w:cs="Courier New"/>
          <w:color w:val="001080"/>
          <w:sz w:val="24"/>
          <w:szCs w:val="24"/>
          <w:lang w:eastAsia="en-IN"/>
        </w:rPr>
        <w:t>console</w:t>
      </w:r>
      <w:r w:rsidRPr="00ED1B2B">
        <w:rPr>
          <w:rFonts w:ascii="Courier New" w:eastAsia="Times New Roman" w:hAnsi="Courier New" w:cs="Courier New"/>
          <w:color w:val="000000"/>
          <w:sz w:val="24"/>
          <w:szCs w:val="24"/>
          <w:lang w:eastAsia="en-IN"/>
        </w:rPr>
        <w:t>.</w:t>
      </w:r>
      <w:r w:rsidRPr="00ED1B2B">
        <w:rPr>
          <w:rFonts w:ascii="Courier New" w:eastAsia="Times New Roman" w:hAnsi="Courier New" w:cs="Courier New"/>
          <w:color w:val="795E26"/>
          <w:sz w:val="24"/>
          <w:szCs w:val="24"/>
          <w:lang w:eastAsia="en-IN"/>
        </w:rPr>
        <w:t>log</w:t>
      </w:r>
      <w:r w:rsidRPr="00ED1B2B">
        <w:rPr>
          <w:rFonts w:ascii="Courier New" w:eastAsia="Times New Roman" w:hAnsi="Courier New" w:cs="Courier New"/>
          <w:color w:val="000000"/>
          <w:sz w:val="24"/>
          <w:szCs w:val="24"/>
          <w:lang w:eastAsia="en-IN"/>
        </w:rPr>
        <w:t>(</w:t>
      </w:r>
      <w:proofErr w:type="gramEnd"/>
      <w:r w:rsidRPr="00ED1B2B">
        <w:rPr>
          <w:rFonts w:ascii="Courier New" w:eastAsia="Times New Roman" w:hAnsi="Courier New" w:cs="Courier New"/>
          <w:color w:val="A31515"/>
          <w:sz w:val="24"/>
          <w:szCs w:val="24"/>
          <w:lang w:eastAsia="en-IN"/>
        </w:rPr>
        <w:t xml:space="preserve">`Hello, </w:t>
      </w:r>
      <w:r w:rsidRPr="00ED1B2B">
        <w:rPr>
          <w:rFonts w:ascii="Courier New" w:eastAsia="Times New Roman" w:hAnsi="Courier New" w:cs="Courier New"/>
          <w:color w:val="0000FF"/>
          <w:sz w:val="24"/>
          <w:szCs w:val="24"/>
          <w:lang w:eastAsia="en-IN"/>
        </w:rPr>
        <w:t>${</w:t>
      </w:r>
      <w:r w:rsidRPr="00ED1B2B">
        <w:rPr>
          <w:rFonts w:ascii="Courier New" w:eastAsia="Times New Roman" w:hAnsi="Courier New" w:cs="Courier New"/>
          <w:color w:val="001080"/>
          <w:sz w:val="24"/>
          <w:szCs w:val="24"/>
          <w:lang w:eastAsia="en-IN"/>
        </w:rPr>
        <w:t>villain</w:t>
      </w:r>
      <w:r w:rsidRPr="00ED1B2B">
        <w:rPr>
          <w:rFonts w:ascii="Courier New" w:eastAsia="Times New Roman" w:hAnsi="Courier New" w:cs="Courier New"/>
          <w:color w:val="0000FF"/>
          <w:sz w:val="24"/>
          <w:szCs w:val="24"/>
          <w:lang w:eastAsia="en-IN"/>
        </w:rPr>
        <w:t>}</w:t>
      </w:r>
      <w:r w:rsidRPr="00ED1B2B">
        <w:rPr>
          <w:rFonts w:ascii="Courier New" w:eastAsia="Times New Roman" w:hAnsi="Courier New" w:cs="Courier New"/>
          <w:color w:val="A31515"/>
          <w:sz w:val="24"/>
          <w:szCs w:val="24"/>
          <w:lang w:eastAsia="en-IN"/>
        </w:rPr>
        <w:t>!`</w:t>
      </w:r>
      <w:r w:rsidRPr="00ED1B2B">
        <w:rPr>
          <w:rFonts w:ascii="Courier New" w:eastAsia="Times New Roman" w:hAnsi="Courier New" w:cs="Courier New"/>
          <w:color w:val="000000"/>
          <w:sz w:val="24"/>
          <w:szCs w:val="24"/>
          <w:lang w:eastAsia="en-IN"/>
        </w:rPr>
        <w:t xml:space="preserve">); </w:t>
      </w:r>
      <w:r w:rsidRPr="00ED1B2B">
        <w:rPr>
          <w:rFonts w:ascii="Courier New" w:eastAsia="Times New Roman" w:hAnsi="Courier New" w:cs="Courier New"/>
          <w:color w:val="008000"/>
          <w:sz w:val="24"/>
          <w:szCs w:val="24"/>
          <w:lang w:eastAsia="en-IN"/>
        </w:rPr>
        <w:t xml:space="preserve">// throws </w:t>
      </w:r>
      <w:proofErr w:type="spellStart"/>
      <w:r w:rsidRPr="00ED1B2B">
        <w:rPr>
          <w:rFonts w:ascii="Courier New" w:eastAsia="Times New Roman" w:hAnsi="Courier New" w:cs="Courier New"/>
          <w:color w:val="008000"/>
          <w:sz w:val="24"/>
          <w:szCs w:val="24"/>
          <w:lang w:eastAsia="en-IN"/>
        </w:rPr>
        <w:t>ReferenceError</w:t>
      </w:r>
      <w:proofErr w:type="spellEnd"/>
    </w:p>
    <w:p w14:paraId="0D131646" w14:textId="77777777" w:rsidR="00ED1B2B" w:rsidRPr="00ED1B2B" w:rsidRDefault="00ED1B2B" w:rsidP="00ED1B2B">
      <w:pPr>
        <w:spacing w:after="0" w:line="240" w:lineRule="auto"/>
        <w:rPr>
          <w:rFonts w:ascii="Courier New" w:eastAsia="Times New Roman" w:hAnsi="Courier New" w:cs="Courier New"/>
          <w:color w:val="000000"/>
          <w:sz w:val="24"/>
          <w:szCs w:val="24"/>
          <w:lang w:eastAsia="en-IN"/>
        </w:rPr>
      </w:pPr>
      <w:proofErr w:type="spellStart"/>
      <w:proofErr w:type="gramStart"/>
      <w:r w:rsidRPr="00ED1B2B">
        <w:rPr>
          <w:rFonts w:ascii="Courier New" w:eastAsia="Times New Roman" w:hAnsi="Courier New" w:cs="Courier New"/>
          <w:color w:val="795E26"/>
          <w:sz w:val="24"/>
          <w:szCs w:val="24"/>
          <w:lang w:eastAsia="en-IN"/>
        </w:rPr>
        <w:t>greetJoker</w:t>
      </w:r>
      <w:proofErr w:type="spellEnd"/>
      <w:r w:rsidRPr="00ED1B2B">
        <w:rPr>
          <w:rFonts w:ascii="Courier New" w:eastAsia="Times New Roman" w:hAnsi="Courier New" w:cs="Courier New"/>
          <w:color w:val="000000"/>
          <w:sz w:val="24"/>
          <w:szCs w:val="24"/>
          <w:lang w:eastAsia="en-IN"/>
        </w:rPr>
        <w:t>(</w:t>
      </w:r>
      <w:proofErr w:type="gramEnd"/>
      <w:r w:rsidRPr="00ED1B2B">
        <w:rPr>
          <w:rFonts w:ascii="Courier New" w:eastAsia="Times New Roman" w:hAnsi="Courier New" w:cs="Courier New"/>
          <w:color w:val="000000"/>
          <w:sz w:val="24"/>
          <w:szCs w:val="24"/>
          <w:lang w:eastAsia="en-IN"/>
        </w:rPr>
        <w:t>);</w:t>
      </w:r>
    </w:p>
    <w:p w14:paraId="4D9FFE09" w14:textId="77777777" w:rsidR="002D0482" w:rsidRDefault="002D0482" w:rsidP="002D0482">
      <w:pPr>
        <w:pStyle w:val="Heading1"/>
        <w:shd w:val="clear" w:color="auto" w:fill="FFFFFF"/>
        <w:spacing w:before="75" w:line="312" w:lineRule="atLeast"/>
        <w:jc w:val="both"/>
        <w:rPr>
          <w:rFonts w:ascii="Helvetica" w:hAnsi="Helvetica" w:cs="Helvetica"/>
          <w:color w:val="610B38"/>
          <w:sz w:val="44"/>
          <w:szCs w:val="44"/>
        </w:rPr>
      </w:pPr>
      <w:proofErr w:type="spellStart"/>
      <w:r>
        <w:rPr>
          <w:rFonts w:ascii="Helvetica" w:hAnsi="Helvetica" w:cs="Helvetica"/>
          <w:b/>
          <w:bCs/>
          <w:color w:val="610B38"/>
          <w:sz w:val="44"/>
          <w:szCs w:val="44"/>
        </w:rPr>
        <w:lastRenderedPageBreak/>
        <w:t>Javascript</w:t>
      </w:r>
      <w:proofErr w:type="spellEnd"/>
      <w:r>
        <w:rPr>
          <w:rFonts w:ascii="Helvetica" w:hAnsi="Helvetica" w:cs="Helvetica"/>
          <w:b/>
          <w:bCs/>
          <w:color w:val="610B38"/>
          <w:sz w:val="44"/>
          <w:szCs w:val="44"/>
        </w:rPr>
        <w:t xml:space="preserve"> Data Types</w:t>
      </w:r>
    </w:p>
    <w:p w14:paraId="0DE17D9C" w14:textId="77777777" w:rsidR="002D0482" w:rsidRDefault="002D0482" w:rsidP="002D0482">
      <w:pPr>
        <w:pStyle w:val="NormalWeb"/>
        <w:shd w:val="clear" w:color="auto" w:fill="FFFFFF"/>
        <w:jc w:val="both"/>
        <w:rPr>
          <w:rFonts w:ascii="Segoe UI" w:hAnsi="Segoe UI" w:cs="Segoe UI"/>
          <w:color w:val="333333"/>
        </w:rPr>
      </w:pPr>
      <w:r>
        <w:rPr>
          <w:rFonts w:ascii="Segoe UI" w:hAnsi="Segoe UI" w:cs="Segoe UI"/>
          <w:color w:val="333333"/>
        </w:rPr>
        <w:t>JavaScript provides different </w:t>
      </w:r>
      <w:r>
        <w:rPr>
          <w:rFonts w:ascii="Segoe UI" w:hAnsi="Segoe UI" w:cs="Segoe UI"/>
          <w:b/>
          <w:bCs/>
          <w:color w:val="333333"/>
        </w:rPr>
        <w:t>data types</w:t>
      </w:r>
      <w:r>
        <w:rPr>
          <w:rFonts w:ascii="Segoe UI" w:hAnsi="Segoe UI" w:cs="Segoe UI"/>
          <w:color w:val="333333"/>
        </w:rPr>
        <w:t> to hold different types of values. There are two types of data types in JavaScript.</w:t>
      </w:r>
    </w:p>
    <w:p w14:paraId="72AB214C" w14:textId="6FDF79AE" w:rsidR="002D0482" w:rsidRPr="009B7766" w:rsidRDefault="002D0482" w:rsidP="009B7766">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Primitive data type</w:t>
      </w:r>
      <w:r w:rsidR="009B7766">
        <w:rPr>
          <w:rFonts w:ascii="Segoe UI" w:hAnsi="Segoe UI" w:cs="Segoe UI"/>
          <w:color w:val="000000"/>
        </w:rPr>
        <w:t xml:space="preserve"> </w:t>
      </w:r>
      <w:proofErr w:type="gramStart"/>
      <w:r w:rsidR="009B7766">
        <w:rPr>
          <w:rFonts w:ascii="Segoe UI" w:hAnsi="Segoe UI" w:cs="Segoe UI"/>
          <w:color w:val="000000"/>
        </w:rPr>
        <w:t>2.</w:t>
      </w:r>
      <w:r w:rsidRPr="009B7766">
        <w:rPr>
          <w:rFonts w:ascii="Segoe UI" w:hAnsi="Segoe UI" w:cs="Segoe UI"/>
          <w:color w:val="000000"/>
        </w:rPr>
        <w:t>Non</w:t>
      </w:r>
      <w:proofErr w:type="gramEnd"/>
      <w:r w:rsidRPr="009B7766">
        <w:rPr>
          <w:rFonts w:ascii="Segoe UI" w:hAnsi="Segoe UI" w:cs="Segoe UI"/>
          <w:color w:val="000000"/>
        </w:rPr>
        <w:t>-primitive (reference) data type</w:t>
      </w:r>
    </w:p>
    <w:p w14:paraId="2A294551" w14:textId="77777777" w:rsidR="002D0482" w:rsidRDefault="002D0482" w:rsidP="002D0482">
      <w:pPr>
        <w:pStyle w:val="NormalWeb"/>
        <w:shd w:val="clear" w:color="auto" w:fill="FFFFFF"/>
        <w:jc w:val="both"/>
        <w:rPr>
          <w:rFonts w:ascii="Segoe UI" w:hAnsi="Segoe UI" w:cs="Segoe UI"/>
          <w:color w:val="333333"/>
        </w:rPr>
      </w:pPr>
      <w:r>
        <w:rPr>
          <w:rFonts w:ascii="Segoe UI" w:hAnsi="Segoe UI" w:cs="Segoe UI"/>
          <w:color w:val="333333"/>
        </w:rPr>
        <w:t>JavaScript is a </w:t>
      </w:r>
      <w:r>
        <w:rPr>
          <w:rFonts w:ascii="Segoe UI" w:hAnsi="Segoe UI" w:cs="Segoe UI"/>
          <w:b/>
          <w:bCs/>
          <w:color w:val="333333"/>
        </w:rPr>
        <w:t xml:space="preserve">dynamic type </w:t>
      </w:r>
      <w:proofErr w:type="gramStart"/>
      <w:r>
        <w:rPr>
          <w:rFonts w:ascii="Segoe UI" w:hAnsi="Segoe UI" w:cs="Segoe UI"/>
          <w:b/>
          <w:bCs/>
          <w:color w:val="333333"/>
        </w:rPr>
        <w:t>language</w:t>
      </w:r>
      <w:r>
        <w:rPr>
          <w:rFonts w:ascii="Segoe UI" w:hAnsi="Segoe UI" w:cs="Segoe UI"/>
          <w:color w:val="333333"/>
        </w:rPr>
        <w:t>,</w:t>
      </w:r>
      <w:proofErr w:type="gramEnd"/>
      <w:r>
        <w:rPr>
          <w:rFonts w:ascii="Segoe UI" w:hAnsi="Segoe UI" w:cs="Segoe UI"/>
          <w:color w:val="333333"/>
        </w:rPr>
        <w:t xml:space="preserve"> means you don't need to specify type of the variable because it is dynamically used by JavaScript engine. You need to use </w:t>
      </w:r>
      <w:r>
        <w:rPr>
          <w:rFonts w:ascii="Segoe UI" w:hAnsi="Segoe UI" w:cs="Segoe UI"/>
          <w:b/>
          <w:bCs/>
          <w:color w:val="333333"/>
        </w:rPr>
        <w:t>var</w:t>
      </w:r>
      <w:r>
        <w:rPr>
          <w:rFonts w:ascii="Segoe UI" w:hAnsi="Segoe UI" w:cs="Segoe UI"/>
          <w:color w:val="333333"/>
        </w:rPr>
        <w:t> here to specify the data type. It can hold any type of values such as numbers, strings etc. For example:</w:t>
      </w:r>
    </w:p>
    <w:p w14:paraId="764573EE" w14:textId="77777777" w:rsidR="002D0482" w:rsidRPr="002D0482" w:rsidRDefault="002D0482" w:rsidP="002D0482">
      <w:pPr>
        <w:pStyle w:val="alt"/>
        <w:spacing w:before="0" w:beforeAutospacing="0" w:after="0" w:afterAutospacing="0" w:line="375" w:lineRule="atLeast"/>
        <w:jc w:val="both"/>
        <w:rPr>
          <w:rFonts w:ascii="Segoe UI" w:hAnsi="Segoe UI" w:cs="Segoe UI"/>
          <w:color w:val="000000"/>
        </w:rPr>
      </w:pPr>
      <w:r>
        <w:rPr>
          <w:rFonts w:ascii="Open Sans" w:hAnsi="Open Sans" w:cs="Open Sans"/>
          <w:b/>
          <w:bCs/>
        </w:rPr>
        <w:t xml:space="preserve">                  </w:t>
      </w:r>
      <w:r w:rsidRPr="002D0482">
        <w:rPr>
          <w:rFonts w:ascii="Segoe UI" w:hAnsi="Segoe UI" w:cs="Segoe UI"/>
          <w:color w:val="000000"/>
          <w:bdr w:val="none" w:sz="0" w:space="0" w:color="auto" w:frame="1"/>
        </w:rPr>
        <w:t>var </w:t>
      </w:r>
      <w:r w:rsidRPr="002D0482">
        <w:rPr>
          <w:rFonts w:ascii="Segoe UI" w:hAnsi="Segoe UI" w:cs="Segoe UI"/>
          <w:color w:val="FF0000"/>
          <w:bdr w:val="none" w:sz="0" w:space="0" w:color="auto" w:frame="1"/>
        </w:rPr>
        <w:t>a</w:t>
      </w:r>
      <w:r w:rsidRPr="002D0482">
        <w:rPr>
          <w:rFonts w:ascii="Segoe UI" w:hAnsi="Segoe UI" w:cs="Segoe UI"/>
          <w:color w:val="000000"/>
          <w:bdr w:val="none" w:sz="0" w:space="0" w:color="auto" w:frame="1"/>
        </w:rPr>
        <w:t>=</w:t>
      </w:r>
      <w:r w:rsidRPr="002D0482">
        <w:rPr>
          <w:rFonts w:ascii="Segoe UI" w:hAnsi="Segoe UI" w:cs="Segoe UI"/>
          <w:color w:val="0000FF"/>
          <w:bdr w:val="none" w:sz="0" w:space="0" w:color="auto" w:frame="1"/>
        </w:rPr>
        <w:t>40</w:t>
      </w:r>
      <w:r w:rsidRPr="002D0482">
        <w:rPr>
          <w:rFonts w:ascii="Segoe UI" w:hAnsi="Segoe UI" w:cs="Segoe UI"/>
          <w:color w:val="000000"/>
          <w:bdr w:val="none" w:sz="0" w:space="0" w:color="auto" w:frame="1"/>
        </w:rPr>
        <w:t>;//holding number  </w:t>
      </w:r>
    </w:p>
    <w:p w14:paraId="617D6380" w14:textId="69FF9257" w:rsidR="002D0482" w:rsidRDefault="002D0482" w:rsidP="002D0482">
      <w:pPr>
        <w:spacing w:after="0" w:line="375" w:lineRule="atLeast"/>
        <w:ind w:left="720"/>
        <w:jc w:val="both"/>
        <w:rPr>
          <w:rFonts w:ascii="Segoe UI" w:eastAsia="Times New Roman" w:hAnsi="Segoe UI" w:cs="Segoe UI"/>
          <w:color w:val="000000"/>
          <w:sz w:val="24"/>
          <w:szCs w:val="24"/>
          <w:bdr w:val="none" w:sz="0" w:space="0" w:color="auto" w:frame="1"/>
          <w:lang w:eastAsia="en-IN"/>
        </w:rPr>
      </w:pPr>
      <w:r w:rsidRPr="002D0482">
        <w:rPr>
          <w:rFonts w:ascii="Segoe UI" w:eastAsia="Times New Roman" w:hAnsi="Segoe UI" w:cs="Segoe UI"/>
          <w:color w:val="000000"/>
          <w:sz w:val="24"/>
          <w:szCs w:val="24"/>
          <w:bdr w:val="none" w:sz="0" w:space="0" w:color="auto" w:frame="1"/>
          <w:lang w:eastAsia="en-IN"/>
        </w:rPr>
        <w:t>var </w:t>
      </w:r>
      <w:r w:rsidRPr="002D0482">
        <w:rPr>
          <w:rFonts w:ascii="Segoe UI" w:eastAsia="Times New Roman" w:hAnsi="Segoe UI" w:cs="Segoe UI"/>
          <w:color w:val="FF0000"/>
          <w:sz w:val="24"/>
          <w:szCs w:val="24"/>
          <w:bdr w:val="none" w:sz="0" w:space="0" w:color="auto" w:frame="1"/>
          <w:lang w:eastAsia="en-IN"/>
        </w:rPr>
        <w:t>b</w:t>
      </w:r>
      <w:r w:rsidRPr="002D0482">
        <w:rPr>
          <w:rFonts w:ascii="Segoe UI" w:eastAsia="Times New Roman" w:hAnsi="Segoe UI" w:cs="Segoe UI"/>
          <w:color w:val="000000"/>
          <w:sz w:val="24"/>
          <w:szCs w:val="24"/>
          <w:bdr w:val="none" w:sz="0" w:space="0" w:color="auto" w:frame="1"/>
          <w:lang w:eastAsia="en-IN"/>
        </w:rPr>
        <w:t>=</w:t>
      </w:r>
      <w:r w:rsidRPr="002D0482">
        <w:rPr>
          <w:rFonts w:ascii="Segoe UI" w:eastAsia="Times New Roman" w:hAnsi="Segoe UI" w:cs="Segoe UI"/>
          <w:color w:val="0000FF"/>
          <w:sz w:val="24"/>
          <w:szCs w:val="24"/>
          <w:bdr w:val="none" w:sz="0" w:space="0" w:color="auto" w:frame="1"/>
          <w:lang w:eastAsia="en-IN"/>
        </w:rPr>
        <w:t>"Rahul"</w:t>
      </w:r>
      <w:r w:rsidRPr="002D0482">
        <w:rPr>
          <w:rFonts w:ascii="Segoe UI" w:eastAsia="Times New Roman" w:hAnsi="Segoe UI" w:cs="Segoe UI"/>
          <w:color w:val="000000"/>
          <w:sz w:val="24"/>
          <w:szCs w:val="24"/>
          <w:bdr w:val="none" w:sz="0" w:space="0" w:color="auto" w:frame="1"/>
          <w:lang w:eastAsia="en-IN"/>
        </w:rPr>
        <w:t>;//holding string  </w:t>
      </w:r>
    </w:p>
    <w:p w14:paraId="0C9DFF35" w14:textId="24544170" w:rsidR="002D0482" w:rsidRDefault="002D0482" w:rsidP="002D0482">
      <w:pPr>
        <w:spacing w:after="0" w:line="375" w:lineRule="atLeast"/>
        <w:ind w:left="720"/>
        <w:jc w:val="both"/>
        <w:rPr>
          <w:rFonts w:ascii="Segoe UI" w:eastAsia="Times New Roman" w:hAnsi="Segoe UI" w:cs="Segoe UI"/>
          <w:color w:val="000000"/>
          <w:sz w:val="24"/>
          <w:szCs w:val="24"/>
          <w:bdr w:val="none" w:sz="0" w:space="0" w:color="auto" w:frame="1"/>
          <w:lang w:eastAsia="en-IN"/>
        </w:rPr>
      </w:pPr>
    </w:p>
    <w:p w14:paraId="5C2C47C9" w14:textId="77777777" w:rsidR="002D0482" w:rsidRDefault="002D0482" w:rsidP="002D0482">
      <w:pPr>
        <w:pStyle w:val="Heading1"/>
        <w:shd w:val="clear" w:color="auto" w:fill="FFFFFF"/>
        <w:spacing w:before="75" w:line="312" w:lineRule="atLeast"/>
        <w:jc w:val="both"/>
        <w:rPr>
          <w:rFonts w:ascii="Helvetica" w:hAnsi="Helvetica" w:cs="Helvetica"/>
          <w:color w:val="610B38"/>
          <w:sz w:val="44"/>
          <w:szCs w:val="44"/>
        </w:rPr>
      </w:pPr>
      <w:r>
        <w:rPr>
          <w:rFonts w:ascii="Segoe UI" w:eastAsia="Times New Roman" w:hAnsi="Segoe UI" w:cs="Segoe UI"/>
          <w:color w:val="000000"/>
          <w:sz w:val="24"/>
          <w:szCs w:val="24"/>
          <w:bdr w:val="none" w:sz="0" w:space="0" w:color="auto" w:frame="1"/>
          <w:lang w:eastAsia="en-IN"/>
        </w:rPr>
        <w:t xml:space="preserve">              </w:t>
      </w:r>
      <w:r>
        <w:rPr>
          <w:rFonts w:ascii="Helvetica" w:hAnsi="Helvetica" w:cs="Helvetica"/>
          <w:b/>
          <w:bCs/>
          <w:color w:val="610B38"/>
          <w:sz w:val="44"/>
          <w:szCs w:val="44"/>
        </w:rPr>
        <w:t>JavaScript Operators</w:t>
      </w:r>
    </w:p>
    <w:p w14:paraId="4F5F2D78" w14:textId="29CADE76" w:rsidR="002D0482" w:rsidRDefault="002D0482" w:rsidP="002D0482">
      <w:pPr>
        <w:spacing w:after="0" w:line="375" w:lineRule="atLeast"/>
        <w:ind w:left="720"/>
        <w:jc w:val="both"/>
        <w:rPr>
          <w:rFonts w:ascii="Segoe UI" w:eastAsia="Times New Roman" w:hAnsi="Segoe UI" w:cs="Segoe UI"/>
          <w:color w:val="000000"/>
          <w:sz w:val="24"/>
          <w:szCs w:val="24"/>
          <w:bdr w:val="none" w:sz="0" w:space="0" w:color="auto" w:frame="1"/>
          <w:lang w:eastAsia="en-IN"/>
        </w:rPr>
      </w:pPr>
    </w:p>
    <w:p w14:paraId="7C879B2C" w14:textId="77777777" w:rsidR="002D0482" w:rsidRDefault="002D0482" w:rsidP="002D048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We know many operators from school. They are things like addition </w:t>
      </w:r>
      <w:r>
        <w:rPr>
          <w:rStyle w:val="HTMLCode"/>
          <w:rFonts w:ascii="Consolas" w:hAnsi="Consolas"/>
          <w:color w:val="333333"/>
          <w:shd w:val="clear" w:color="auto" w:fill="F5F2F0"/>
        </w:rPr>
        <w:t>+</w:t>
      </w:r>
      <w:r>
        <w:rPr>
          <w:rFonts w:ascii="Segoe UI" w:hAnsi="Segoe UI" w:cs="Segoe UI"/>
          <w:color w:val="333333"/>
        </w:rPr>
        <w:t>, multiplication </w:t>
      </w:r>
      <w:r>
        <w:rPr>
          <w:rStyle w:val="HTMLCode"/>
          <w:rFonts w:ascii="Consolas" w:hAnsi="Consolas"/>
          <w:color w:val="333333"/>
          <w:shd w:val="clear" w:color="auto" w:fill="F5F2F0"/>
        </w:rPr>
        <w:t>*</w:t>
      </w:r>
      <w:r>
        <w:rPr>
          <w:rFonts w:ascii="Segoe UI" w:hAnsi="Segoe UI" w:cs="Segoe UI"/>
          <w:color w:val="333333"/>
        </w:rPr>
        <w:t>, subtraction </w:t>
      </w:r>
      <w:r>
        <w:rPr>
          <w:rStyle w:val="HTMLCode"/>
          <w:rFonts w:ascii="Consolas" w:hAnsi="Consolas"/>
          <w:color w:val="333333"/>
          <w:shd w:val="clear" w:color="auto" w:fill="F5F2F0"/>
        </w:rPr>
        <w:t>-</w:t>
      </w:r>
      <w:r>
        <w:rPr>
          <w:rFonts w:ascii="Segoe UI" w:hAnsi="Segoe UI" w:cs="Segoe UI"/>
          <w:color w:val="333333"/>
        </w:rPr>
        <w:t>, and so on.</w:t>
      </w:r>
    </w:p>
    <w:p w14:paraId="7958D187" w14:textId="77777777" w:rsidR="002D0482" w:rsidRDefault="002D0482" w:rsidP="002D048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In this chapter, we’ll start with simple operators, then concentrate on JavaScript-specific aspects, not covered by school arithmetic.</w:t>
      </w:r>
    </w:p>
    <w:bookmarkStart w:id="3" w:name="terms-unary-binary-operand"/>
    <w:p w14:paraId="5F6B33A2" w14:textId="77777777" w:rsidR="002D0482" w:rsidRDefault="002D0482" w:rsidP="002D0482">
      <w:pPr>
        <w:pStyle w:val="Heading2"/>
        <w:shd w:val="clear" w:color="auto" w:fill="FFFFFF"/>
        <w:spacing w:before="360" w:beforeAutospacing="0" w:after="180" w:afterAutospacing="0" w:line="480" w:lineRule="atLeast"/>
        <w:rPr>
          <w:rFonts w:ascii="Segoe UI" w:hAnsi="Segoe UI" w:cs="Segoe UI"/>
          <w:color w:val="333333"/>
        </w:rPr>
      </w:pPr>
      <w:r>
        <w:rPr>
          <w:rFonts w:ascii="Segoe UI" w:hAnsi="Segoe UI" w:cs="Segoe UI"/>
          <w:color w:val="333333"/>
        </w:rPr>
        <w:fldChar w:fldCharType="begin"/>
      </w:r>
      <w:r>
        <w:rPr>
          <w:rFonts w:ascii="Segoe UI" w:hAnsi="Segoe UI" w:cs="Segoe UI"/>
          <w:color w:val="333333"/>
        </w:rPr>
        <w:instrText xml:space="preserve"> HYPERLINK "https://javascript.info/operators" \l "terms-unary-binary-operand" </w:instrText>
      </w:r>
      <w:r>
        <w:rPr>
          <w:rFonts w:ascii="Segoe UI" w:hAnsi="Segoe UI" w:cs="Segoe UI"/>
          <w:color w:val="333333"/>
        </w:rPr>
        <w:fldChar w:fldCharType="separate"/>
      </w:r>
      <w:r>
        <w:rPr>
          <w:rStyle w:val="Hyperlink"/>
          <w:rFonts w:ascii="Segoe UI" w:hAnsi="Segoe UI" w:cs="Segoe UI"/>
        </w:rPr>
        <w:t>Terms: “unary”, “binary”, “operand”</w:t>
      </w:r>
      <w:r>
        <w:rPr>
          <w:rFonts w:ascii="Segoe UI" w:hAnsi="Segoe UI" w:cs="Segoe UI"/>
          <w:color w:val="333333"/>
        </w:rPr>
        <w:fldChar w:fldCharType="end"/>
      </w:r>
      <w:bookmarkEnd w:id="3"/>
    </w:p>
    <w:p w14:paraId="2EA8B6FA" w14:textId="77777777" w:rsidR="002D0482" w:rsidRDefault="002D0482" w:rsidP="002D0482">
      <w:pPr>
        <w:pStyle w:val="NormalWeb"/>
        <w:shd w:val="clear" w:color="auto" w:fill="FFFFFF"/>
        <w:spacing w:before="0" w:beforeAutospacing="0" w:after="180" w:afterAutospacing="0"/>
        <w:rPr>
          <w:rFonts w:ascii="Segoe UI" w:hAnsi="Segoe UI" w:cs="Segoe UI"/>
          <w:color w:val="333333"/>
        </w:rPr>
      </w:pPr>
      <w:r>
        <w:rPr>
          <w:rFonts w:ascii="Segoe UI" w:hAnsi="Segoe UI" w:cs="Segoe UI"/>
          <w:color w:val="333333"/>
        </w:rPr>
        <w:t>Before we move on, let’s grasp some common terminology.</w:t>
      </w:r>
    </w:p>
    <w:p w14:paraId="19806898" w14:textId="77777777" w:rsidR="002D0482" w:rsidRDefault="002D0482" w:rsidP="002D0482">
      <w:pPr>
        <w:pStyle w:val="NormalWeb"/>
        <w:numPr>
          <w:ilvl w:val="0"/>
          <w:numId w:val="18"/>
        </w:numPr>
        <w:shd w:val="clear" w:color="auto" w:fill="FFFFFF"/>
        <w:spacing w:before="0" w:beforeAutospacing="0" w:after="180" w:afterAutospacing="0"/>
        <w:rPr>
          <w:rFonts w:ascii="Segoe UI" w:hAnsi="Segoe UI" w:cs="Segoe UI"/>
          <w:color w:val="333333"/>
        </w:rPr>
      </w:pPr>
      <w:r>
        <w:rPr>
          <w:rStyle w:val="Emphasis"/>
          <w:rFonts w:ascii="Segoe UI" w:hAnsi="Segoe UI" w:cs="Segoe UI"/>
          <w:color w:val="333333"/>
        </w:rPr>
        <w:t>An operand</w:t>
      </w:r>
      <w:r>
        <w:rPr>
          <w:rFonts w:ascii="Segoe UI" w:hAnsi="Segoe UI" w:cs="Segoe UI"/>
          <w:color w:val="333333"/>
        </w:rPr>
        <w:t> – is what operators are applied to. For instance, in the multiplication of </w:t>
      </w:r>
      <w:r>
        <w:rPr>
          <w:rStyle w:val="HTMLCode"/>
          <w:rFonts w:ascii="Consolas" w:hAnsi="Consolas"/>
          <w:color w:val="333333"/>
          <w:shd w:val="clear" w:color="auto" w:fill="F5F2F0"/>
        </w:rPr>
        <w:t>5 * 2</w:t>
      </w:r>
      <w:r>
        <w:rPr>
          <w:rFonts w:ascii="Segoe UI" w:hAnsi="Segoe UI" w:cs="Segoe UI"/>
          <w:color w:val="333333"/>
        </w:rPr>
        <w:t> there are two operands: the left operand is </w:t>
      </w:r>
      <w:r>
        <w:rPr>
          <w:rStyle w:val="HTMLCode"/>
          <w:rFonts w:ascii="Consolas" w:hAnsi="Consolas"/>
          <w:color w:val="333333"/>
          <w:shd w:val="clear" w:color="auto" w:fill="F5F2F0"/>
        </w:rPr>
        <w:t>5</w:t>
      </w:r>
      <w:r>
        <w:rPr>
          <w:rFonts w:ascii="Segoe UI" w:hAnsi="Segoe UI" w:cs="Segoe UI"/>
          <w:color w:val="333333"/>
        </w:rPr>
        <w:t> and the right operand is </w:t>
      </w:r>
      <w:r>
        <w:rPr>
          <w:rStyle w:val="HTMLCode"/>
          <w:rFonts w:ascii="Consolas" w:hAnsi="Consolas"/>
          <w:color w:val="333333"/>
          <w:shd w:val="clear" w:color="auto" w:fill="F5F2F0"/>
        </w:rPr>
        <w:t>2</w:t>
      </w:r>
      <w:r>
        <w:rPr>
          <w:rFonts w:ascii="Segoe UI" w:hAnsi="Segoe UI" w:cs="Segoe UI"/>
          <w:color w:val="333333"/>
        </w:rPr>
        <w:t>. Sometimes, people call these “arguments” instead of “operands”.</w:t>
      </w:r>
    </w:p>
    <w:p w14:paraId="6E39458A" w14:textId="1AF77838" w:rsidR="002D0482" w:rsidRDefault="002D0482" w:rsidP="002D0482">
      <w:pPr>
        <w:pStyle w:val="NormalWeb"/>
        <w:numPr>
          <w:ilvl w:val="0"/>
          <w:numId w:val="18"/>
        </w:numPr>
        <w:shd w:val="clear" w:color="auto" w:fill="FFFFFF"/>
        <w:spacing w:before="0" w:beforeAutospacing="0" w:after="180" w:afterAutospacing="0"/>
        <w:rPr>
          <w:rFonts w:ascii="Segoe UI" w:hAnsi="Segoe UI" w:cs="Segoe UI"/>
          <w:color w:val="333333"/>
        </w:rPr>
      </w:pPr>
      <w:r>
        <w:rPr>
          <w:rFonts w:ascii="Segoe UI" w:hAnsi="Segoe UI" w:cs="Segoe UI"/>
          <w:color w:val="333333"/>
        </w:rPr>
        <w:t>An operator is </w:t>
      </w:r>
      <w:r>
        <w:rPr>
          <w:rStyle w:val="Emphasis"/>
          <w:rFonts w:ascii="Segoe UI" w:hAnsi="Segoe UI" w:cs="Segoe UI"/>
          <w:color w:val="333333"/>
        </w:rPr>
        <w:t>unary</w:t>
      </w:r>
      <w:r>
        <w:rPr>
          <w:rFonts w:ascii="Segoe UI" w:hAnsi="Segoe UI" w:cs="Segoe UI"/>
          <w:color w:val="333333"/>
        </w:rPr>
        <w:t> if it has a single operand. For example, the unary negation </w:t>
      </w:r>
      <w:r>
        <w:rPr>
          <w:rStyle w:val="HTMLCode"/>
          <w:rFonts w:ascii="Consolas" w:hAnsi="Consolas"/>
          <w:color w:val="333333"/>
          <w:shd w:val="clear" w:color="auto" w:fill="F5F2F0"/>
        </w:rPr>
        <w:t>-</w:t>
      </w:r>
      <w:r>
        <w:rPr>
          <w:rFonts w:ascii="Segoe UI" w:hAnsi="Segoe UI" w:cs="Segoe UI"/>
          <w:color w:val="333333"/>
        </w:rPr>
        <w:t> reverses the sign of a number:</w:t>
      </w:r>
    </w:p>
    <w:p w14:paraId="72B5689A" w14:textId="77777777" w:rsidR="009B7766" w:rsidRDefault="009B7766" w:rsidP="009B7766">
      <w:pPr>
        <w:pStyle w:val="NormalWeb"/>
        <w:shd w:val="clear" w:color="auto" w:fill="FFFFFF"/>
        <w:spacing w:before="0" w:beforeAutospacing="0" w:after="180" w:afterAutospacing="0"/>
        <w:ind w:left="720"/>
        <w:rPr>
          <w:rFonts w:ascii="Segoe UI" w:hAnsi="Segoe UI" w:cs="Segoe UI"/>
          <w:color w:val="333333"/>
        </w:rPr>
      </w:pPr>
      <w:r>
        <w:rPr>
          <w:rFonts w:ascii="Segoe UI" w:hAnsi="Segoe UI" w:cs="Segoe UI"/>
          <w:color w:val="333333"/>
        </w:rPr>
        <w:t>&lt;!DOCTYPE html&gt;</w:t>
      </w:r>
    </w:p>
    <w:p w14:paraId="164ED773" w14:textId="20A19A9E" w:rsidR="009B7766" w:rsidRDefault="009B7766" w:rsidP="009B7766">
      <w:pPr>
        <w:pStyle w:val="NormalWeb"/>
        <w:shd w:val="clear" w:color="auto" w:fill="FFFFFF"/>
        <w:spacing w:before="0" w:beforeAutospacing="0" w:after="180" w:afterAutospacing="0"/>
        <w:ind w:left="720"/>
        <w:rPr>
          <w:rFonts w:ascii="Segoe UI" w:hAnsi="Segoe UI" w:cs="Segoe UI"/>
          <w:color w:val="333333"/>
        </w:rPr>
      </w:pPr>
      <w:r>
        <w:rPr>
          <w:rFonts w:ascii="Segoe UI" w:hAnsi="Segoe UI" w:cs="Segoe UI"/>
          <w:color w:val="333333"/>
        </w:rPr>
        <w:t>&lt;script&gt;</w:t>
      </w:r>
    </w:p>
    <w:p w14:paraId="4C200E04" w14:textId="49FED47E" w:rsidR="009B7766" w:rsidRDefault="009B7766" w:rsidP="009B7766">
      <w:pPr>
        <w:pStyle w:val="NormalWeb"/>
        <w:shd w:val="clear" w:color="auto" w:fill="FFFFFF"/>
        <w:spacing w:before="0" w:beforeAutospacing="0" w:after="180" w:afterAutospacing="0"/>
        <w:ind w:left="720"/>
        <w:rPr>
          <w:rFonts w:ascii="Segoe UI" w:hAnsi="Segoe UI" w:cs="Segoe UI"/>
          <w:color w:val="333333"/>
        </w:rPr>
      </w:pPr>
      <w:r>
        <w:rPr>
          <w:rFonts w:ascii="Segoe UI" w:hAnsi="Segoe UI" w:cs="Segoe UI"/>
          <w:color w:val="333333"/>
        </w:rPr>
        <w:t xml:space="preserve">Let x= </w:t>
      </w:r>
      <w:proofErr w:type="gramStart"/>
      <w:r>
        <w:rPr>
          <w:rFonts w:ascii="Segoe UI" w:hAnsi="Segoe UI" w:cs="Segoe UI"/>
          <w:color w:val="333333"/>
        </w:rPr>
        <w:t>1,y</w:t>
      </w:r>
      <w:proofErr w:type="gramEnd"/>
      <w:r>
        <w:rPr>
          <w:rFonts w:ascii="Segoe UI" w:hAnsi="Segoe UI" w:cs="Segoe UI"/>
          <w:color w:val="333333"/>
        </w:rPr>
        <w:t>=3;</w:t>
      </w:r>
    </w:p>
    <w:p w14:paraId="0F24FD8F" w14:textId="77777777" w:rsidR="009B7766" w:rsidRDefault="009B7766" w:rsidP="009B7766">
      <w:pPr>
        <w:pStyle w:val="NormalWeb"/>
        <w:shd w:val="clear" w:color="auto" w:fill="FFFFFF"/>
        <w:spacing w:before="0" w:beforeAutospacing="0" w:after="180" w:afterAutospacing="0"/>
        <w:ind w:left="720"/>
        <w:rPr>
          <w:rFonts w:ascii="Segoe UI" w:hAnsi="Segoe UI" w:cs="Segoe UI"/>
          <w:color w:val="333333"/>
        </w:rPr>
      </w:pPr>
      <w:r>
        <w:rPr>
          <w:rFonts w:ascii="Segoe UI" w:hAnsi="Segoe UI" w:cs="Segoe UI"/>
          <w:color w:val="333333"/>
        </w:rPr>
        <w:t>Alert(y-x);</w:t>
      </w:r>
    </w:p>
    <w:p w14:paraId="41C48470" w14:textId="2EBFCCEA" w:rsidR="009B7766" w:rsidRDefault="009B7766" w:rsidP="009B7766">
      <w:pPr>
        <w:pStyle w:val="NormalWeb"/>
        <w:shd w:val="clear" w:color="auto" w:fill="FFFFFF"/>
        <w:spacing w:before="0" w:beforeAutospacing="0" w:after="180" w:afterAutospacing="0"/>
        <w:ind w:left="720"/>
        <w:rPr>
          <w:rFonts w:ascii="Segoe UI" w:hAnsi="Segoe UI" w:cs="Segoe UI"/>
          <w:color w:val="333333"/>
        </w:rPr>
      </w:pPr>
      <w:r>
        <w:rPr>
          <w:rFonts w:ascii="Segoe UI" w:hAnsi="Segoe UI" w:cs="Segoe UI"/>
          <w:color w:val="333333"/>
        </w:rPr>
        <w:t>&lt;/script&gt;</w:t>
      </w:r>
    </w:p>
    <w:p w14:paraId="4DE515DC" w14:textId="77777777" w:rsidR="009B7766" w:rsidRPr="009B7766" w:rsidRDefault="009B7766" w:rsidP="009B7766">
      <w:pPr>
        <w:shd w:val="clear" w:color="auto" w:fill="FFFFFF"/>
        <w:spacing w:after="180" w:line="240" w:lineRule="auto"/>
        <w:rPr>
          <w:rFonts w:ascii="Segoe UI" w:eastAsia="Times New Roman" w:hAnsi="Segoe UI" w:cs="Segoe UI"/>
          <w:color w:val="333333"/>
          <w:sz w:val="24"/>
          <w:szCs w:val="24"/>
          <w:lang w:eastAsia="en-IN"/>
        </w:rPr>
      </w:pPr>
      <w:r w:rsidRPr="009B7766">
        <w:rPr>
          <w:rFonts w:ascii="Segoe UI" w:eastAsia="Times New Roman" w:hAnsi="Segoe UI" w:cs="Segoe UI"/>
          <w:color w:val="333333"/>
          <w:sz w:val="24"/>
          <w:szCs w:val="24"/>
          <w:lang w:eastAsia="en-IN"/>
        </w:rPr>
        <w:lastRenderedPageBreak/>
        <w:t>The following math operations are supported:</w:t>
      </w:r>
    </w:p>
    <w:p w14:paraId="688488A3" w14:textId="77777777" w:rsidR="009B7766" w:rsidRPr="009B7766" w:rsidRDefault="009B7766" w:rsidP="009B7766">
      <w:pPr>
        <w:numPr>
          <w:ilvl w:val="0"/>
          <w:numId w:val="19"/>
        </w:numPr>
        <w:shd w:val="clear" w:color="auto" w:fill="FFFFFF"/>
        <w:spacing w:before="72" w:after="72" w:line="240" w:lineRule="auto"/>
        <w:rPr>
          <w:rFonts w:ascii="Segoe UI" w:eastAsia="Times New Roman" w:hAnsi="Segoe UI" w:cs="Segoe UI"/>
          <w:color w:val="333333"/>
          <w:sz w:val="24"/>
          <w:szCs w:val="24"/>
          <w:lang w:eastAsia="en-IN"/>
        </w:rPr>
      </w:pPr>
      <w:r w:rsidRPr="009B7766">
        <w:rPr>
          <w:rFonts w:ascii="Segoe UI" w:eastAsia="Times New Roman" w:hAnsi="Segoe UI" w:cs="Segoe UI"/>
          <w:color w:val="333333"/>
          <w:sz w:val="24"/>
          <w:szCs w:val="24"/>
          <w:lang w:eastAsia="en-IN"/>
        </w:rPr>
        <w:t>Addition </w:t>
      </w:r>
      <w:r w:rsidRPr="009B7766">
        <w:rPr>
          <w:rFonts w:ascii="Consolas" w:eastAsia="Times New Roman" w:hAnsi="Consolas" w:cs="Courier New"/>
          <w:color w:val="333333"/>
          <w:sz w:val="20"/>
          <w:szCs w:val="20"/>
          <w:shd w:val="clear" w:color="auto" w:fill="F5F2F0"/>
          <w:lang w:eastAsia="en-IN"/>
        </w:rPr>
        <w:t>+</w:t>
      </w:r>
      <w:r w:rsidRPr="009B7766">
        <w:rPr>
          <w:rFonts w:ascii="Segoe UI" w:eastAsia="Times New Roman" w:hAnsi="Segoe UI" w:cs="Segoe UI"/>
          <w:color w:val="333333"/>
          <w:sz w:val="24"/>
          <w:szCs w:val="24"/>
          <w:lang w:eastAsia="en-IN"/>
        </w:rPr>
        <w:t>,</w:t>
      </w:r>
    </w:p>
    <w:p w14:paraId="3F7ACEC0" w14:textId="77777777" w:rsidR="009B7766" w:rsidRPr="009B7766" w:rsidRDefault="009B7766" w:rsidP="009B7766">
      <w:pPr>
        <w:numPr>
          <w:ilvl w:val="0"/>
          <w:numId w:val="19"/>
        </w:numPr>
        <w:shd w:val="clear" w:color="auto" w:fill="FFFFFF"/>
        <w:spacing w:before="72" w:after="72" w:line="240" w:lineRule="auto"/>
        <w:rPr>
          <w:rFonts w:ascii="Segoe UI" w:eastAsia="Times New Roman" w:hAnsi="Segoe UI" w:cs="Segoe UI"/>
          <w:color w:val="333333"/>
          <w:sz w:val="24"/>
          <w:szCs w:val="24"/>
          <w:lang w:eastAsia="en-IN"/>
        </w:rPr>
      </w:pPr>
      <w:r w:rsidRPr="009B7766">
        <w:rPr>
          <w:rFonts w:ascii="Segoe UI" w:eastAsia="Times New Roman" w:hAnsi="Segoe UI" w:cs="Segoe UI"/>
          <w:color w:val="333333"/>
          <w:sz w:val="24"/>
          <w:szCs w:val="24"/>
          <w:lang w:eastAsia="en-IN"/>
        </w:rPr>
        <w:t>Subtraction </w:t>
      </w:r>
      <w:r w:rsidRPr="009B7766">
        <w:rPr>
          <w:rFonts w:ascii="Consolas" w:eastAsia="Times New Roman" w:hAnsi="Consolas" w:cs="Courier New"/>
          <w:color w:val="333333"/>
          <w:sz w:val="20"/>
          <w:szCs w:val="20"/>
          <w:shd w:val="clear" w:color="auto" w:fill="F5F2F0"/>
          <w:lang w:eastAsia="en-IN"/>
        </w:rPr>
        <w:t>-</w:t>
      </w:r>
      <w:r w:rsidRPr="009B7766">
        <w:rPr>
          <w:rFonts w:ascii="Segoe UI" w:eastAsia="Times New Roman" w:hAnsi="Segoe UI" w:cs="Segoe UI"/>
          <w:color w:val="333333"/>
          <w:sz w:val="24"/>
          <w:szCs w:val="24"/>
          <w:lang w:eastAsia="en-IN"/>
        </w:rPr>
        <w:t>,</w:t>
      </w:r>
    </w:p>
    <w:p w14:paraId="655A670D" w14:textId="77777777" w:rsidR="009B7766" w:rsidRPr="009B7766" w:rsidRDefault="009B7766" w:rsidP="009B7766">
      <w:pPr>
        <w:numPr>
          <w:ilvl w:val="0"/>
          <w:numId w:val="19"/>
        </w:numPr>
        <w:shd w:val="clear" w:color="auto" w:fill="FFFFFF"/>
        <w:spacing w:before="72" w:after="72" w:line="240" w:lineRule="auto"/>
        <w:rPr>
          <w:rFonts w:ascii="Segoe UI" w:eastAsia="Times New Roman" w:hAnsi="Segoe UI" w:cs="Segoe UI"/>
          <w:color w:val="333333"/>
          <w:sz w:val="24"/>
          <w:szCs w:val="24"/>
          <w:lang w:eastAsia="en-IN"/>
        </w:rPr>
      </w:pPr>
      <w:r w:rsidRPr="009B7766">
        <w:rPr>
          <w:rFonts w:ascii="Segoe UI" w:eastAsia="Times New Roman" w:hAnsi="Segoe UI" w:cs="Segoe UI"/>
          <w:color w:val="333333"/>
          <w:sz w:val="24"/>
          <w:szCs w:val="24"/>
          <w:lang w:eastAsia="en-IN"/>
        </w:rPr>
        <w:t>Multiplication </w:t>
      </w:r>
      <w:r w:rsidRPr="009B7766">
        <w:rPr>
          <w:rFonts w:ascii="Consolas" w:eastAsia="Times New Roman" w:hAnsi="Consolas" w:cs="Courier New"/>
          <w:color w:val="333333"/>
          <w:sz w:val="20"/>
          <w:szCs w:val="20"/>
          <w:shd w:val="clear" w:color="auto" w:fill="F5F2F0"/>
          <w:lang w:eastAsia="en-IN"/>
        </w:rPr>
        <w:t>*</w:t>
      </w:r>
      <w:r w:rsidRPr="009B7766">
        <w:rPr>
          <w:rFonts w:ascii="Segoe UI" w:eastAsia="Times New Roman" w:hAnsi="Segoe UI" w:cs="Segoe UI"/>
          <w:color w:val="333333"/>
          <w:sz w:val="24"/>
          <w:szCs w:val="24"/>
          <w:lang w:eastAsia="en-IN"/>
        </w:rPr>
        <w:t>,</w:t>
      </w:r>
    </w:p>
    <w:p w14:paraId="58304C9E" w14:textId="77777777" w:rsidR="009B7766" w:rsidRPr="009B7766" w:rsidRDefault="009B7766" w:rsidP="009B7766">
      <w:pPr>
        <w:numPr>
          <w:ilvl w:val="0"/>
          <w:numId w:val="19"/>
        </w:numPr>
        <w:shd w:val="clear" w:color="auto" w:fill="FFFFFF"/>
        <w:spacing w:before="72" w:after="72" w:line="240" w:lineRule="auto"/>
        <w:rPr>
          <w:rFonts w:ascii="Segoe UI" w:eastAsia="Times New Roman" w:hAnsi="Segoe UI" w:cs="Segoe UI"/>
          <w:color w:val="333333"/>
          <w:sz w:val="24"/>
          <w:szCs w:val="24"/>
          <w:lang w:eastAsia="en-IN"/>
        </w:rPr>
      </w:pPr>
      <w:r w:rsidRPr="009B7766">
        <w:rPr>
          <w:rFonts w:ascii="Segoe UI" w:eastAsia="Times New Roman" w:hAnsi="Segoe UI" w:cs="Segoe UI"/>
          <w:color w:val="333333"/>
          <w:sz w:val="24"/>
          <w:szCs w:val="24"/>
          <w:lang w:eastAsia="en-IN"/>
        </w:rPr>
        <w:t>Division </w:t>
      </w:r>
      <w:r w:rsidRPr="009B7766">
        <w:rPr>
          <w:rFonts w:ascii="Consolas" w:eastAsia="Times New Roman" w:hAnsi="Consolas" w:cs="Courier New"/>
          <w:color w:val="333333"/>
          <w:sz w:val="20"/>
          <w:szCs w:val="20"/>
          <w:shd w:val="clear" w:color="auto" w:fill="F5F2F0"/>
          <w:lang w:eastAsia="en-IN"/>
        </w:rPr>
        <w:t>/</w:t>
      </w:r>
      <w:r w:rsidRPr="009B7766">
        <w:rPr>
          <w:rFonts w:ascii="Segoe UI" w:eastAsia="Times New Roman" w:hAnsi="Segoe UI" w:cs="Segoe UI"/>
          <w:color w:val="333333"/>
          <w:sz w:val="24"/>
          <w:szCs w:val="24"/>
          <w:lang w:eastAsia="en-IN"/>
        </w:rPr>
        <w:t>,</w:t>
      </w:r>
    </w:p>
    <w:p w14:paraId="4FF81CA5" w14:textId="77777777" w:rsidR="009B7766" w:rsidRPr="009B7766" w:rsidRDefault="009B7766" w:rsidP="009B7766">
      <w:pPr>
        <w:numPr>
          <w:ilvl w:val="0"/>
          <w:numId w:val="19"/>
        </w:numPr>
        <w:shd w:val="clear" w:color="auto" w:fill="FFFFFF"/>
        <w:spacing w:before="72" w:after="72" w:line="240" w:lineRule="auto"/>
        <w:rPr>
          <w:rFonts w:ascii="Segoe UI" w:eastAsia="Times New Roman" w:hAnsi="Segoe UI" w:cs="Segoe UI"/>
          <w:color w:val="333333"/>
          <w:sz w:val="24"/>
          <w:szCs w:val="24"/>
          <w:lang w:eastAsia="en-IN"/>
        </w:rPr>
      </w:pPr>
      <w:r w:rsidRPr="009B7766">
        <w:rPr>
          <w:rFonts w:ascii="Segoe UI" w:eastAsia="Times New Roman" w:hAnsi="Segoe UI" w:cs="Segoe UI"/>
          <w:color w:val="333333"/>
          <w:sz w:val="24"/>
          <w:szCs w:val="24"/>
          <w:lang w:eastAsia="en-IN"/>
        </w:rPr>
        <w:t>Remainder </w:t>
      </w:r>
      <w:r w:rsidRPr="009B7766">
        <w:rPr>
          <w:rFonts w:ascii="Consolas" w:eastAsia="Times New Roman" w:hAnsi="Consolas" w:cs="Courier New"/>
          <w:color w:val="333333"/>
          <w:sz w:val="20"/>
          <w:szCs w:val="20"/>
          <w:shd w:val="clear" w:color="auto" w:fill="F5F2F0"/>
          <w:lang w:eastAsia="en-IN"/>
        </w:rPr>
        <w:t>%</w:t>
      </w:r>
      <w:r w:rsidRPr="009B7766">
        <w:rPr>
          <w:rFonts w:ascii="Segoe UI" w:eastAsia="Times New Roman" w:hAnsi="Segoe UI" w:cs="Segoe UI"/>
          <w:color w:val="333333"/>
          <w:sz w:val="24"/>
          <w:szCs w:val="24"/>
          <w:lang w:eastAsia="en-IN"/>
        </w:rPr>
        <w:t>,</w:t>
      </w:r>
    </w:p>
    <w:p w14:paraId="7C6FB836" w14:textId="09EC2477" w:rsidR="009B7766" w:rsidRPr="009B7766" w:rsidRDefault="009B7766" w:rsidP="009B7766">
      <w:pPr>
        <w:numPr>
          <w:ilvl w:val="0"/>
          <w:numId w:val="19"/>
        </w:numPr>
        <w:shd w:val="clear" w:color="auto" w:fill="FFFFFF"/>
        <w:spacing w:before="72" w:after="72" w:line="240" w:lineRule="auto"/>
        <w:rPr>
          <w:rFonts w:ascii="Segoe UI" w:eastAsia="Times New Roman" w:hAnsi="Segoe UI" w:cs="Segoe UI"/>
          <w:color w:val="333333"/>
          <w:sz w:val="24"/>
          <w:szCs w:val="24"/>
          <w:lang w:eastAsia="en-IN"/>
        </w:rPr>
      </w:pPr>
      <w:r w:rsidRPr="009B7766">
        <w:rPr>
          <w:rFonts w:ascii="Segoe UI" w:eastAsia="Times New Roman" w:hAnsi="Segoe UI" w:cs="Segoe UI"/>
          <w:color w:val="333333"/>
          <w:sz w:val="24"/>
          <w:szCs w:val="24"/>
          <w:lang w:eastAsia="en-IN"/>
        </w:rPr>
        <w:t>Exponentiation </w:t>
      </w:r>
      <w:r w:rsidRPr="009B7766">
        <w:rPr>
          <w:rFonts w:ascii="Consolas" w:eastAsia="Times New Roman" w:hAnsi="Consolas" w:cs="Courier New"/>
          <w:color w:val="333333"/>
          <w:sz w:val="20"/>
          <w:szCs w:val="20"/>
          <w:shd w:val="clear" w:color="auto" w:fill="F5F2F0"/>
          <w:lang w:eastAsia="en-IN"/>
        </w:rPr>
        <w:t>**</w:t>
      </w:r>
    </w:p>
    <w:p w14:paraId="583E42A3" w14:textId="77777777" w:rsidR="00911346" w:rsidRDefault="00911346" w:rsidP="00911346">
      <w:pPr>
        <w:pStyle w:val="NormalWeb"/>
        <w:shd w:val="clear" w:color="auto" w:fill="FFFFFF"/>
        <w:spacing w:before="0" w:beforeAutospacing="0" w:after="180" w:afterAutospacing="0"/>
        <w:ind w:left="720"/>
        <w:rPr>
          <w:rFonts w:ascii="Segoe UI" w:hAnsi="Segoe UI" w:cs="Segoe UI"/>
          <w:color w:val="333333"/>
        </w:rPr>
      </w:pPr>
      <w:r>
        <w:rPr>
          <w:rFonts w:ascii="Segoe UI" w:hAnsi="Segoe UI" w:cs="Segoe UI"/>
          <w:color w:val="333333"/>
        </w:rPr>
        <w:t>&lt;!DOCTYPE html&gt;</w:t>
      </w:r>
    </w:p>
    <w:p w14:paraId="402E9E38" w14:textId="0EEA940C" w:rsidR="00911346" w:rsidRDefault="00911346" w:rsidP="00911346">
      <w:pPr>
        <w:pStyle w:val="NormalWeb"/>
        <w:shd w:val="clear" w:color="auto" w:fill="FFFFFF"/>
        <w:spacing w:before="0" w:beforeAutospacing="0" w:after="180" w:afterAutospacing="0"/>
        <w:ind w:left="720"/>
        <w:rPr>
          <w:rFonts w:ascii="Segoe UI" w:hAnsi="Segoe UI" w:cs="Segoe UI"/>
          <w:color w:val="333333"/>
        </w:rPr>
      </w:pPr>
      <w:r>
        <w:rPr>
          <w:rFonts w:ascii="Segoe UI" w:hAnsi="Segoe UI" w:cs="Segoe UI"/>
          <w:color w:val="333333"/>
        </w:rPr>
        <w:t>&lt;script&gt;</w:t>
      </w:r>
    </w:p>
    <w:p w14:paraId="5ECFE28D" w14:textId="77777777" w:rsidR="009B7766" w:rsidRPr="009B7766" w:rsidRDefault="009B7766" w:rsidP="009B7766">
      <w:pPr>
        <w:spacing w:after="0" w:line="240" w:lineRule="auto"/>
        <w:rPr>
          <w:rFonts w:ascii="Consolas" w:eastAsia="Times New Roman" w:hAnsi="Consolas" w:cs="Times New Roman"/>
          <w:color w:val="333333"/>
          <w:sz w:val="24"/>
          <w:szCs w:val="24"/>
          <w:shd w:val="clear" w:color="auto" w:fill="F5F2F0"/>
          <w:lang w:eastAsia="en-IN"/>
        </w:rPr>
      </w:pPr>
      <w:proofErr w:type="gramStart"/>
      <w:r w:rsidRPr="009B7766">
        <w:rPr>
          <w:rFonts w:ascii="Consolas" w:eastAsia="Times New Roman" w:hAnsi="Consolas" w:cs="Times New Roman"/>
          <w:color w:val="DD4A68"/>
          <w:sz w:val="24"/>
          <w:szCs w:val="24"/>
          <w:shd w:val="clear" w:color="auto" w:fill="F5F2F0"/>
          <w:lang w:eastAsia="en-IN"/>
        </w:rPr>
        <w:t>alert</w:t>
      </w:r>
      <w:r w:rsidRPr="009B7766">
        <w:rPr>
          <w:rFonts w:ascii="Consolas" w:eastAsia="Times New Roman" w:hAnsi="Consolas" w:cs="Times New Roman"/>
          <w:color w:val="999999"/>
          <w:sz w:val="24"/>
          <w:szCs w:val="24"/>
          <w:shd w:val="clear" w:color="auto" w:fill="F5F2F0"/>
          <w:lang w:eastAsia="en-IN"/>
        </w:rPr>
        <w:t>(</w:t>
      </w:r>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990055"/>
          <w:sz w:val="24"/>
          <w:szCs w:val="24"/>
          <w:shd w:val="clear" w:color="auto" w:fill="F5F2F0"/>
          <w:lang w:eastAsia="en-IN"/>
        </w:rPr>
        <w:t>5</w:t>
      </w:r>
      <w:proofErr w:type="gramEnd"/>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A67F59"/>
          <w:sz w:val="24"/>
          <w:szCs w:val="24"/>
          <w:shd w:val="clear" w:color="auto" w:fill="F5F2F0"/>
          <w:lang w:eastAsia="en-IN"/>
        </w:rPr>
        <w:t>%</w:t>
      </w:r>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990055"/>
          <w:sz w:val="24"/>
          <w:szCs w:val="24"/>
          <w:shd w:val="clear" w:color="auto" w:fill="F5F2F0"/>
          <w:lang w:eastAsia="en-IN"/>
        </w:rPr>
        <w:t>2</w:t>
      </w:r>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999999"/>
          <w:sz w:val="24"/>
          <w:szCs w:val="24"/>
          <w:shd w:val="clear" w:color="auto" w:fill="F5F2F0"/>
          <w:lang w:eastAsia="en-IN"/>
        </w:rPr>
        <w:t>);</w:t>
      </w:r>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708090"/>
          <w:sz w:val="24"/>
          <w:szCs w:val="24"/>
          <w:shd w:val="clear" w:color="auto" w:fill="F5F2F0"/>
          <w:lang w:eastAsia="en-IN"/>
        </w:rPr>
        <w:t>// 1, a remainder of 5 divided by 2</w:t>
      </w:r>
    </w:p>
    <w:p w14:paraId="05A96D86" w14:textId="46FDD640" w:rsidR="009B7766" w:rsidRDefault="009B7766" w:rsidP="009B7766">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roofErr w:type="gramStart"/>
      <w:r w:rsidRPr="009B7766">
        <w:rPr>
          <w:rFonts w:ascii="Consolas" w:eastAsia="Times New Roman" w:hAnsi="Consolas" w:cs="Times New Roman"/>
          <w:color w:val="DD4A68"/>
          <w:sz w:val="24"/>
          <w:szCs w:val="24"/>
          <w:shd w:val="clear" w:color="auto" w:fill="F5F2F0"/>
          <w:lang w:eastAsia="en-IN"/>
        </w:rPr>
        <w:t>alert</w:t>
      </w:r>
      <w:r w:rsidRPr="009B7766">
        <w:rPr>
          <w:rFonts w:ascii="Consolas" w:eastAsia="Times New Roman" w:hAnsi="Consolas" w:cs="Times New Roman"/>
          <w:color w:val="999999"/>
          <w:sz w:val="24"/>
          <w:szCs w:val="24"/>
          <w:shd w:val="clear" w:color="auto" w:fill="F5F2F0"/>
          <w:lang w:eastAsia="en-IN"/>
        </w:rPr>
        <w:t>(</w:t>
      </w:r>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990055"/>
          <w:sz w:val="24"/>
          <w:szCs w:val="24"/>
          <w:shd w:val="clear" w:color="auto" w:fill="F5F2F0"/>
          <w:lang w:eastAsia="en-IN"/>
        </w:rPr>
        <w:t>8</w:t>
      </w:r>
      <w:proofErr w:type="gramEnd"/>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A67F59"/>
          <w:sz w:val="24"/>
          <w:szCs w:val="24"/>
          <w:shd w:val="clear" w:color="auto" w:fill="F5F2F0"/>
          <w:lang w:eastAsia="en-IN"/>
        </w:rPr>
        <w:t>%</w:t>
      </w:r>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990055"/>
          <w:sz w:val="24"/>
          <w:szCs w:val="24"/>
          <w:shd w:val="clear" w:color="auto" w:fill="F5F2F0"/>
          <w:lang w:eastAsia="en-IN"/>
        </w:rPr>
        <w:t>3</w:t>
      </w:r>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999999"/>
          <w:sz w:val="24"/>
          <w:szCs w:val="24"/>
          <w:shd w:val="clear" w:color="auto" w:fill="F5F2F0"/>
          <w:lang w:eastAsia="en-IN"/>
        </w:rPr>
        <w:t>);</w:t>
      </w:r>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708090"/>
          <w:sz w:val="24"/>
          <w:szCs w:val="24"/>
          <w:shd w:val="clear" w:color="auto" w:fill="F5F2F0"/>
          <w:lang w:eastAsia="en-IN"/>
        </w:rPr>
        <w:t>// 2, a remainder of 8 divided by</w:t>
      </w:r>
    </w:p>
    <w:p w14:paraId="16174DB8" w14:textId="170D4910" w:rsidR="00911346" w:rsidRDefault="00911346" w:rsidP="00911346">
      <w:pPr>
        <w:pStyle w:val="NormalWeb"/>
        <w:shd w:val="clear" w:color="auto" w:fill="FFFFFF"/>
        <w:spacing w:before="0" w:beforeAutospacing="0" w:after="180" w:afterAutospacing="0"/>
        <w:ind w:left="720"/>
        <w:rPr>
          <w:rFonts w:ascii="Segoe UI" w:hAnsi="Segoe UI" w:cs="Segoe UI"/>
          <w:color w:val="333333"/>
        </w:rPr>
      </w:pPr>
      <w:r>
        <w:rPr>
          <w:rFonts w:ascii="Segoe UI" w:hAnsi="Segoe UI" w:cs="Segoe UI"/>
          <w:color w:val="333333"/>
        </w:rPr>
        <w:t>&lt;/script&gt;</w:t>
      </w:r>
    </w:p>
    <w:p w14:paraId="1311347D" w14:textId="77777777" w:rsidR="00911346" w:rsidRDefault="00911346" w:rsidP="009B7766">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
    <w:bookmarkStart w:id="4" w:name="exponentiation"/>
    <w:p w14:paraId="33D16761" w14:textId="77777777" w:rsidR="009B7766" w:rsidRDefault="009B7766" w:rsidP="009B7766">
      <w:pPr>
        <w:pStyle w:val="Heading3"/>
        <w:shd w:val="clear" w:color="auto" w:fill="FFFFFF"/>
        <w:spacing w:before="450" w:after="330" w:line="369" w:lineRule="atLeast"/>
        <w:rPr>
          <w:rFonts w:ascii="Segoe UI" w:hAnsi="Segoe UI" w:cs="Segoe UI"/>
          <w:color w:val="333333"/>
          <w:sz w:val="31"/>
          <w:szCs w:val="31"/>
        </w:rPr>
      </w:pPr>
      <w:r>
        <w:rPr>
          <w:rFonts w:ascii="Segoe UI" w:hAnsi="Segoe UI" w:cs="Segoe UI"/>
          <w:color w:val="333333"/>
          <w:sz w:val="31"/>
          <w:szCs w:val="31"/>
        </w:rPr>
        <w:fldChar w:fldCharType="begin"/>
      </w:r>
      <w:r>
        <w:rPr>
          <w:rFonts w:ascii="Segoe UI" w:hAnsi="Segoe UI" w:cs="Segoe UI"/>
          <w:color w:val="333333"/>
          <w:sz w:val="31"/>
          <w:szCs w:val="31"/>
        </w:rPr>
        <w:instrText xml:space="preserve"> HYPERLINK "https://javascript.info/operators" \l "exponentiation" </w:instrText>
      </w:r>
      <w:r>
        <w:rPr>
          <w:rFonts w:ascii="Segoe UI" w:hAnsi="Segoe UI" w:cs="Segoe UI"/>
          <w:color w:val="333333"/>
          <w:sz w:val="31"/>
          <w:szCs w:val="31"/>
        </w:rPr>
        <w:fldChar w:fldCharType="separate"/>
      </w:r>
      <w:r>
        <w:rPr>
          <w:rStyle w:val="Hyperlink"/>
          <w:rFonts w:ascii="Segoe UI" w:hAnsi="Segoe UI" w:cs="Segoe UI"/>
          <w:color w:val="666666"/>
          <w:sz w:val="31"/>
          <w:szCs w:val="31"/>
        </w:rPr>
        <w:t>Exponentiation **</w:t>
      </w:r>
      <w:r>
        <w:rPr>
          <w:rFonts w:ascii="Segoe UI" w:hAnsi="Segoe UI" w:cs="Segoe UI"/>
          <w:color w:val="333333"/>
          <w:sz w:val="31"/>
          <w:szCs w:val="31"/>
        </w:rPr>
        <w:fldChar w:fldCharType="end"/>
      </w:r>
      <w:bookmarkEnd w:id="4"/>
    </w:p>
    <w:p w14:paraId="7D288918" w14:textId="12EB75B0" w:rsidR="009B7766" w:rsidRPr="009B7766" w:rsidRDefault="00911346" w:rsidP="009B7766">
      <w:pPr>
        <w:spacing w:after="0" w:line="240" w:lineRule="auto"/>
        <w:rPr>
          <w:rFonts w:ascii="Consolas" w:eastAsia="Times New Roman" w:hAnsi="Consolas" w:cs="Times New Roman"/>
          <w:color w:val="333333"/>
          <w:sz w:val="24"/>
          <w:szCs w:val="24"/>
          <w:shd w:val="clear" w:color="auto" w:fill="F5F2F0"/>
          <w:lang w:eastAsia="en-IN"/>
        </w:rPr>
      </w:pPr>
      <w:r>
        <w:rPr>
          <w:rFonts w:ascii="Consolas" w:eastAsia="Times New Roman" w:hAnsi="Consolas" w:cs="Times New Roman"/>
          <w:color w:val="DD4A68"/>
          <w:sz w:val="24"/>
          <w:szCs w:val="24"/>
          <w:shd w:val="clear" w:color="auto" w:fill="F5F2F0"/>
          <w:lang w:eastAsia="en-IN"/>
        </w:rPr>
        <w:t xml:space="preserve">          </w:t>
      </w:r>
      <w:proofErr w:type="gramStart"/>
      <w:r w:rsidR="009B7766" w:rsidRPr="009B7766">
        <w:rPr>
          <w:rFonts w:ascii="Consolas" w:eastAsia="Times New Roman" w:hAnsi="Consolas" w:cs="Times New Roman"/>
          <w:color w:val="DD4A68"/>
          <w:sz w:val="24"/>
          <w:szCs w:val="24"/>
          <w:shd w:val="clear" w:color="auto" w:fill="F5F2F0"/>
          <w:lang w:eastAsia="en-IN"/>
        </w:rPr>
        <w:t>alert</w:t>
      </w:r>
      <w:r w:rsidR="009B7766" w:rsidRPr="009B7766">
        <w:rPr>
          <w:rFonts w:ascii="Consolas" w:eastAsia="Times New Roman" w:hAnsi="Consolas" w:cs="Times New Roman"/>
          <w:color w:val="999999"/>
          <w:sz w:val="24"/>
          <w:szCs w:val="24"/>
          <w:shd w:val="clear" w:color="auto" w:fill="F5F2F0"/>
          <w:lang w:eastAsia="en-IN"/>
        </w:rPr>
        <w:t>(</w:t>
      </w:r>
      <w:r w:rsidR="009B7766" w:rsidRPr="009B7766">
        <w:rPr>
          <w:rFonts w:ascii="Consolas" w:eastAsia="Times New Roman" w:hAnsi="Consolas" w:cs="Times New Roman"/>
          <w:color w:val="333333"/>
          <w:sz w:val="24"/>
          <w:szCs w:val="24"/>
          <w:shd w:val="clear" w:color="auto" w:fill="F5F2F0"/>
          <w:lang w:eastAsia="en-IN"/>
        </w:rPr>
        <w:t xml:space="preserve"> </w:t>
      </w:r>
      <w:r w:rsidR="009B7766" w:rsidRPr="009B7766">
        <w:rPr>
          <w:rFonts w:ascii="Consolas" w:eastAsia="Times New Roman" w:hAnsi="Consolas" w:cs="Times New Roman"/>
          <w:color w:val="990055"/>
          <w:sz w:val="24"/>
          <w:szCs w:val="24"/>
          <w:shd w:val="clear" w:color="auto" w:fill="F5F2F0"/>
          <w:lang w:eastAsia="en-IN"/>
        </w:rPr>
        <w:t>2</w:t>
      </w:r>
      <w:proofErr w:type="gramEnd"/>
      <w:r w:rsidR="009B7766" w:rsidRPr="009B7766">
        <w:rPr>
          <w:rFonts w:ascii="Consolas" w:eastAsia="Times New Roman" w:hAnsi="Consolas" w:cs="Times New Roman"/>
          <w:color w:val="333333"/>
          <w:sz w:val="24"/>
          <w:szCs w:val="24"/>
          <w:shd w:val="clear" w:color="auto" w:fill="F5F2F0"/>
          <w:lang w:eastAsia="en-IN"/>
        </w:rPr>
        <w:t xml:space="preserve"> </w:t>
      </w:r>
      <w:r w:rsidR="009B7766" w:rsidRPr="009B7766">
        <w:rPr>
          <w:rFonts w:ascii="Consolas" w:eastAsia="Times New Roman" w:hAnsi="Consolas" w:cs="Times New Roman"/>
          <w:color w:val="A67F59"/>
          <w:sz w:val="24"/>
          <w:szCs w:val="24"/>
          <w:shd w:val="clear" w:color="auto" w:fill="F5F2F0"/>
          <w:lang w:eastAsia="en-IN"/>
        </w:rPr>
        <w:t>**</w:t>
      </w:r>
      <w:r w:rsidR="009B7766" w:rsidRPr="009B7766">
        <w:rPr>
          <w:rFonts w:ascii="Consolas" w:eastAsia="Times New Roman" w:hAnsi="Consolas" w:cs="Times New Roman"/>
          <w:color w:val="333333"/>
          <w:sz w:val="24"/>
          <w:szCs w:val="24"/>
          <w:shd w:val="clear" w:color="auto" w:fill="F5F2F0"/>
          <w:lang w:eastAsia="en-IN"/>
        </w:rPr>
        <w:t xml:space="preserve"> </w:t>
      </w:r>
      <w:r w:rsidR="009B7766" w:rsidRPr="009B7766">
        <w:rPr>
          <w:rFonts w:ascii="Consolas" w:eastAsia="Times New Roman" w:hAnsi="Consolas" w:cs="Times New Roman"/>
          <w:color w:val="990055"/>
          <w:sz w:val="24"/>
          <w:szCs w:val="24"/>
          <w:shd w:val="clear" w:color="auto" w:fill="F5F2F0"/>
          <w:lang w:eastAsia="en-IN"/>
        </w:rPr>
        <w:t>2</w:t>
      </w:r>
      <w:r w:rsidR="009B7766" w:rsidRPr="009B7766">
        <w:rPr>
          <w:rFonts w:ascii="Consolas" w:eastAsia="Times New Roman" w:hAnsi="Consolas" w:cs="Times New Roman"/>
          <w:color w:val="333333"/>
          <w:sz w:val="24"/>
          <w:szCs w:val="24"/>
          <w:shd w:val="clear" w:color="auto" w:fill="F5F2F0"/>
          <w:lang w:eastAsia="en-IN"/>
        </w:rPr>
        <w:t xml:space="preserve"> </w:t>
      </w:r>
      <w:r w:rsidR="009B7766" w:rsidRPr="009B7766">
        <w:rPr>
          <w:rFonts w:ascii="Consolas" w:eastAsia="Times New Roman" w:hAnsi="Consolas" w:cs="Times New Roman"/>
          <w:color w:val="999999"/>
          <w:sz w:val="24"/>
          <w:szCs w:val="24"/>
          <w:shd w:val="clear" w:color="auto" w:fill="F5F2F0"/>
          <w:lang w:eastAsia="en-IN"/>
        </w:rPr>
        <w:t>);</w:t>
      </w:r>
      <w:r w:rsidR="009B7766" w:rsidRPr="009B7766">
        <w:rPr>
          <w:rFonts w:ascii="Consolas" w:eastAsia="Times New Roman" w:hAnsi="Consolas" w:cs="Times New Roman"/>
          <w:color w:val="333333"/>
          <w:sz w:val="24"/>
          <w:szCs w:val="24"/>
          <w:shd w:val="clear" w:color="auto" w:fill="F5F2F0"/>
          <w:lang w:eastAsia="en-IN"/>
        </w:rPr>
        <w:t xml:space="preserve"> </w:t>
      </w:r>
      <w:r w:rsidR="009B7766" w:rsidRPr="009B7766">
        <w:rPr>
          <w:rFonts w:ascii="Consolas" w:eastAsia="Times New Roman" w:hAnsi="Consolas" w:cs="Times New Roman"/>
          <w:color w:val="708090"/>
          <w:sz w:val="24"/>
          <w:szCs w:val="24"/>
          <w:shd w:val="clear" w:color="auto" w:fill="F5F2F0"/>
          <w:lang w:eastAsia="en-IN"/>
        </w:rPr>
        <w:t>// 2² = 4</w:t>
      </w:r>
    </w:p>
    <w:p w14:paraId="1720565B" w14:textId="2AA7ABA8" w:rsidR="009B7766" w:rsidRPr="009B7766" w:rsidRDefault="00911346" w:rsidP="009B7766">
      <w:pPr>
        <w:spacing w:after="0" w:line="240" w:lineRule="auto"/>
        <w:rPr>
          <w:rFonts w:ascii="Consolas" w:eastAsia="Times New Roman" w:hAnsi="Consolas" w:cs="Times New Roman"/>
          <w:color w:val="333333"/>
          <w:sz w:val="24"/>
          <w:szCs w:val="24"/>
          <w:shd w:val="clear" w:color="auto" w:fill="F5F2F0"/>
          <w:lang w:eastAsia="en-IN"/>
        </w:rPr>
      </w:pPr>
      <w:r>
        <w:rPr>
          <w:rFonts w:ascii="Consolas" w:eastAsia="Times New Roman" w:hAnsi="Consolas" w:cs="Times New Roman"/>
          <w:color w:val="DD4A68"/>
          <w:sz w:val="24"/>
          <w:szCs w:val="24"/>
          <w:shd w:val="clear" w:color="auto" w:fill="F5F2F0"/>
          <w:lang w:eastAsia="en-IN"/>
        </w:rPr>
        <w:t xml:space="preserve">             </w:t>
      </w:r>
      <w:proofErr w:type="gramStart"/>
      <w:r w:rsidR="009B7766" w:rsidRPr="009B7766">
        <w:rPr>
          <w:rFonts w:ascii="Consolas" w:eastAsia="Times New Roman" w:hAnsi="Consolas" w:cs="Times New Roman"/>
          <w:color w:val="DD4A68"/>
          <w:sz w:val="24"/>
          <w:szCs w:val="24"/>
          <w:shd w:val="clear" w:color="auto" w:fill="F5F2F0"/>
          <w:lang w:eastAsia="en-IN"/>
        </w:rPr>
        <w:t>alert</w:t>
      </w:r>
      <w:r w:rsidR="009B7766" w:rsidRPr="009B7766">
        <w:rPr>
          <w:rFonts w:ascii="Consolas" w:eastAsia="Times New Roman" w:hAnsi="Consolas" w:cs="Times New Roman"/>
          <w:color w:val="999999"/>
          <w:sz w:val="24"/>
          <w:szCs w:val="24"/>
          <w:shd w:val="clear" w:color="auto" w:fill="F5F2F0"/>
          <w:lang w:eastAsia="en-IN"/>
        </w:rPr>
        <w:t>(</w:t>
      </w:r>
      <w:r w:rsidR="009B7766" w:rsidRPr="009B7766">
        <w:rPr>
          <w:rFonts w:ascii="Consolas" w:eastAsia="Times New Roman" w:hAnsi="Consolas" w:cs="Times New Roman"/>
          <w:color w:val="333333"/>
          <w:sz w:val="24"/>
          <w:szCs w:val="24"/>
          <w:shd w:val="clear" w:color="auto" w:fill="F5F2F0"/>
          <w:lang w:eastAsia="en-IN"/>
        </w:rPr>
        <w:t xml:space="preserve"> </w:t>
      </w:r>
      <w:r w:rsidR="009B7766" w:rsidRPr="009B7766">
        <w:rPr>
          <w:rFonts w:ascii="Consolas" w:eastAsia="Times New Roman" w:hAnsi="Consolas" w:cs="Times New Roman"/>
          <w:color w:val="990055"/>
          <w:sz w:val="24"/>
          <w:szCs w:val="24"/>
          <w:shd w:val="clear" w:color="auto" w:fill="F5F2F0"/>
          <w:lang w:eastAsia="en-IN"/>
        </w:rPr>
        <w:t>2</w:t>
      </w:r>
      <w:proofErr w:type="gramEnd"/>
      <w:r w:rsidR="009B7766" w:rsidRPr="009B7766">
        <w:rPr>
          <w:rFonts w:ascii="Consolas" w:eastAsia="Times New Roman" w:hAnsi="Consolas" w:cs="Times New Roman"/>
          <w:color w:val="333333"/>
          <w:sz w:val="24"/>
          <w:szCs w:val="24"/>
          <w:shd w:val="clear" w:color="auto" w:fill="F5F2F0"/>
          <w:lang w:eastAsia="en-IN"/>
        </w:rPr>
        <w:t xml:space="preserve"> </w:t>
      </w:r>
      <w:r w:rsidR="009B7766" w:rsidRPr="009B7766">
        <w:rPr>
          <w:rFonts w:ascii="Consolas" w:eastAsia="Times New Roman" w:hAnsi="Consolas" w:cs="Times New Roman"/>
          <w:color w:val="A67F59"/>
          <w:sz w:val="24"/>
          <w:szCs w:val="24"/>
          <w:shd w:val="clear" w:color="auto" w:fill="F5F2F0"/>
          <w:lang w:eastAsia="en-IN"/>
        </w:rPr>
        <w:t>**</w:t>
      </w:r>
      <w:r w:rsidR="009B7766" w:rsidRPr="009B7766">
        <w:rPr>
          <w:rFonts w:ascii="Consolas" w:eastAsia="Times New Roman" w:hAnsi="Consolas" w:cs="Times New Roman"/>
          <w:color w:val="333333"/>
          <w:sz w:val="24"/>
          <w:szCs w:val="24"/>
          <w:shd w:val="clear" w:color="auto" w:fill="F5F2F0"/>
          <w:lang w:eastAsia="en-IN"/>
        </w:rPr>
        <w:t xml:space="preserve"> </w:t>
      </w:r>
      <w:r w:rsidR="009B7766" w:rsidRPr="009B7766">
        <w:rPr>
          <w:rFonts w:ascii="Consolas" w:eastAsia="Times New Roman" w:hAnsi="Consolas" w:cs="Times New Roman"/>
          <w:color w:val="990055"/>
          <w:sz w:val="24"/>
          <w:szCs w:val="24"/>
          <w:shd w:val="clear" w:color="auto" w:fill="F5F2F0"/>
          <w:lang w:eastAsia="en-IN"/>
        </w:rPr>
        <w:t>3</w:t>
      </w:r>
      <w:r w:rsidR="009B7766" w:rsidRPr="009B7766">
        <w:rPr>
          <w:rFonts w:ascii="Consolas" w:eastAsia="Times New Roman" w:hAnsi="Consolas" w:cs="Times New Roman"/>
          <w:color w:val="333333"/>
          <w:sz w:val="24"/>
          <w:szCs w:val="24"/>
          <w:shd w:val="clear" w:color="auto" w:fill="F5F2F0"/>
          <w:lang w:eastAsia="en-IN"/>
        </w:rPr>
        <w:t xml:space="preserve"> </w:t>
      </w:r>
      <w:r w:rsidR="009B7766" w:rsidRPr="009B7766">
        <w:rPr>
          <w:rFonts w:ascii="Consolas" w:eastAsia="Times New Roman" w:hAnsi="Consolas" w:cs="Times New Roman"/>
          <w:color w:val="999999"/>
          <w:sz w:val="24"/>
          <w:szCs w:val="24"/>
          <w:shd w:val="clear" w:color="auto" w:fill="F5F2F0"/>
          <w:lang w:eastAsia="en-IN"/>
        </w:rPr>
        <w:t>);</w:t>
      </w:r>
      <w:r w:rsidR="009B7766" w:rsidRPr="009B7766">
        <w:rPr>
          <w:rFonts w:ascii="Consolas" w:eastAsia="Times New Roman" w:hAnsi="Consolas" w:cs="Times New Roman"/>
          <w:color w:val="333333"/>
          <w:sz w:val="24"/>
          <w:szCs w:val="24"/>
          <w:shd w:val="clear" w:color="auto" w:fill="F5F2F0"/>
          <w:lang w:eastAsia="en-IN"/>
        </w:rPr>
        <w:t xml:space="preserve"> </w:t>
      </w:r>
      <w:r w:rsidR="009B7766" w:rsidRPr="009B7766">
        <w:rPr>
          <w:rFonts w:ascii="Consolas" w:eastAsia="Times New Roman" w:hAnsi="Consolas" w:cs="Times New Roman"/>
          <w:color w:val="708090"/>
          <w:sz w:val="24"/>
          <w:szCs w:val="24"/>
          <w:shd w:val="clear" w:color="auto" w:fill="F5F2F0"/>
          <w:lang w:eastAsia="en-IN"/>
        </w:rPr>
        <w:t>// 2³ = 8</w:t>
      </w:r>
    </w:p>
    <w:p w14:paraId="741AE4AB" w14:textId="678F3C7B" w:rsidR="009B7766" w:rsidRDefault="009B7766" w:rsidP="009B7766">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roofErr w:type="gramStart"/>
      <w:r w:rsidRPr="009B7766">
        <w:rPr>
          <w:rFonts w:ascii="Consolas" w:eastAsia="Times New Roman" w:hAnsi="Consolas" w:cs="Times New Roman"/>
          <w:color w:val="DD4A68"/>
          <w:sz w:val="24"/>
          <w:szCs w:val="24"/>
          <w:shd w:val="clear" w:color="auto" w:fill="F5F2F0"/>
          <w:lang w:eastAsia="en-IN"/>
        </w:rPr>
        <w:t>alert</w:t>
      </w:r>
      <w:r w:rsidRPr="009B7766">
        <w:rPr>
          <w:rFonts w:ascii="Consolas" w:eastAsia="Times New Roman" w:hAnsi="Consolas" w:cs="Times New Roman"/>
          <w:color w:val="999999"/>
          <w:sz w:val="24"/>
          <w:szCs w:val="24"/>
          <w:shd w:val="clear" w:color="auto" w:fill="F5F2F0"/>
          <w:lang w:eastAsia="en-IN"/>
        </w:rPr>
        <w:t>(</w:t>
      </w:r>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990055"/>
          <w:sz w:val="24"/>
          <w:szCs w:val="24"/>
          <w:shd w:val="clear" w:color="auto" w:fill="F5F2F0"/>
          <w:lang w:eastAsia="en-IN"/>
        </w:rPr>
        <w:t>2</w:t>
      </w:r>
      <w:proofErr w:type="gramEnd"/>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A67F59"/>
          <w:sz w:val="24"/>
          <w:szCs w:val="24"/>
          <w:shd w:val="clear" w:color="auto" w:fill="F5F2F0"/>
          <w:lang w:eastAsia="en-IN"/>
        </w:rPr>
        <w:t>**</w:t>
      </w:r>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990055"/>
          <w:sz w:val="24"/>
          <w:szCs w:val="24"/>
          <w:shd w:val="clear" w:color="auto" w:fill="F5F2F0"/>
          <w:lang w:eastAsia="en-IN"/>
        </w:rPr>
        <w:t>4</w:t>
      </w:r>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999999"/>
          <w:sz w:val="24"/>
          <w:szCs w:val="24"/>
          <w:shd w:val="clear" w:color="auto" w:fill="F5F2F0"/>
          <w:lang w:eastAsia="en-IN"/>
        </w:rPr>
        <w:t>);</w:t>
      </w:r>
      <w:r w:rsidRPr="009B7766">
        <w:rPr>
          <w:rFonts w:ascii="Consolas" w:eastAsia="Times New Roman" w:hAnsi="Consolas" w:cs="Times New Roman"/>
          <w:color w:val="333333"/>
          <w:sz w:val="24"/>
          <w:szCs w:val="24"/>
          <w:shd w:val="clear" w:color="auto" w:fill="F5F2F0"/>
          <w:lang w:eastAsia="en-IN"/>
        </w:rPr>
        <w:t xml:space="preserve"> </w:t>
      </w:r>
      <w:r w:rsidRPr="009B7766">
        <w:rPr>
          <w:rFonts w:ascii="Consolas" w:eastAsia="Times New Roman" w:hAnsi="Consolas" w:cs="Times New Roman"/>
          <w:color w:val="708090"/>
          <w:sz w:val="24"/>
          <w:szCs w:val="24"/>
          <w:shd w:val="clear" w:color="auto" w:fill="F5F2F0"/>
          <w:lang w:eastAsia="en-IN"/>
        </w:rPr>
        <w:t>// 2⁴ = 16</w:t>
      </w:r>
    </w:p>
    <w:p w14:paraId="7D102FA5" w14:textId="7100BB88" w:rsidR="00911346" w:rsidRDefault="00911346" w:rsidP="009B7766">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
    <w:p w14:paraId="2D185C4F" w14:textId="77777777" w:rsidR="00911346" w:rsidRDefault="00911346" w:rsidP="0091134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If-else</w:t>
      </w:r>
    </w:p>
    <w:p w14:paraId="12B76DA4" w14:textId="77777777" w:rsidR="00D940F4" w:rsidRPr="00D940F4" w:rsidRDefault="00D940F4" w:rsidP="00D940F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940F4">
        <w:rPr>
          <w:rFonts w:ascii="Segoe UI" w:eastAsia="Times New Roman" w:hAnsi="Segoe UI" w:cs="Segoe UI"/>
          <w:color w:val="333333"/>
          <w:sz w:val="24"/>
          <w:szCs w:val="24"/>
          <w:lang w:eastAsia="en-IN"/>
        </w:rPr>
        <w:t>The </w:t>
      </w:r>
      <w:r w:rsidRPr="00D940F4">
        <w:rPr>
          <w:rFonts w:ascii="Segoe UI" w:eastAsia="Times New Roman" w:hAnsi="Segoe UI" w:cs="Segoe UI"/>
          <w:b/>
          <w:bCs/>
          <w:color w:val="333333"/>
          <w:sz w:val="24"/>
          <w:szCs w:val="24"/>
          <w:lang w:eastAsia="en-IN"/>
        </w:rPr>
        <w:t>JavaScript if-else statement</w:t>
      </w:r>
      <w:r w:rsidRPr="00D940F4">
        <w:rPr>
          <w:rFonts w:ascii="Segoe UI" w:eastAsia="Times New Roman" w:hAnsi="Segoe UI" w:cs="Segoe UI"/>
          <w:color w:val="333333"/>
          <w:sz w:val="24"/>
          <w:szCs w:val="24"/>
          <w:lang w:eastAsia="en-IN"/>
        </w:rPr>
        <w:t> is used </w:t>
      </w:r>
      <w:r w:rsidRPr="00D940F4">
        <w:rPr>
          <w:rFonts w:ascii="Segoe UI" w:eastAsia="Times New Roman" w:hAnsi="Segoe UI" w:cs="Segoe UI"/>
          <w:i/>
          <w:iCs/>
          <w:color w:val="333333"/>
          <w:sz w:val="24"/>
          <w:szCs w:val="24"/>
          <w:lang w:eastAsia="en-IN"/>
        </w:rPr>
        <w:t>to execute the code whether condition is true or false</w:t>
      </w:r>
      <w:r w:rsidRPr="00D940F4">
        <w:rPr>
          <w:rFonts w:ascii="Segoe UI" w:eastAsia="Times New Roman" w:hAnsi="Segoe UI" w:cs="Segoe UI"/>
          <w:color w:val="333333"/>
          <w:sz w:val="24"/>
          <w:szCs w:val="24"/>
          <w:lang w:eastAsia="en-IN"/>
        </w:rPr>
        <w:t>. There are three forms of if statement in JavaScript.</w:t>
      </w:r>
    </w:p>
    <w:p w14:paraId="21F5EE38" w14:textId="02E3B544" w:rsidR="00D940F4" w:rsidRPr="00D940F4" w:rsidRDefault="00D940F4" w:rsidP="00D940F4">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940F4">
        <w:rPr>
          <w:rFonts w:ascii="Segoe UI" w:eastAsia="Times New Roman" w:hAnsi="Segoe UI" w:cs="Segoe UI"/>
          <w:color w:val="000000"/>
          <w:sz w:val="24"/>
          <w:szCs w:val="24"/>
          <w:lang w:eastAsia="en-IN"/>
        </w:rPr>
        <w:t>If Statement</w:t>
      </w:r>
      <w:r>
        <w:rPr>
          <w:rFonts w:ascii="Segoe UI" w:eastAsia="Times New Roman" w:hAnsi="Segoe UI" w:cs="Segoe UI"/>
          <w:color w:val="000000"/>
          <w:sz w:val="24"/>
          <w:szCs w:val="24"/>
          <w:lang w:eastAsia="en-IN"/>
        </w:rPr>
        <w:t>-</w:t>
      </w:r>
      <w:r>
        <w:rPr>
          <w:rFonts w:ascii="Segoe UI" w:hAnsi="Segoe UI" w:cs="Segoe UI"/>
          <w:color w:val="333333"/>
          <w:shd w:val="clear" w:color="auto" w:fill="FFFFFF"/>
        </w:rPr>
        <w:t>It evaluates the content only if expression is true</w:t>
      </w:r>
    </w:p>
    <w:p w14:paraId="72C09250" w14:textId="0D3FA54A" w:rsidR="00D940F4" w:rsidRPr="00D940F4" w:rsidRDefault="00D940F4" w:rsidP="00D940F4">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940F4">
        <w:rPr>
          <w:rFonts w:ascii="Segoe UI" w:eastAsia="Times New Roman" w:hAnsi="Segoe UI" w:cs="Segoe UI"/>
          <w:color w:val="000000"/>
          <w:sz w:val="24"/>
          <w:szCs w:val="24"/>
          <w:lang w:eastAsia="en-IN"/>
        </w:rPr>
        <w:t>If else statement</w:t>
      </w:r>
      <w:r>
        <w:rPr>
          <w:rFonts w:ascii="Segoe UI" w:eastAsia="Times New Roman" w:hAnsi="Segoe UI" w:cs="Segoe UI"/>
          <w:color w:val="000000"/>
          <w:sz w:val="24"/>
          <w:szCs w:val="24"/>
          <w:lang w:eastAsia="en-IN"/>
        </w:rPr>
        <w:t>-</w:t>
      </w:r>
      <w:r>
        <w:rPr>
          <w:rFonts w:ascii="Segoe UI" w:hAnsi="Segoe UI" w:cs="Segoe UI"/>
          <w:color w:val="333333"/>
          <w:shd w:val="clear" w:color="auto" w:fill="FFFFFF"/>
        </w:rPr>
        <w:t>It evaluates the content whether condition is true of false.</w:t>
      </w:r>
    </w:p>
    <w:p w14:paraId="60B9FB33" w14:textId="10303C99" w:rsidR="00D940F4" w:rsidRPr="00D940F4" w:rsidRDefault="00D940F4" w:rsidP="00D940F4">
      <w:pPr>
        <w:numPr>
          <w:ilvl w:val="0"/>
          <w:numId w:val="2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940F4">
        <w:rPr>
          <w:rFonts w:ascii="Segoe UI" w:eastAsia="Times New Roman" w:hAnsi="Segoe UI" w:cs="Segoe UI"/>
          <w:color w:val="000000"/>
          <w:sz w:val="24"/>
          <w:szCs w:val="24"/>
          <w:lang w:eastAsia="en-IN"/>
        </w:rPr>
        <w:t>if else if statement</w:t>
      </w:r>
      <w:r>
        <w:rPr>
          <w:rFonts w:ascii="Segoe UI" w:eastAsia="Times New Roman" w:hAnsi="Segoe UI" w:cs="Segoe UI"/>
          <w:color w:val="000000"/>
          <w:sz w:val="24"/>
          <w:szCs w:val="24"/>
          <w:lang w:eastAsia="en-IN"/>
        </w:rPr>
        <w:t>-</w:t>
      </w:r>
      <w:r>
        <w:rPr>
          <w:rFonts w:ascii="Segoe UI" w:hAnsi="Segoe UI" w:cs="Segoe UI"/>
          <w:color w:val="333333"/>
          <w:shd w:val="clear" w:color="auto" w:fill="FFFFFF"/>
        </w:rPr>
        <w:t>It evaluates the content only if expression is true from several expressions. </w:t>
      </w:r>
    </w:p>
    <w:p w14:paraId="71AE185F" w14:textId="3EE9D877" w:rsidR="00D940F4" w:rsidRDefault="00D940F4" w:rsidP="009B7766">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
    <w:p w14:paraId="370D9A85" w14:textId="77777777" w:rsidR="00D940F4" w:rsidRDefault="00D940F4" w:rsidP="009B7766">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
    <w:p w14:paraId="7CE62F64" w14:textId="77777777" w:rsidR="00D940F4" w:rsidRDefault="00D940F4" w:rsidP="009B7766">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
    <w:p w14:paraId="2DD129C7" w14:textId="77777777" w:rsidR="00D940F4" w:rsidRDefault="00D940F4" w:rsidP="009B7766">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
    <w:p w14:paraId="45DE6D78" w14:textId="77777777" w:rsidR="00D940F4" w:rsidRDefault="00D940F4" w:rsidP="009B7766">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
    <w:p w14:paraId="6F44BBE6" w14:textId="77777777" w:rsidR="00D940F4" w:rsidRDefault="00D940F4" w:rsidP="009B7766">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
    <w:p w14:paraId="22F34D69" w14:textId="77777777" w:rsidR="00D940F4" w:rsidRDefault="00D940F4" w:rsidP="009B7766">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
    <w:p w14:paraId="3445E5BB" w14:textId="77777777" w:rsidR="00D940F4" w:rsidRPr="00D940F4" w:rsidRDefault="00D940F4" w:rsidP="009B7766">
      <w:pPr>
        <w:shd w:val="clear" w:color="auto" w:fill="FFFFFF"/>
        <w:spacing w:before="72" w:after="72" w:line="240" w:lineRule="auto"/>
        <w:ind w:left="720"/>
        <w:rPr>
          <w:rFonts w:ascii="Consolas" w:eastAsia="Times New Roman" w:hAnsi="Consolas" w:cs="Times New Roman"/>
          <w:b/>
          <w:bCs/>
          <w:color w:val="708090"/>
          <w:sz w:val="24"/>
          <w:szCs w:val="24"/>
          <w:shd w:val="clear" w:color="auto" w:fill="F5F2F0"/>
          <w:lang w:eastAsia="en-IN"/>
        </w:rPr>
      </w:pPr>
    </w:p>
    <w:p w14:paraId="44275481" w14:textId="2E09F0BC" w:rsidR="00911346" w:rsidRPr="00D940F4" w:rsidRDefault="00D940F4" w:rsidP="009B7766">
      <w:pPr>
        <w:shd w:val="clear" w:color="auto" w:fill="FFFFFF"/>
        <w:spacing w:before="72" w:after="72" w:line="240" w:lineRule="auto"/>
        <w:ind w:left="720"/>
        <w:rPr>
          <w:rFonts w:ascii="Consolas" w:eastAsia="Times New Roman" w:hAnsi="Consolas" w:cs="Times New Roman"/>
          <w:b/>
          <w:bCs/>
          <w:color w:val="708090"/>
          <w:sz w:val="24"/>
          <w:szCs w:val="24"/>
          <w:shd w:val="clear" w:color="auto" w:fill="F5F2F0"/>
          <w:lang w:eastAsia="en-IN"/>
        </w:rPr>
      </w:pPr>
      <w:r w:rsidRPr="00D940F4">
        <w:rPr>
          <w:rFonts w:ascii="Consolas" w:eastAsia="Times New Roman" w:hAnsi="Consolas" w:cs="Times New Roman"/>
          <w:b/>
          <w:bCs/>
          <w:color w:val="708090"/>
          <w:sz w:val="24"/>
          <w:szCs w:val="24"/>
          <w:shd w:val="clear" w:color="auto" w:fill="F5F2F0"/>
          <w:lang w:eastAsia="en-IN"/>
        </w:rPr>
        <w:t xml:space="preserve">             If </w:t>
      </w:r>
      <w:proofErr w:type="spellStart"/>
      <w:r w:rsidRPr="00D940F4">
        <w:rPr>
          <w:rFonts w:ascii="Consolas" w:eastAsia="Times New Roman" w:hAnsi="Consolas" w:cs="Times New Roman"/>
          <w:b/>
          <w:bCs/>
          <w:color w:val="708090"/>
          <w:sz w:val="24"/>
          <w:szCs w:val="24"/>
          <w:shd w:val="clear" w:color="auto" w:fill="F5F2F0"/>
          <w:lang w:eastAsia="en-IN"/>
        </w:rPr>
        <w:t>anf</w:t>
      </w:r>
      <w:proofErr w:type="spellEnd"/>
      <w:r w:rsidRPr="00D940F4">
        <w:rPr>
          <w:rFonts w:ascii="Consolas" w:eastAsia="Times New Roman" w:hAnsi="Consolas" w:cs="Times New Roman"/>
          <w:b/>
          <w:bCs/>
          <w:color w:val="708090"/>
          <w:sz w:val="24"/>
          <w:szCs w:val="24"/>
          <w:shd w:val="clear" w:color="auto" w:fill="F5F2F0"/>
          <w:lang w:eastAsia="en-IN"/>
        </w:rPr>
        <w:t xml:space="preserve"> if else Example</w:t>
      </w:r>
    </w:p>
    <w:p w14:paraId="58D83640" w14:textId="77777777" w:rsidR="00D940F4" w:rsidRP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r w:rsidRPr="00D940F4">
        <w:rPr>
          <w:rFonts w:ascii="Consolas" w:eastAsia="Times New Roman" w:hAnsi="Consolas" w:cs="Times New Roman"/>
          <w:color w:val="708090"/>
          <w:sz w:val="24"/>
          <w:szCs w:val="24"/>
          <w:shd w:val="clear" w:color="auto" w:fill="F5F2F0"/>
          <w:lang w:eastAsia="en-IN"/>
        </w:rPr>
        <w:t>&lt;html&gt;</w:t>
      </w:r>
    </w:p>
    <w:p w14:paraId="79A61ED2" w14:textId="77777777" w:rsidR="00D940F4" w:rsidRP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r w:rsidRPr="00D940F4">
        <w:rPr>
          <w:rFonts w:ascii="Consolas" w:eastAsia="Times New Roman" w:hAnsi="Consolas" w:cs="Times New Roman"/>
          <w:color w:val="708090"/>
          <w:sz w:val="24"/>
          <w:szCs w:val="24"/>
          <w:shd w:val="clear" w:color="auto" w:fill="F5F2F0"/>
          <w:lang w:eastAsia="en-IN"/>
        </w:rPr>
        <w:t>&lt;body&gt;</w:t>
      </w:r>
    </w:p>
    <w:p w14:paraId="74F95BDE" w14:textId="77777777" w:rsidR="00D940F4" w:rsidRP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r w:rsidRPr="00D940F4">
        <w:rPr>
          <w:rFonts w:ascii="Consolas" w:eastAsia="Times New Roman" w:hAnsi="Consolas" w:cs="Times New Roman"/>
          <w:color w:val="708090"/>
          <w:sz w:val="24"/>
          <w:szCs w:val="24"/>
          <w:shd w:val="clear" w:color="auto" w:fill="F5F2F0"/>
          <w:lang w:eastAsia="en-IN"/>
        </w:rPr>
        <w:t xml:space="preserve">&lt;script&gt;  </w:t>
      </w:r>
    </w:p>
    <w:p w14:paraId="1D463DF9" w14:textId="77777777" w:rsidR="00D940F4" w:rsidRP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r w:rsidRPr="00D940F4">
        <w:rPr>
          <w:rFonts w:ascii="Consolas" w:eastAsia="Times New Roman" w:hAnsi="Consolas" w:cs="Times New Roman"/>
          <w:color w:val="708090"/>
          <w:sz w:val="24"/>
          <w:szCs w:val="24"/>
          <w:shd w:val="clear" w:color="auto" w:fill="F5F2F0"/>
          <w:lang w:eastAsia="en-IN"/>
        </w:rPr>
        <w:t xml:space="preserve">var a=20;  </w:t>
      </w:r>
    </w:p>
    <w:p w14:paraId="2AC449B5" w14:textId="77777777" w:rsidR="00D940F4" w:rsidRP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r w:rsidRPr="00D940F4">
        <w:rPr>
          <w:rFonts w:ascii="Consolas" w:eastAsia="Times New Roman" w:hAnsi="Consolas" w:cs="Times New Roman"/>
          <w:color w:val="708090"/>
          <w:sz w:val="24"/>
          <w:szCs w:val="24"/>
          <w:shd w:val="clear" w:color="auto" w:fill="F5F2F0"/>
          <w:lang w:eastAsia="en-IN"/>
        </w:rPr>
        <w:t>if(a%2==</w:t>
      </w:r>
      <w:proofErr w:type="gramStart"/>
      <w:r w:rsidRPr="00D940F4">
        <w:rPr>
          <w:rFonts w:ascii="Consolas" w:eastAsia="Times New Roman" w:hAnsi="Consolas" w:cs="Times New Roman"/>
          <w:color w:val="708090"/>
          <w:sz w:val="24"/>
          <w:szCs w:val="24"/>
          <w:shd w:val="clear" w:color="auto" w:fill="F5F2F0"/>
          <w:lang w:eastAsia="en-IN"/>
        </w:rPr>
        <w:t>0){</w:t>
      </w:r>
      <w:proofErr w:type="gramEnd"/>
      <w:r w:rsidRPr="00D940F4">
        <w:rPr>
          <w:rFonts w:ascii="Consolas" w:eastAsia="Times New Roman" w:hAnsi="Consolas" w:cs="Times New Roman"/>
          <w:color w:val="708090"/>
          <w:sz w:val="24"/>
          <w:szCs w:val="24"/>
          <w:shd w:val="clear" w:color="auto" w:fill="F5F2F0"/>
          <w:lang w:eastAsia="en-IN"/>
        </w:rPr>
        <w:t xml:space="preserve">  </w:t>
      </w:r>
    </w:p>
    <w:p w14:paraId="474C6CD6" w14:textId="77777777" w:rsidR="00D940F4" w:rsidRP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roofErr w:type="spellStart"/>
      <w:proofErr w:type="gramStart"/>
      <w:r w:rsidRPr="00D940F4">
        <w:rPr>
          <w:rFonts w:ascii="Consolas" w:eastAsia="Times New Roman" w:hAnsi="Consolas" w:cs="Times New Roman"/>
          <w:color w:val="708090"/>
          <w:sz w:val="24"/>
          <w:szCs w:val="24"/>
          <w:shd w:val="clear" w:color="auto" w:fill="F5F2F0"/>
          <w:lang w:eastAsia="en-IN"/>
        </w:rPr>
        <w:t>document.write</w:t>
      </w:r>
      <w:proofErr w:type="spellEnd"/>
      <w:proofErr w:type="gramEnd"/>
      <w:r w:rsidRPr="00D940F4">
        <w:rPr>
          <w:rFonts w:ascii="Consolas" w:eastAsia="Times New Roman" w:hAnsi="Consolas" w:cs="Times New Roman"/>
          <w:color w:val="708090"/>
          <w:sz w:val="24"/>
          <w:szCs w:val="24"/>
          <w:shd w:val="clear" w:color="auto" w:fill="F5F2F0"/>
          <w:lang w:eastAsia="en-IN"/>
        </w:rPr>
        <w:t xml:space="preserve">("a is even number");  </w:t>
      </w:r>
    </w:p>
    <w:p w14:paraId="59F81D8A" w14:textId="77777777" w:rsidR="00D940F4" w:rsidRP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r w:rsidRPr="00D940F4">
        <w:rPr>
          <w:rFonts w:ascii="Consolas" w:eastAsia="Times New Roman" w:hAnsi="Consolas" w:cs="Times New Roman"/>
          <w:color w:val="708090"/>
          <w:sz w:val="24"/>
          <w:szCs w:val="24"/>
          <w:shd w:val="clear" w:color="auto" w:fill="F5F2F0"/>
          <w:lang w:eastAsia="en-IN"/>
        </w:rPr>
        <w:t xml:space="preserve">}  </w:t>
      </w:r>
    </w:p>
    <w:p w14:paraId="1E922222" w14:textId="77777777" w:rsidR="00D940F4" w:rsidRP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roofErr w:type="gramStart"/>
      <w:r w:rsidRPr="00D940F4">
        <w:rPr>
          <w:rFonts w:ascii="Consolas" w:eastAsia="Times New Roman" w:hAnsi="Consolas" w:cs="Times New Roman"/>
          <w:color w:val="708090"/>
          <w:sz w:val="24"/>
          <w:szCs w:val="24"/>
          <w:shd w:val="clear" w:color="auto" w:fill="F5F2F0"/>
          <w:lang w:eastAsia="en-IN"/>
        </w:rPr>
        <w:t>else{</w:t>
      </w:r>
      <w:proofErr w:type="gramEnd"/>
      <w:r w:rsidRPr="00D940F4">
        <w:rPr>
          <w:rFonts w:ascii="Consolas" w:eastAsia="Times New Roman" w:hAnsi="Consolas" w:cs="Times New Roman"/>
          <w:color w:val="708090"/>
          <w:sz w:val="24"/>
          <w:szCs w:val="24"/>
          <w:shd w:val="clear" w:color="auto" w:fill="F5F2F0"/>
          <w:lang w:eastAsia="en-IN"/>
        </w:rPr>
        <w:t xml:space="preserve">  </w:t>
      </w:r>
    </w:p>
    <w:p w14:paraId="67343483" w14:textId="77777777" w:rsidR="00D940F4" w:rsidRP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proofErr w:type="spellStart"/>
      <w:proofErr w:type="gramStart"/>
      <w:r w:rsidRPr="00D940F4">
        <w:rPr>
          <w:rFonts w:ascii="Consolas" w:eastAsia="Times New Roman" w:hAnsi="Consolas" w:cs="Times New Roman"/>
          <w:color w:val="708090"/>
          <w:sz w:val="24"/>
          <w:szCs w:val="24"/>
          <w:shd w:val="clear" w:color="auto" w:fill="F5F2F0"/>
          <w:lang w:eastAsia="en-IN"/>
        </w:rPr>
        <w:t>document.write</w:t>
      </w:r>
      <w:proofErr w:type="spellEnd"/>
      <w:proofErr w:type="gramEnd"/>
      <w:r w:rsidRPr="00D940F4">
        <w:rPr>
          <w:rFonts w:ascii="Consolas" w:eastAsia="Times New Roman" w:hAnsi="Consolas" w:cs="Times New Roman"/>
          <w:color w:val="708090"/>
          <w:sz w:val="24"/>
          <w:szCs w:val="24"/>
          <w:shd w:val="clear" w:color="auto" w:fill="F5F2F0"/>
          <w:lang w:eastAsia="en-IN"/>
        </w:rPr>
        <w:t xml:space="preserve">("a is odd number");  </w:t>
      </w:r>
    </w:p>
    <w:p w14:paraId="58CF6E57" w14:textId="77777777" w:rsidR="00D940F4" w:rsidRP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r w:rsidRPr="00D940F4">
        <w:rPr>
          <w:rFonts w:ascii="Consolas" w:eastAsia="Times New Roman" w:hAnsi="Consolas" w:cs="Times New Roman"/>
          <w:color w:val="708090"/>
          <w:sz w:val="24"/>
          <w:szCs w:val="24"/>
          <w:shd w:val="clear" w:color="auto" w:fill="F5F2F0"/>
          <w:lang w:eastAsia="en-IN"/>
        </w:rPr>
        <w:t xml:space="preserve">}  </w:t>
      </w:r>
    </w:p>
    <w:p w14:paraId="28C8D6E6" w14:textId="77777777" w:rsidR="00D940F4" w:rsidRP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r w:rsidRPr="00D940F4">
        <w:rPr>
          <w:rFonts w:ascii="Consolas" w:eastAsia="Times New Roman" w:hAnsi="Consolas" w:cs="Times New Roman"/>
          <w:color w:val="708090"/>
          <w:sz w:val="24"/>
          <w:szCs w:val="24"/>
          <w:shd w:val="clear" w:color="auto" w:fill="F5F2F0"/>
          <w:lang w:eastAsia="en-IN"/>
        </w:rPr>
        <w:t>&lt;/script&gt;</w:t>
      </w:r>
    </w:p>
    <w:p w14:paraId="3BE9007C" w14:textId="77777777" w:rsidR="00D940F4" w:rsidRP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r w:rsidRPr="00D940F4">
        <w:rPr>
          <w:rFonts w:ascii="Consolas" w:eastAsia="Times New Roman" w:hAnsi="Consolas" w:cs="Times New Roman"/>
          <w:color w:val="708090"/>
          <w:sz w:val="24"/>
          <w:szCs w:val="24"/>
          <w:shd w:val="clear" w:color="auto" w:fill="F5F2F0"/>
          <w:lang w:eastAsia="en-IN"/>
        </w:rPr>
        <w:t>&lt;/body&gt;</w:t>
      </w:r>
    </w:p>
    <w:p w14:paraId="0B5A6BE4" w14:textId="5B3BCC39" w:rsid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r w:rsidRPr="00D940F4">
        <w:rPr>
          <w:rFonts w:ascii="Consolas" w:eastAsia="Times New Roman" w:hAnsi="Consolas" w:cs="Times New Roman"/>
          <w:color w:val="708090"/>
          <w:sz w:val="24"/>
          <w:szCs w:val="24"/>
          <w:shd w:val="clear" w:color="auto" w:fill="F5F2F0"/>
          <w:lang w:eastAsia="en-IN"/>
        </w:rPr>
        <w:t>&lt;/html&gt;</w:t>
      </w:r>
    </w:p>
    <w:p w14:paraId="1EDFDF67" w14:textId="77777777" w:rsidR="00D940F4" w:rsidRDefault="00D940F4" w:rsidP="00D940F4">
      <w:pPr>
        <w:shd w:val="clear" w:color="auto" w:fill="FFFFFF"/>
        <w:spacing w:before="72" w:after="72" w:line="240" w:lineRule="auto"/>
        <w:ind w:left="720"/>
        <w:rPr>
          <w:rFonts w:ascii="Consolas" w:eastAsia="Times New Roman" w:hAnsi="Consolas" w:cs="Times New Roman"/>
          <w:color w:val="708090"/>
          <w:sz w:val="24"/>
          <w:szCs w:val="24"/>
          <w:shd w:val="clear" w:color="auto" w:fill="F5F2F0"/>
          <w:lang w:eastAsia="en-IN"/>
        </w:rPr>
      </w:pPr>
      <w:r>
        <w:rPr>
          <w:rFonts w:ascii="Consolas" w:eastAsia="Times New Roman" w:hAnsi="Consolas" w:cs="Times New Roman"/>
          <w:color w:val="708090"/>
          <w:sz w:val="24"/>
          <w:szCs w:val="24"/>
          <w:shd w:val="clear" w:color="auto" w:fill="F5F2F0"/>
          <w:lang w:eastAsia="en-IN"/>
        </w:rPr>
        <w:t xml:space="preserve">              </w:t>
      </w:r>
    </w:p>
    <w:p w14:paraId="2016899D" w14:textId="3FBBB371" w:rsidR="00D940F4" w:rsidRPr="00D940F4" w:rsidRDefault="00D940F4" w:rsidP="00D940F4">
      <w:pPr>
        <w:shd w:val="clear" w:color="auto" w:fill="FFFFFF"/>
        <w:spacing w:before="72" w:after="72" w:line="240" w:lineRule="auto"/>
        <w:ind w:left="720"/>
        <w:rPr>
          <w:rFonts w:ascii="Consolas" w:eastAsia="Times New Roman" w:hAnsi="Consolas" w:cs="Times New Roman"/>
          <w:b/>
          <w:bCs/>
          <w:color w:val="708090"/>
          <w:sz w:val="24"/>
          <w:szCs w:val="24"/>
          <w:shd w:val="clear" w:color="auto" w:fill="F5F2F0"/>
          <w:lang w:eastAsia="en-IN"/>
        </w:rPr>
      </w:pPr>
      <w:r>
        <w:rPr>
          <w:rFonts w:ascii="Consolas" w:eastAsia="Times New Roman" w:hAnsi="Consolas" w:cs="Times New Roman"/>
          <w:color w:val="708090"/>
          <w:sz w:val="24"/>
          <w:szCs w:val="24"/>
          <w:shd w:val="clear" w:color="auto" w:fill="F5F2F0"/>
          <w:lang w:eastAsia="en-IN"/>
        </w:rPr>
        <w:t xml:space="preserve"> </w:t>
      </w:r>
      <w:r w:rsidRPr="00D940F4">
        <w:rPr>
          <w:rFonts w:ascii="Consolas" w:eastAsia="Times New Roman" w:hAnsi="Consolas" w:cs="Times New Roman"/>
          <w:b/>
          <w:bCs/>
          <w:color w:val="708090"/>
          <w:sz w:val="24"/>
          <w:szCs w:val="24"/>
          <w:shd w:val="clear" w:color="auto" w:fill="F5F2F0"/>
          <w:lang w:eastAsia="en-IN"/>
        </w:rPr>
        <w:t>If else if example</w:t>
      </w:r>
    </w:p>
    <w:p w14:paraId="788A5065" w14:textId="6D3B3C55" w:rsidR="00911346" w:rsidRDefault="00911346" w:rsidP="009B7766">
      <w:pPr>
        <w:shd w:val="clear" w:color="auto" w:fill="FFFFFF"/>
        <w:spacing w:before="72" w:after="72" w:line="240" w:lineRule="auto"/>
        <w:ind w:left="720"/>
        <w:rPr>
          <w:rFonts w:ascii="Segoe UI" w:eastAsia="Times New Roman" w:hAnsi="Segoe UI" w:cs="Segoe UI"/>
          <w:color w:val="333333"/>
          <w:sz w:val="24"/>
          <w:szCs w:val="24"/>
          <w:lang w:eastAsia="en-IN"/>
        </w:rPr>
      </w:pPr>
    </w:p>
    <w:p w14:paraId="4D94033D"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r w:rsidRPr="00D940F4">
        <w:rPr>
          <w:rFonts w:ascii="Segoe UI" w:eastAsia="Times New Roman" w:hAnsi="Segoe UI" w:cs="Segoe UI"/>
          <w:color w:val="333333"/>
          <w:sz w:val="24"/>
          <w:szCs w:val="24"/>
          <w:lang w:eastAsia="en-IN"/>
        </w:rPr>
        <w:t>&lt;html&gt;</w:t>
      </w:r>
    </w:p>
    <w:p w14:paraId="424D1F7D"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r w:rsidRPr="00D940F4">
        <w:rPr>
          <w:rFonts w:ascii="Segoe UI" w:eastAsia="Times New Roman" w:hAnsi="Segoe UI" w:cs="Segoe UI"/>
          <w:color w:val="333333"/>
          <w:sz w:val="24"/>
          <w:szCs w:val="24"/>
          <w:lang w:eastAsia="en-IN"/>
        </w:rPr>
        <w:t>&lt;body&gt;</w:t>
      </w:r>
    </w:p>
    <w:p w14:paraId="23BDE091"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r w:rsidRPr="00D940F4">
        <w:rPr>
          <w:rFonts w:ascii="Segoe UI" w:eastAsia="Times New Roman" w:hAnsi="Segoe UI" w:cs="Segoe UI"/>
          <w:color w:val="333333"/>
          <w:sz w:val="24"/>
          <w:szCs w:val="24"/>
          <w:lang w:eastAsia="en-IN"/>
        </w:rPr>
        <w:t xml:space="preserve">&lt;script&gt;  </w:t>
      </w:r>
    </w:p>
    <w:p w14:paraId="465CF291"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r w:rsidRPr="00D940F4">
        <w:rPr>
          <w:rFonts w:ascii="Segoe UI" w:eastAsia="Times New Roman" w:hAnsi="Segoe UI" w:cs="Segoe UI"/>
          <w:color w:val="333333"/>
          <w:sz w:val="24"/>
          <w:szCs w:val="24"/>
          <w:lang w:eastAsia="en-IN"/>
        </w:rPr>
        <w:t xml:space="preserve">var a=20;  </w:t>
      </w:r>
    </w:p>
    <w:p w14:paraId="76D280FC"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r w:rsidRPr="00D940F4">
        <w:rPr>
          <w:rFonts w:ascii="Segoe UI" w:eastAsia="Times New Roman" w:hAnsi="Segoe UI" w:cs="Segoe UI"/>
          <w:color w:val="333333"/>
          <w:sz w:val="24"/>
          <w:szCs w:val="24"/>
          <w:lang w:eastAsia="en-IN"/>
        </w:rPr>
        <w:t>if(a==</w:t>
      </w:r>
      <w:proofErr w:type="gramStart"/>
      <w:r w:rsidRPr="00D940F4">
        <w:rPr>
          <w:rFonts w:ascii="Segoe UI" w:eastAsia="Times New Roman" w:hAnsi="Segoe UI" w:cs="Segoe UI"/>
          <w:color w:val="333333"/>
          <w:sz w:val="24"/>
          <w:szCs w:val="24"/>
          <w:lang w:eastAsia="en-IN"/>
        </w:rPr>
        <w:t>10){</w:t>
      </w:r>
      <w:proofErr w:type="gramEnd"/>
      <w:r w:rsidRPr="00D940F4">
        <w:rPr>
          <w:rFonts w:ascii="Segoe UI" w:eastAsia="Times New Roman" w:hAnsi="Segoe UI" w:cs="Segoe UI"/>
          <w:color w:val="333333"/>
          <w:sz w:val="24"/>
          <w:szCs w:val="24"/>
          <w:lang w:eastAsia="en-IN"/>
        </w:rPr>
        <w:t xml:space="preserve">  </w:t>
      </w:r>
    </w:p>
    <w:p w14:paraId="04AB3B5C"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proofErr w:type="spellStart"/>
      <w:proofErr w:type="gramStart"/>
      <w:r w:rsidRPr="00D940F4">
        <w:rPr>
          <w:rFonts w:ascii="Segoe UI" w:eastAsia="Times New Roman" w:hAnsi="Segoe UI" w:cs="Segoe UI"/>
          <w:color w:val="333333"/>
          <w:sz w:val="24"/>
          <w:szCs w:val="24"/>
          <w:lang w:eastAsia="en-IN"/>
        </w:rPr>
        <w:t>document.write</w:t>
      </w:r>
      <w:proofErr w:type="spellEnd"/>
      <w:proofErr w:type="gramEnd"/>
      <w:r w:rsidRPr="00D940F4">
        <w:rPr>
          <w:rFonts w:ascii="Segoe UI" w:eastAsia="Times New Roman" w:hAnsi="Segoe UI" w:cs="Segoe UI"/>
          <w:color w:val="333333"/>
          <w:sz w:val="24"/>
          <w:szCs w:val="24"/>
          <w:lang w:eastAsia="en-IN"/>
        </w:rPr>
        <w:t xml:space="preserve">("a is equal to 10");  </w:t>
      </w:r>
    </w:p>
    <w:p w14:paraId="3810FCFB"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r w:rsidRPr="00D940F4">
        <w:rPr>
          <w:rFonts w:ascii="Segoe UI" w:eastAsia="Times New Roman" w:hAnsi="Segoe UI" w:cs="Segoe UI"/>
          <w:color w:val="333333"/>
          <w:sz w:val="24"/>
          <w:szCs w:val="24"/>
          <w:lang w:eastAsia="en-IN"/>
        </w:rPr>
        <w:t xml:space="preserve">}  </w:t>
      </w:r>
    </w:p>
    <w:p w14:paraId="7EC60ABD"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r w:rsidRPr="00D940F4">
        <w:rPr>
          <w:rFonts w:ascii="Segoe UI" w:eastAsia="Times New Roman" w:hAnsi="Segoe UI" w:cs="Segoe UI"/>
          <w:color w:val="333333"/>
          <w:sz w:val="24"/>
          <w:szCs w:val="24"/>
          <w:lang w:eastAsia="en-IN"/>
        </w:rPr>
        <w:t>else if(a==</w:t>
      </w:r>
      <w:proofErr w:type="gramStart"/>
      <w:r w:rsidRPr="00D940F4">
        <w:rPr>
          <w:rFonts w:ascii="Segoe UI" w:eastAsia="Times New Roman" w:hAnsi="Segoe UI" w:cs="Segoe UI"/>
          <w:color w:val="333333"/>
          <w:sz w:val="24"/>
          <w:szCs w:val="24"/>
          <w:lang w:eastAsia="en-IN"/>
        </w:rPr>
        <w:t>15){</w:t>
      </w:r>
      <w:proofErr w:type="gramEnd"/>
      <w:r w:rsidRPr="00D940F4">
        <w:rPr>
          <w:rFonts w:ascii="Segoe UI" w:eastAsia="Times New Roman" w:hAnsi="Segoe UI" w:cs="Segoe UI"/>
          <w:color w:val="333333"/>
          <w:sz w:val="24"/>
          <w:szCs w:val="24"/>
          <w:lang w:eastAsia="en-IN"/>
        </w:rPr>
        <w:t xml:space="preserve">  </w:t>
      </w:r>
    </w:p>
    <w:p w14:paraId="0E96E189"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proofErr w:type="spellStart"/>
      <w:proofErr w:type="gramStart"/>
      <w:r w:rsidRPr="00D940F4">
        <w:rPr>
          <w:rFonts w:ascii="Segoe UI" w:eastAsia="Times New Roman" w:hAnsi="Segoe UI" w:cs="Segoe UI"/>
          <w:color w:val="333333"/>
          <w:sz w:val="24"/>
          <w:szCs w:val="24"/>
          <w:lang w:eastAsia="en-IN"/>
        </w:rPr>
        <w:t>document.write</w:t>
      </w:r>
      <w:proofErr w:type="spellEnd"/>
      <w:proofErr w:type="gramEnd"/>
      <w:r w:rsidRPr="00D940F4">
        <w:rPr>
          <w:rFonts w:ascii="Segoe UI" w:eastAsia="Times New Roman" w:hAnsi="Segoe UI" w:cs="Segoe UI"/>
          <w:color w:val="333333"/>
          <w:sz w:val="24"/>
          <w:szCs w:val="24"/>
          <w:lang w:eastAsia="en-IN"/>
        </w:rPr>
        <w:t xml:space="preserve">("a is equal to 15");  </w:t>
      </w:r>
    </w:p>
    <w:p w14:paraId="4D56F566"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r w:rsidRPr="00D940F4">
        <w:rPr>
          <w:rFonts w:ascii="Segoe UI" w:eastAsia="Times New Roman" w:hAnsi="Segoe UI" w:cs="Segoe UI"/>
          <w:color w:val="333333"/>
          <w:sz w:val="24"/>
          <w:szCs w:val="24"/>
          <w:lang w:eastAsia="en-IN"/>
        </w:rPr>
        <w:t xml:space="preserve">}  </w:t>
      </w:r>
    </w:p>
    <w:p w14:paraId="1C111F7A"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r w:rsidRPr="00D940F4">
        <w:rPr>
          <w:rFonts w:ascii="Segoe UI" w:eastAsia="Times New Roman" w:hAnsi="Segoe UI" w:cs="Segoe UI"/>
          <w:color w:val="333333"/>
          <w:sz w:val="24"/>
          <w:szCs w:val="24"/>
          <w:lang w:eastAsia="en-IN"/>
        </w:rPr>
        <w:t>else if(a==</w:t>
      </w:r>
      <w:proofErr w:type="gramStart"/>
      <w:r w:rsidRPr="00D940F4">
        <w:rPr>
          <w:rFonts w:ascii="Segoe UI" w:eastAsia="Times New Roman" w:hAnsi="Segoe UI" w:cs="Segoe UI"/>
          <w:color w:val="333333"/>
          <w:sz w:val="24"/>
          <w:szCs w:val="24"/>
          <w:lang w:eastAsia="en-IN"/>
        </w:rPr>
        <w:t>20){</w:t>
      </w:r>
      <w:proofErr w:type="gramEnd"/>
      <w:r w:rsidRPr="00D940F4">
        <w:rPr>
          <w:rFonts w:ascii="Segoe UI" w:eastAsia="Times New Roman" w:hAnsi="Segoe UI" w:cs="Segoe UI"/>
          <w:color w:val="333333"/>
          <w:sz w:val="24"/>
          <w:szCs w:val="24"/>
          <w:lang w:eastAsia="en-IN"/>
        </w:rPr>
        <w:t xml:space="preserve">  </w:t>
      </w:r>
    </w:p>
    <w:p w14:paraId="57F1417E"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proofErr w:type="spellStart"/>
      <w:proofErr w:type="gramStart"/>
      <w:r w:rsidRPr="00D940F4">
        <w:rPr>
          <w:rFonts w:ascii="Segoe UI" w:eastAsia="Times New Roman" w:hAnsi="Segoe UI" w:cs="Segoe UI"/>
          <w:color w:val="333333"/>
          <w:sz w:val="24"/>
          <w:szCs w:val="24"/>
          <w:lang w:eastAsia="en-IN"/>
        </w:rPr>
        <w:t>document.write</w:t>
      </w:r>
      <w:proofErr w:type="spellEnd"/>
      <w:proofErr w:type="gramEnd"/>
      <w:r w:rsidRPr="00D940F4">
        <w:rPr>
          <w:rFonts w:ascii="Segoe UI" w:eastAsia="Times New Roman" w:hAnsi="Segoe UI" w:cs="Segoe UI"/>
          <w:color w:val="333333"/>
          <w:sz w:val="24"/>
          <w:szCs w:val="24"/>
          <w:lang w:eastAsia="en-IN"/>
        </w:rPr>
        <w:t xml:space="preserve">("a is equal to 20");  </w:t>
      </w:r>
    </w:p>
    <w:p w14:paraId="5D6A6520"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r w:rsidRPr="00D940F4">
        <w:rPr>
          <w:rFonts w:ascii="Segoe UI" w:eastAsia="Times New Roman" w:hAnsi="Segoe UI" w:cs="Segoe UI"/>
          <w:color w:val="333333"/>
          <w:sz w:val="24"/>
          <w:szCs w:val="24"/>
          <w:lang w:eastAsia="en-IN"/>
        </w:rPr>
        <w:t xml:space="preserve">}  </w:t>
      </w:r>
    </w:p>
    <w:p w14:paraId="55B65B1C"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proofErr w:type="gramStart"/>
      <w:r w:rsidRPr="00D940F4">
        <w:rPr>
          <w:rFonts w:ascii="Segoe UI" w:eastAsia="Times New Roman" w:hAnsi="Segoe UI" w:cs="Segoe UI"/>
          <w:color w:val="333333"/>
          <w:sz w:val="24"/>
          <w:szCs w:val="24"/>
          <w:lang w:eastAsia="en-IN"/>
        </w:rPr>
        <w:t>else{</w:t>
      </w:r>
      <w:proofErr w:type="gramEnd"/>
      <w:r w:rsidRPr="00D940F4">
        <w:rPr>
          <w:rFonts w:ascii="Segoe UI" w:eastAsia="Times New Roman" w:hAnsi="Segoe UI" w:cs="Segoe UI"/>
          <w:color w:val="333333"/>
          <w:sz w:val="24"/>
          <w:szCs w:val="24"/>
          <w:lang w:eastAsia="en-IN"/>
        </w:rPr>
        <w:t xml:space="preserve">  </w:t>
      </w:r>
    </w:p>
    <w:p w14:paraId="4FD21CE2"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proofErr w:type="spellStart"/>
      <w:proofErr w:type="gramStart"/>
      <w:r w:rsidRPr="00D940F4">
        <w:rPr>
          <w:rFonts w:ascii="Segoe UI" w:eastAsia="Times New Roman" w:hAnsi="Segoe UI" w:cs="Segoe UI"/>
          <w:color w:val="333333"/>
          <w:sz w:val="24"/>
          <w:szCs w:val="24"/>
          <w:lang w:eastAsia="en-IN"/>
        </w:rPr>
        <w:t>document.write</w:t>
      </w:r>
      <w:proofErr w:type="spellEnd"/>
      <w:proofErr w:type="gramEnd"/>
      <w:r w:rsidRPr="00D940F4">
        <w:rPr>
          <w:rFonts w:ascii="Segoe UI" w:eastAsia="Times New Roman" w:hAnsi="Segoe UI" w:cs="Segoe UI"/>
          <w:color w:val="333333"/>
          <w:sz w:val="24"/>
          <w:szCs w:val="24"/>
          <w:lang w:eastAsia="en-IN"/>
        </w:rPr>
        <w:t xml:space="preserve">("a is not equal to 10, 15 or 20");  </w:t>
      </w:r>
    </w:p>
    <w:p w14:paraId="4AAAF087"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r w:rsidRPr="00D940F4">
        <w:rPr>
          <w:rFonts w:ascii="Segoe UI" w:eastAsia="Times New Roman" w:hAnsi="Segoe UI" w:cs="Segoe UI"/>
          <w:color w:val="333333"/>
          <w:sz w:val="24"/>
          <w:szCs w:val="24"/>
          <w:lang w:eastAsia="en-IN"/>
        </w:rPr>
        <w:t xml:space="preserve">}  </w:t>
      </w:r>
    </w:p>
    <w:p w14:paraId="1ADA5080"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r w:rsidRPr="00D940F4">
        <w:rPr>
          <w:rFonts w:ascii="Segoe UI" w:eastAsia="Times New Roman" w:hAnsi="Segoe UI" w:cs="Segoe UI"/>
          <w:color w:val="333333"/>
          <w:sz w:val="24"/>
          <w:szCs w:val="24"/>
          <w:lang w:eastAsia="en-IN"/>
        </w:rPr>
        <w:t xml:space="preserve">&lt;/script&gt;  </w:t>
      </w:r>
    </w:p>
    <w:p w14:paraId="444EEFBA" w14:textId="77777777" w:rsidR="00D940F4" w:rsidRPr="00D940F4"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r w:rsidRPr="00D940F4">
        <w:rPr>
          <w:rFonts w:ascii="Segoe UI" w:eastAsia="Times New Roman" w:hAnsi="Segoe UI" w:cs="Segoe UI"/>
          <w:color w:val="333333"/>
          <w:sz w:val="24"/>
          <w:szCs w:val="24"/>
          <w:lang w:eastAsia="en-IN"/>
        </w:rPr>
        <w:t>&lt;/body&gt;</w:t>
      </w:r>
    </w:p>
    <w:p w14:paraId="14867CA5" w14:textId="234F9960" w:rsidR="00911346" w:rsidRPr="009B7766" w:rsidRDefault="00D940F4" w:rsidP="00D940F4">
      <w:pPr>
        <w:shd w:val="clear" w:color="auto" w:fill="FFFFFF"/>
        <w:spacing w:before="72" w:after="72" w:line="240" w:lineRule="auto"/>
        <w:ind w:left="720"/>
        <w:rPr>
          <w:rFonts w:ascii="Segoe UI" w:eastAsia="Times New Roman" w:hAnsi="Segoe UI" w:cs="Segoe UI"/>
          <w:color w:val="333333"/>
          <w:sz w:val="24"/>
          <w:szCs w:val="24"/>
          <w:lang w:eastAsia="en-IN"/>
        </w:rPr>
      </w:pPr>
      <w:r w:rsidRPr="00D940F4">
        <w:rPr>
          <w:rFonts w:ascii="Segoe UI" w:eastAsia="Times New Roman" w:hAnsi="Segoe UI" w:cs="Segoe UI"/>
          <w:color w:val="333333"/>
          <w:sz w:val="24"/>
          <w:szCs w:val="24"/>
          <w:lang w:eastAsia="en-IN"/>
        </w:rPr>
        <w:t>&lt;/html&gt;</w:t>
      </w:r>
    </w:p>
    <w:p w14:paraId="49A00548" w14:textId="77777777" w:rsidR="009B7766" w:rsidRDefault="009B7766" w:rsidP="009B7766">
      <w:pPr>
        <w:pStyle w:val="NormalWeb"/>
        <w:shd w:val="clear" w:color="auto" w:fill="FFFFFF"/>
        <w:spacing w:before="0" w:beforeAutospacing="0" w:after="180" w:afterAutospacing="0"/>
        <w:ind w:left="720"/>
        <w:rPr>
          <w:rFonts w:ascii="Segoe UI" w:hAnsi="Segoe UI" w:cs="Segoe UI"/>
          <w:color w:val="333333"/>
        </w:rPr>
      </w:pPr>
    </w:p>
    <w:p w14:paraId="09D9932B" w14:textId="77777777" w:rsidR="00CB5FAF" w:rsidRDefault="00CB5FAF" w:rsidP="00CB5FAF">
      <w:pPr>
        <w:pStyle w:val="Heading1"/>
        <w:shd w:val="clear" w:color="auto" w:fill="FFFFFF"/>
        <w:spacing w:before="0" w:after="180" w:line="600" w:lineRule="atLeast"/>
        <w:rPr>
          <w:rFonts w:ascii="Segoe UI" w:hAnsi="Segoe UI" w:cs="Segoe UI"/>
          <w:color w:val="333333"/>
        </w:rPr>
      </w:pPr>
      <w:r>
        <w:rPr>
          <w:rFonts w:ascii="Segoe UI" w:hAnsi="Segoe UI" w:cs="Segoe UI"/>
          <w:color w:val="333333"/>
        </w:rPr>
        <w:t>The "switch" statement</w:t>
      </w:r>
    </w:p>
    <w:p w14:paraId="7522846F" w14:textId="77777777" w:rsidR="002D0482" w:rsidRPr="002D0482" w:rsidRDefault="002D0482" w:rsidP="002D0482">
      <w:pPr>
        <w:spacing w:after="0" w:line="375" w:lineRule="atLeast"/>
        <w:ind w:left="720"/>
        <w:jc w:val="both"/>
        <w:rPr>
          <w:rFonts w:ascii="Segoe UI" w:eastAsia="Times New Roman" w:hAnsi="Segoe UI" w:cs="Segoe UI"/>
          <w:color w:val="000000"/>
          <w:sz w:val="24"/>
          <w:szCs w:val="24"/>
          <w:lang w:eastAsia="en-IN"/>
        </w:rPr>
      </w:pPr>
    </w:p>
    <w:p w14:paraId="3C596F71" w14:textId="77777777" w:rsidR="00CB5FAF" w:rsidRPr="00CB5FAF" w:rsidRDefault="00CB5FAF" w:rsidP="00CB5FAF">
      <w:pPr>
        <w:shd w:val="clear" w:color="auto" w:fill="FFFFFF"/>
        <w:spacing w:after="180" w:line="240" w:lineRule="auto"/>
        <w:rPr>
          <w:rFonts w:ascii="Segoe UI" w:eastAsia="Times New Roman" w:hAnsi="Segoe UI" w:cs="Segoe UI"/>
          <w:color w:val="333333"/>
          <w:sz w:val="24"/>
          <w:szCs w:val="24"/>
          <w:lang w:eastAsia="en-IN"/>
        </w:rPr>
      </w:pPr>
      <w:r w:rsidRPr="00CB5FAF">
        <w:rPr>
          <w:rFonts w:ascii="Segoe UI" w:eastAsia="Times New Roman" w:hAnsi="Segoe UI" w:cs="Segoe UI"/>
          <w:color w:val="333333"/>
          <w:sz w:val="24"/>
          <w:szCs w:val="24"/>
          <w:lang w:eastAsia="en-IN"/>
        </w:rPr>
        <w:t>A </w:t>
      </w:r>
      <w:r w:rsidRPr="00CB5FAF">
        <w:rPr>
          <w:rFonts w:ascii="Consolas" w:eastAsia="Times New Roman" w:hAnsi="Consolas" w:cs="Courier New"/>
          <w:color w:val="333333"/>
          <w:sz w:val="20"/>
          <w:szCs w:val="20"/>
          <w:shd w:val="clear" w:color="auto" w:fill="F5F2F0"/>
          <w:lang w:eastAsia="en-IN"/>
        </w:rPr>
        <w:t>switch</w:t>
      </w:r>
      <w:r w:rsidRPr="00CB5FAF">
        <w:rPr>
          <w:rFonts w:ascii="Segoe UI" w:eastAsia="Times New Roman" w:hAnsi="Segoe UI" w:cs="Segoe UI"/>
          <w:color w:val="333333"/>
          <w:sz w:val="24"/>
          <w:szCs w:val="24"/>
          <w:lang w:eastAsia="en-IN"/>
        </w:rPr>
        <w:t> statement can replace multiple </w:t>
      </w:r>
      <w:r w:rsidRPr="00CB5FAF">
        <w:rPr>
          <w:rFonts w:ascii="Consolas" w:eastAsia="Times New Roman" w:hAnsi="Consolas" w:cs="Courier New"/>
          <w:color w:val="333333"/>
          <w:sz w:val="20"/>
          <w:szCs w:val="20"/>
          <w:shd w:val="clear" w:color="auto" w:fill="F5F2F0"/>
          <w:lang w:eastAsia="en-IN"/>
        </w:rPr>
        <w:t>if</w:t>
      </w:r>
      <w:r w:rsidRPr="00CB5FAF">
        <w:rPr>
          <w:rFonts w:ascii="Segoe UI" w:eastAsia="Times New Roman" w:hAnsi="Segoe UI" w:cs="Segoe UI"/>
          <w:color w:val="333333"/>
          <w:sz w:val="24"/>
          <w:szCs w:val="24"/>
          <w:lang w:eastAsia="en-IN"/>
        </w:rPr>
        <w:t> checks.</w:t>
      </w:r>
    </w:p>
    <w:p w14:paraId="4E1517C5" w14:textId="77777777" w:rsidR="00CB5FAF" w:rsidRPr="00CB5FAF" w:rsidRDefault="00CB5FAF" w:rsidP="00CB5FAF">
      <w:pPr>
        <w:shd w:val="clear" w:color="auto" w:fill="FFFFFF"/>
        <w:spacing w:after="180" w:line="240" w:lineRule="auto"/>
        <w:rPr>
          <w:rFonts w:ascii="Segoe UI" w:eastAsia="Times New Roman" w:hAnsi="Segoe UI" w:cs="Segoe UI"/>
          <w:color w:val="333333"/>
          <w:sz w:val="24"/>
          <w:szCs w:val="24"/>
          <w:lang w:eastAsia="en-IN"/>
        </w:rPr>
      </w:pPr>
      <w:r w:rsidRPr="00CB5FAF">
        <w:rPr>
          <w:rFonts w:ascii="Segoe UI" w:eastAsia="Times New Roman" w:hAnsi="Segoe UI" w:cs="Segoe UI"/>
          <w:color w:val="333333"/>
          <w:sz w:val="24"/>
          <w:szCs w:val="24"/>
          <w:lang w:eastAsia="en-IN"/>
        </w:rPr>
        <w:t>It gives a more descriptive way to compare a value with multiple variants.</w:t>
      </w:r>
    </w:p>
    <w:p w14:paraId="2379FAB1" w14:textId="77777777" w:rsidR="00CB5FAF" w:rsidRDefault="00CB5FAF" w:rsidP="00CB5FAF">
      <w:pPr>
        <w:rPr>
          <w:rFonts w:ascii="Consolas" w:hAnsi="Consolas"/>
          <w:color w:val="333333"/>
          <w:shd w:val="clear" w:color="auto" w:fill="F5F2F0"/>
        </w:rPr>
      </w:pPr>
      <w:r>
        <w:rPr>
          <w:rStyle w:val="token"/>
          <w:rFonts w:ascii="Consolas" w:hAnsi="Consolas"/>
          <w:color w:val="0077AA"/>
          <w:shd w:val="clear" w:color="auto" w:fill="F5F2F0"/>
        </w:rPr>
        <w:t>let</w:t>
      </w:r>
      <w:r>
        <w:rPr>
          <w:rFonts w:ascii="Consolas" w:hAnsi="Consolas"/>
          <w:color w:val="333333"/>
          <w:shd w:val="clear" w:color="auto" w:fill="F5F2F0"/>
        </w:rPr>
        <w:t xml:space="preserve"> a </w:t>
      </w:r>
      <w:r>
        <w:rPr>
          <w:rStyle w:val="token"/>
          <w:rFonts w:ascii="Consolas" w:hAnsi="Consolas"/>
          <w:color w:val="A67F59"/>
          <w:shd w:val="clear" w:color="auto" w:fill="F5F2F0"/>
        </w:rPr>
        <w:t>=</w:t>
      </w:r>
      <w:r>
        <w:rPr>
          <w:rFonts w:ascii="Consolas" w:hAnsi="Consolas"/>
          <w:color w:val="333333"/>
          <w:shd w:val="clear" w:color="auto" w:fill="F5F2F0"/>
        </w:rPr>
        <w:t xml:space="preserve"> </w:t>
      </w:r>
      <w:r>
        <w:rPr>
          <w:rStyle w:val="token"/>
          <w:rFonts w:ascii="Consolas" w:hAnsi="Consolas"/>
          <w:color w:val="990055"/>
          <w:shd w:val="clear" w:color="auto" w:fill="F5F2F0"/>
        </w:rPr>
        <w:t>2</w:t>
      </w:r>
      <w:r>
        <w:rPr>
          <w:rFonts w:ascii="Consolas" w:hAnsi="Consolas"/>
          <w:color w:val="333333"/>
          <w:shd w:val="clear" w:color="auto" w:fill="F5F2F0"/>
        </w:rPr>
        <w:t xml:space="preserve"> </w:t>
      </w:r>
      <w:r>
        <w:rPr>
          <w:rStyle w:val="token"/>
          <w:rFonts w:ascii="Consolas" w:hAnsi="Consolas"/>
          <w:color w:val="A67F59"/>
          <w:shd w:val="clear" w:color="auto" w:fill="F5F2F0"/>
        </w:rPr>
        <w:t>+</w:t>
      </w:r>
      <w:r>
        <w:rPr>
          <w:rFonts w:ascii="Consolas" w:hAnsi="Consolas"/>
          <w:color w:val="333333"/>
          <w:shd w:val="clear" w:color="auto" w:fill="F5F2F0"/>
        </w:rPr>
        <w:t xml:space="preserve"> </w:t>
      </w:r>
      <w:r>
        <w:rPr>
          <w:rStyle w:val="token"/>
          <w:rFonts w:ascii="Consolas" w:hAnsi="Consolas"/>
          <w:color w:val="990055"/>
          <w:shd w:val="clear" w:color="auto" w:fill="F5F2F0"/>
        </w:rPr>
        <w:t>2</w:t>
      </w:r>
      <w:r>
        <w:rPr>
          <w:rStyle w:val="token"/>
          <w:rFonts w:ascii="Consolas" w:hAnsi="Consolas"/>
          <w:color w:val="999999"/>
          <w:shd w:val="clear" w:color="auto" w:fill="F5F2F0"/>
        </w:rPr>
        <w:t>;</w:t>
      </w:r>
    </w:p>
    <w:p w14:paraId="39CD1C3E" w14:textId="77777777" w:rsidR="00CB5FAF" w:rsidRDefault="00CB5FAF" w:rsidP="00CB5FAF">
      <w:pPr>
        <w:rPr>
          <w:rFonts w:ascii="Consolas" w:hAnsi="Consolas"/>
          <w:color w:val="333333"/>
          <w:shd w:val="clear" w:color="auto" w:fill="F5F2F0"/>
        </w:rPr>
      </w:pPr>
      <w:r>
        <w:rPr>
          <w:rStyle w:val="token"/>
          <w:rFonts w:ascii="Consolas" w:hAnsi="Consolas"/>
          <w:color w:val="0077AA"/>
          <w:shd w:val="clear" w:color="auto" w:fill="F5F2F0"/>
        </w:rPr>
        <w:t>switch</w:t>
      </w:r>
      <w:r>
        <w:rPr>
          <w:rFonts w:ascii="Consolas" w:hAnsi="Consolas"/>
          <w:color w:val="333333"/>
          <w:shd w:val="clear" w:color="auto" w:fill="F5F2F0"/>
        </w:rPr>
        <w:t xml:space="preserve"> </w:t>
      </w:r>
      <w:r>
        <w:rPr>
          <w:rStyle w:val="token"/>
          <w:rFonts w:ascii="Consolas" w:hAnsi="Consolas"/>
          <w:color w:val="999999"/>
          <w:shd w:val="clear" w:color="auto" w:fill="F5F2F0"/>
        </w:rPr>
        <w:t>(</w:t>
      </w:r>
      <w:r>
        <w:rPr>
          <w:rFonts w:ascii="Consolas" w:hAnsi="Consolas"/>
          <w:color w:val="333333"/>
          <w:shd w:val="clear" w:color="auto" w:fill="F5F2F0"/>
        </w:rPr>
        <w:t>a</w:t>
      </w:r>
      <w:r>
        <w:rPr>
          <w:rStyle w:val="token"/>
          <w:rFonts w:ascii="Consolas" w:hAnsi="Consolas"/>
          <w:color w:val="999999"/>
          <w:shd w:val="clear" w:color="auto" w:fill="F5F2F0"/>
        </w:rPr>
        <w:t>)</w:t>
      </w:r>
      <w:r>
        <w:rPr>
          <w:rFonts w:ascii="Consolas" w:hAnsi="Consolas"/>
          <w:color w:val="333333"/>
          <w:shd w:val="clear" w:color="auto" w:fill="F5F2F0"/>
        </w:rPr>
        <w:t xml:space="preserve"> </w:t>
      </w:r>
      <w:r>
        <w:rPr>
          <w:rStyle w:val="token"/>
          <w:rFonts w:ascii="Consolas" w:hAnsi="Consolas"/>
          <w:color w:val="999999"/>
          <w:shd w:val="clear" w:color="auto" w:fill="F5F2F0"/>
        </w:rPr>
        <w:t>{</w:t>
      </w:r>
    </w:p>
    <w:p w14:paraId="0CC13970" w14:textId="77777777" w:rsidR="00CB5FAF" w:rsidRDefault="00CB5FAF" w:rsidP="00CB5FAF">
      <w:pPr>
        <w:rPr>
          <w:rFonts w:ascii="Consolas" w:hAnsi="Consolas"/>
          <w:color w:val="333333"/>
          <w:shd w:val="clear" w:color="auto" w:fill="F5F2F0"/>
        </w:rPr>
      </w:pPr>
      <w:r>
        <w:rPr>
          <w:rFonts w:ascii="Consolas" w:hAnsi="Consolas"/>
          <w:color w:val="333333"/>
          <w:shd w:val="clear" w:color="auto" w:fill="F5F2F0"/>
        </w:rPr>
        <w:t xml:space="preserve">  </w:t>
      </w:r>
      <w:r>
        <w:rPr>
          <w:rStyle w:val="token"/>
          <w:rFonts w:ascii="Consolas" w:hAnsi="Consolas"/>
          <w:color w:val="0077AA"/>
          <w:shd w:val="clear" w:color="auto" w:fill="F5F2F0"/>
        </w:rPr>
        <w:t>case</w:t>
      </w:r>
      <w:r>
        <w:rPr>
          <w:rFonts w:ascii="Consolas" w:hAnsi="Consolas"/>
          <w:color w:val="333333"/>
          <w:shd w:val="clear" w:color="auto" w:fill="F5F2F0"/>
        </w:rPr>
        <w:t xml:space="preserve"> </w:t>
      </w:r>
      <w:r>
        <w:rPr>
          <w:rStyle w:val="token"/>
          <w:rFonts w:ascii="Consolas" w:hAnsi="Consolas"/>
          <w:color w:val="990055"/>
          <w:shd w:val="clear" w:color="auto" w:fill="F5F2F0"/>
        </w:rPr>
        <w:t>3</w:t>
      </w:r>
      <w:r>
        <w:rPr>
          <w:rStyle w:val="token"/>
          <w:rFonts w:ascii="Consolas" w:hAnsi="Consolas"/>
          <w:color w:val="A67F59"/>
          <w:shd w:val="clear" w:color="auto" w:fill="F5F2F0"/>
        </w:rPr>
        <w:t>:</w:t>
      </w:r>
    </w:p>
    <w:p w14:paraId="6BC53907" w14:textId="77777777" w:rsidR="00CB5FAF" w:rsidRDefault="00CB5FAF" w:rsidP="00CB5FAF">
      <w:pPr>
        <w:rPr>
          <w:rFonts w:ascii="Consolas" w:hAnsi="Consolas"/>
          <w:color w:val="333333"/>
          <w:shd w:val="clear" w:color="auto" w:fill="F5F2F0"/>
        </w:rPr>
      </w:pPr>
      <w:r>
        <w:rPr>
          <w:rFonts w:ascii="Consolas" w:hAnsi="Consolas"/>
          <w:color w:val="333333"/>
          <w:shd w:val="clear" w:color="auto" w:fill="F5F2F0"/>
        </w:rPr>
        <w:t xml:space="preserve">    </w:t>
      </w:r>
      <w:proofErr w:type="gramStart"/>
      <w:r>
        <w:rPr>
          <w:rStyle w:val="token"/>
          <w:rFonts w:ascii="Consolas" w:hAnsi="Consolas"/>
          <w:color w:val="DD4A68"/>
          <w:shd w:val="clear" w:color="auto" w:fill="F5F2F0"/>
        </w:rPr>
        <w:t>alert</w:t>
      </w:r>
      <w:r>
        <w:rPr>
          <w:rStyle w:val="token"/>
          <w:rFonts w:ascii="Consolas" w:hAnsi="Consolas"/>
          <w:color w:val="999999"/>
          <w:shd w:val="clear" w:color="auto" w:fill="F5F2F0"/>
        </w:rPr>
        <w:t>(</w:t>
      </w:r>
      <w:r>
        <w:rPr>
          <w:rFonts w:ascii="Consolas" w:hAnsi="Consolas"/>
          <w:color w:val="333333"/>
          <w:shd w:val="clear" w:color="auto" w:fill="F5F2F0"/>
        </w:rPr>
        <w:t xml:space="preserve"> </w:t>
      </w:r>
      <w:r>
        <w:rPr>
          <w:rStyle w:val="token"/>
          <w:rFonts w:ascii="Consolas" w:hAnsi="Consolas"/>
          <w:color w:val="669900"/>
          <w:shd w:val="clear" w:color="auto" w:fill="F5F2F0"/>
        </w:rPr>
        <w:t>'</w:t>
      </w:r>
      <w:proofErr w:type="gramEnd"/>
      <w:r>
        <w:rPr>
          <w:rStyle w:val="token"/>
          <w:rFonts w:ascii="Consolas" w:hAnsi="Consolas"/>
          <w:color w:val="669900"/>
          <w:shd w:val="clear" w:color="auto" w:fill="F5F2F0"/>
        </w:rPr>
        <w:t>Too small'</w:t>
      </w:r>
      <w:r>
        <w:rPr>
          <w:rFonts w:ascii="Consolas" w:hAnsi="Consolas"/>
          <w:color w:val="333333"/>
          <w:shd w:val="clear" w:color="auto" w:fill="F5F2F0"/>
        </w:rPr>
        <w:t xml:space="preserve"> </w:t>
      </w:r>
      <w:r>
        <w:rPr>
          <w:rStyle w:val="token"/>
          <w:rFonts w:ascii="Consolas" w:hAnsi="Consolas"/>
          <w:color w:val="999999"/>
          <w:shd w:val="clear" w:color="auto" w:fill="F5F2F0"/>
        </w:rPr>
        <w:t>);</w:t>
      </w:r>
    </w:p>
    <w:p w14:paraId="0829BC5B" w14:textId="77777777" w:rsidR="00CB5FAF" w:rsidRDefault="00CB5FAF" w:rsidP="00CB5FAF">
      <w:pPr>
        <w:rPr>
          <w:rFonts w:ascii="Consolas" w:hAnsi="Consolas"/>
          <w:color w:val="333333"/>
          <w:shd w:val="clear" w:color="auto" w:fill="F5F2F0"/>
        </w:rPr>
      </w:pPr>
      <w:r>
        <w:rPr>
          <w:rFonts w:ascii="Consolas" w:hAnsi="Consolas"/>
          <w:color w:val="333333"/>
          <w:shd w:val="clear" w:color="auto" w:fill="F5F2F0"/>
        </w:rPr>
        <w:t xml:space="preserve">    </w:t>
      </w:r>
      <w:r>
        <w:rPr>
          <w:rStyle w:val="token"/>
          <w:rFonts w:ascii="Consolas" w:hAnsi="Consolas"/>
          <w:color w:val="0077AA"/>
          <w:shd w:val="clear" w:color="auto" w:fill="F5F2F0"/>
        </w:rPr>
        <w:t>break</w:t>
      </w:r>
      <w:r>
        <w:rPr>
          <w:rStyle w:val="token"/>
          <w:rFonts w:ascii="Consolas" w:hAnsi="Consolas"/>
          <w:color w:val="999999"/>
          <w:shd w:val="clear" w:color="auto" w:fill="F5F2F0"/>
        </w:rPr>
        <w:t>;</w:t>
      </w:r>
    </w:p>
    <w:p w14:paraId="442B9772" w14:textId="77777777" w:rsidR="00CB5FAF" w:rsidRDefault="00CB5FAF" w:rsidP="00CB5FAF">
      <w:pPr>
        <w:rPr>
          <w:rStyle w:val="Emphasis"/>
          <w:rFonts w:ascii="Consolas" w:hAnsi="Consolas"/>
          <w:i w:val="0"/>
          <w:iCs w:val="0"/>
          <w:color w:val="333333"/>
          <w:shd w:val="clear" w:color="auto" w:fill="F5E7C6"/>
        </w:rPr>
      </w:pPr>
      <w:r>
        <w:rPr>
          <w:rStyle w:val="Emphasis"/>
          <w:rFonts w:ascii="Consolas" w:hAnsi="Consolas"/>
          <w:i w:val="0"/>
          <w:iCs w:val="0"/>
          <w:color w:val="333333"/>
          <w:shd w:val="clear" w:color="auto" w:fill="F5E7C6"/>
        </w:rPr>
        <w:t xml:space="preserve">  </w:t>
      </w:r>
      <w:r>
        <w:rPr>
          <w:rStyle w:val="token"/>
          <w:rFonts w:ascii="Consolas" w:hAnsi="Consolas"/>
          <w:color w:val="0077AA"/>
          <w:shd w:val="clear" w:color="auto" w:fill="F5E7C6"/>
        </w:rPr>
        <w:t>case</w:t>
      </w:r>
      <w:r>
        <w:rPr>
          <w:rStyle w:val="Emphasis"/>
          <w:rFonts w:ascii="Consolas" w:hAnsi="Consolas"/>
          <w:i w:val="0"/>
          <w:iCs w:val="0"/>
          <w:color w:val="333333"/>
          <w:shd w:val="clear" w:color="auto" w:fill="F5E7C6"/>
        </w:rPr>
        <w:t xml:space="preserve"> </w:t>
      </w:r>
      <w:r>
        <w:rPr>
          <w:rStyle w:val="token"/>
          <w:rFonts w:ascii="Consolas" w:hAnsi="Consolas"/>
          <w:color w:val="990055"/>
          <w:shd w:val="clear" w:color="auto" w:fill="F5E7C6"/>
        </w:rPr>
        <w:t>4</w:t>
      </w:r>
      <w:r>
        <w:rPr>
          <w:rStyle w:val="token"/>
          <w:rFonts w:ascii="Consolas" w:hAnsi="Consolas"/>
          <w:color w:val="A67F59"/>
          <w:shd w:val="clear" w:color="auto" w:fill="F5E7C6"/>
        </w:rPr>
        <w:t>:</w:t>
      </w:r>
    </w:p>
    <w:p w14:paraId="575DC695" w14:textId="77777777" w:rsidR="00CB5FAF" w:rsidRDefault="00CB5FAF" w:rsidP="00CB5FAF">
      <w:pPr>
        <w:rPr>
          <w:rStyle w:val="Emphasis"/>
          <w:rFonts w:ascii="Consolas" w:hAnsi="Consolas"/>
          <w:i w:val="0"/>
          <w:iCs w:val="0"/>
          <w:color w:val="333333"/>
          <w:shd w:val="clear" w:color="auto" w:fill="F5E7C6"/>
        </w:rPr>
      </w:pPr>
      <w:r>
        <w:rPr>
          <w:rStyle w:val="Emphasis"/>
          <w:rFonts w:ascii="Consolas" w:hAnsi="Consolas"/>
          <w:i w:val="0"/>
          <w:iCs w:val="0"/>
          <w:color w:val="333333"/>
          <w:shd w:val="clear" w:color="auto" w:fill="F5E7C6"/>
        </w:rPr>
        <w:t xml:space="preserve">    </w:t>
      </w:r>
      <w:proofErr w:type="gramStart"/>
      <w:r>
        <w:rPr>
          <w:rStyle w:val="token"/>
          <w:rFonts w:ascii="Consolas" w:hAnsi="Consolas"/>
          <w:color w:val="DD4A68"/>
          <w:shd w:val="clear" w:color="auto" w:fill="F5E7C6"/>
        </w:rPr>
        <w:t>alert</w:t>
      </w:r>
      <w:r>
        <w:rPr>
          <w:rStyle w:val="token"/>
          <w:rFonts w:ascii="Consolas" w:hAnsi="Consolas"/>
          <w:color w:val="999999"/>
          <w:shd w:val="clear" w:color="auto" w:fill="F5E7C6"/>
        </w:rPr>
        <w:t>(</w:t>
      </w:r>
      <w:r>
        <w:rPr>
          <w:rStyle w:val="Emphasis"/>
          <w:rFonts w:ascii="Consolas" w:hAnsi="Consolas"/>
          <w:i w:val="0"/>
          <w:iCs w:val="0"/>
          <w:color w:val="333333"/>
          <w:shd w:val="clear" w:color="auto" w:fill="F5E7C6"/>
        </w:rPr>
        <w:t xml:space="preserve"> </w:t>
      </w:r>
      <w:r>
        <w:rPr>
          <w:rStyle w:val="token"/>
          <w:rFonts w:ascii="Consolas" w:hAnsi="Consolas"/>
          <w:color w:val="669900"/>
          <w:shd w:val="clear" w:color="auto" w:fill="F5E7C6"/>
        </w:rPr>
        <w:t>'</w:t>
      </w:r>
      <w:proofErr w:type="gramEnd"/>
      <w:r>
        <w:rPr>
          <w:rStyle w:val="token"/>
          <w:rFonts w:ascii="Consolas" w:hAnsi="Consolas"/>
          <w:color w:val="669900"/>
          <w:shd w:val="clear" w:color="auto" w:fill="F5E7C6"/>
        </w:rPr>
        <w:t>Exactly!'</w:t>
      </w:r>
      <w:r>
        <w:rPr>
          <w:rStyle w:val="Emphasis"/>
          <w:rFonts w:ascii="Consolas" w:hAnsi="Consolas"/>
          <w:i w:val="0"/>
          <w:iCs w:val="0"/>
          <w:color w:val="333333"/>
          <w:shd w:val="clear" w:color="auto" w:fill="F5E7C6"/>
        </w:rPr>
        <w:t xml:space="preserve"> </w:t>
      </w:r>
      <w:r>
        <w:rPr>
          <w:rStyle w:val="token"/>
          <w:rFonts w:ascii="Consolas" w:hAnsi="Consolas"/>
          <w:color w:val="999999"/>
          <w:shd w:val="clear" w:color="auto" w:fill="F5E7C6"/>
        </w:rPr>
        <w:t>);</w:t>
      </w:r>
    </w:p>
    <w:p w14:paraId="4398179F" w14:textId="77777777" w:rsidR="00CB5FAF" w:rsidRDefault="00CB5FAF" w:rsidP="00CB5FAF">
      <w:pPr>
        <w:rPr>
          <w:rFonts w:ascii="Consolas" w:hAnsi="Consolas"/>
          <w:color w:val="333333"/>
          <w:shd w:val="clear" w:color="auto" w:fill="F5F2F0"/>
        </w:rPr>
      </w:pPr>
      <w:r>
        <w:rPr>
          <w:rStyle w:val="Emphasis"/>
          <w:rFonts w:ascii="Consolas" w:hAnsi="Consolas"/>
          <w:i w:val="0"/>
          <w:iCs w:val="0"/>
          <w:color w:val="333333"/>
          <w:shd w:val="clear" w:color="auto" w:fill="F5E7C6"/>
        </w:rPr>
        <w:t xml:space="preserve">    </w:t>
      </w:r>
      <w:r>
        <w:rPr>
          <w:rStyle w:val="token"/>
          <w:rFonts w:ascii="Consolas" w:hAnsi="Consolas"/>
          <w:color w:val="0077AA"/>
          <w:shd w:val="clear" w:color="auto" w:fill="F5E7C6"/>
        </w:rPr>
        <w:t>break</w:t>
      </w:r>
      <w:r>
        <w:rPr>
          <w:rStyle w:val="token"/>
          <w:rFonts w:ascii="Consolas" w:hAnsi="Consolas"/>
          <w:color w:val="999999"/>
          <w:shd w:val="clear" w:color="auto" w:fill="F5E7C6"/>
        </w:rPr>
        <w:t>;</w:t>
      </w:r>
    </w:p>
    <w:p w14:paraId="3CCF1244" w14:textId="77777777" w:rsidR="00CB5FAF" w:rsidRDefault="00CB5FAF" w:rsidP="00CB5FAF">
      <w:pPr>
        <w:rPr>
          <w:rFonts w:ascii="Consolas" w:hAnsi="Consolas"/>
          <w:color w:val="333333"/>
          <w:shd w:val="clear" w:color="auto" w:fill="F5F2F0"/>
        </w:rPr>
      </w:pPr>
      <w:r>
        <w:rPr>
          <w:rFonts w:ascii="Consolas" w:hAnsi="Consolas"/>
          <w:color w:val="333333"/>
          <w:shd w:val="clear" w:color="auto" w:fill="F5F2F0"/>
        </w:rPr>
        <w:t xml:space="preserve">  </w:t>
      </w:r>
      <w:r>
        <w:rPr>
          <w:rStyle w:val="token"/>
          <w:rFonts w:ascii="Consolas" w:hAnsi="Consolas"/>
          <w:color w:val="0077AA"/>
          <w:shd w:val="clear" w:color="auto" w:fill="F5F2F0"/>
        </w:rPr>
        <w:t>case</w:t>
      </w:r>
      <w:r>
        <w:rPr>
          <w:rFonts w:ascii="Consolas" w:hAnsi="Consolas"/>
          <w:color w:val="333333"/>
          <w:shd w:val="clear" w:color="auto" w:fill="F5F2F0"/>
        </w:rPr>
        <w:t xml:space="preserve"> </w:t>
      </w:r>
      <w:r>
        <w:rPr>
          <w:rStyle w:val="token"/>
          <w:rFonts w:ascii="Consolas" w:hAnsi="Consolas"/>
          <w:color w:val="990055"/>
          <w:shd w:val="clear" w:color="auto" w:fill="F5F2F0"/>
        </w:rPr>
        <w:t>5</w:t>
      </w:r>
      <w:r>
        <w:rPr>
          <w:rStyle w:val="token"/>
          <w:rFonts w:ascii="Consolas" w:hAnsi="Consolas"/>
          <w:color w:val="A67F59"/>
          <w:shd w:val="clear" w:color="auto" w:fill="F5F2F0"/>
        </w:rPr>
        <w:t>:</w:t>
      </w:r>
    </w:p>
    <w:p w14:paraId="6EFC9CEE" w14:textId="77777777" w:rsidR="00CB5FAF" w:rsidRDefault="00CB5FAF" w:rsidP="00CB5FAF">
      <w:pPr>
        <w:rPr>
          <w:rFonts w:ascii="Consolas" w:hAnsi="Consolas"/>
          <w:color w:val="333333"/>
          <w:shd w:val="clear" w:color="auto" w:fill="F5F2F0"/>
        </w:rPr>
      </w:pPr>
      <w:r>
        <w:rPr>
          <w:rFonts w:ascii="Consolas" w:hAnsi="Consolas"/>
          <w:color w:val="333333"/>
          <w:shd w:val="clear" w:color="auto" w:fill="F5F2F0"/>
        </w:rPr>
        <w:t xml:space="preserve">    </w:t>
      </w:r>
      <w:proofErr w:type="gramStart"/>
      <w:r>
        <w:rPr>
          <w:rStyle w:val="token"/>
          <w:rFonts w:ascii="Consolas" w:hAnsi="Consolas"/>
          <w:color w:val="DD4A68"/>
          <w:shd w:val="clear" w:color="auto" w:fill="F5F2F0"/>
        </w:rPr>
        <w:t>alert</w:t>
      </w:r>
      <w:r>
        <w:rPr>
          <w:rStyle w:val="token"/>
          <w:rFonts w:ascii="Consolas" w:hAnsi="Consolas"/>
          <w:color w:val="999999"/>
          <w:shd w:val="clear" w:color="auto" w:fill="F5F2F0"/>
        </w:rPr>
        <w:t>(</w:t>
      </w:r>
      <w:r>
        <w:rPr>
          <w:rFonts w:ascii="Consolas" w:hAnsi="Consolas"/>
          <w:color w:val="333333"/>
          <w:shd w:val="clear" w:color="auto" w:fill="F5F2F0"/>
        </w:rPr>
        <w:t xml:space="preserve"> </w:t>
      </w:r>
      <w:r>
        <w:rPr>
          <w:rStyle w:val="token"/>
          <w:rFonts w:ascii="Consolas" w:hAnsi="Consolas"/>
          <w:color w:val="669900"/>
          <w:shd w:val="clear" w:color="auto" w:fill="F5F2F0"/>
        </w:rPr>
        <w:t>'</w:t>
      </w:r>
      <w:proofErr w:type="gramEnd"/>
      <w:r>
        <w:rPr>
          <w:rStyle w:val="token"/>
          <w:rFonts w:ascii="Consolas" w:hAnsi="Consolas"/>
          <w:color w:val="669900"/>
          <w:shd w:val="clear" w:color="auto" w:fill="F5F2F0"/>
        </w:rPr>
        <w:t>Too big'</w:t>
      </w:r>
      <w:r>
        <w:rPr>
          <w:rFonts w:ascii="Consolas" w:hAnsi="Consolas"/>
          <w:color w:val="333333"/>
          <w:shd w:val="clear" w:color="auto" w:fill="F5F2F0"/>
        </w:rPr>
        <w:t xml:space="preserve"> </w:t>
      </w:r>
      <w:r>
        <w:rPr>
          <w:rStyle w:val="token"/>
          <w:rFonts w:ascii="Consolas" w:hAnsi="Consolas"/>
          <w:color w:val="999999"/>
          <w:shd w:val="clear" w:color="auto" w:fill="F5F2F0"/>
        </w:rPr>
        <w:t>);</w:t>
      </w:r>
    </w:p>
    <w:p w14:paraId="6C1D5BAE" w14:textId="77777777" w:rsidR="00CB5FAF" w:rsidRDefault="00CB5FAF" w:rsidP="00CB5FAF">
      <w:pPr>
        <w:rPr>
          <w:rFonts w:ascii="Consolas" w:hAnsi="Consolas"/>
          <w:color w:val="333333"/>
          <w:shd w:val="clear" w:color="auto" w:fill="F5F2F0"/>
        </w:rPr>
      </w:pPr>
      <w:r>
        <w:rPr>
          <w:rFonts w:ascii="Consolas" w:hAnsi="Consolas"/>
          <w:color w:val="333333"/>
          <w:shd w:val="clear" w:color="auto" w:fill="F5F2F0"/>
        </w:rPr>
        <w:t xml:space="preserve">    </w:t>
      </w:r>
      <w:r>
        <w:rPr>
          <w:rStyle w:val="token"/>
          <w:rFonts w:ascii="Consolas" w:hAnsi="Consolas"/>
          <w:color w:val="0077AA"/>
          <w:shd w:val="clear" w:color="auto" w:fill="F5F2F0"/>
        </w:rPr>
        <w:t>break</w:t>
      </w:r>
      <w:r>
        <w:rPr>
          <w:rStyle w:val="token"/>
          <w:rFonts w:ascii="Consolas" w:hAnsi="Consolas"/>
          <w:color w:val="999999"/>
          <w:shd w:val="clear" w:color="auto" w:fill="F5F2F0"/>
        </w:rPr>
        <w:t>;</w:t>
      </w:r>
    </w:p>
    <w:p w14:paraId="3D5320EA" w14:textId="77777777" w:rsidR="00CB5FAF" w:rsidRDefault="00CB5FAF" w:rsidP="00CB5FAF">
      <w:pPr>
        <w:rPr>
          <w:rFonts w:ascii="Consolas" w:hAnsi="Consolas"/>
          <w:color w:val="333333"/>
          <w:shd w:val="clear" w:color="auto" w:fill="F5F2F0"/>
        </w:rPr>
      </w:pPr>
      <w:r>
        <w:rPr>
          <w:rFonts w:ascii="Consolas" w:hAnsi="Consolas"/>
          <w:color w:val="333333"/>
          <w:shd w:val="clear" w:color="auto" w:fill="F5F2F0"/>
        </w:rPr>
        <w:t xml:space="preserve">  </w:t>
      </w:r>
      <w:r>
        <w:rPr>
          <w:rStyle w:val="token"/>
          <w:rFonts w:ascii="Consolas" w:hAnsi="Consolas"/>
          <w:color w:val="0077AA"/>
          <w:shd w:val="clear" w:color="auto" w:fill="F5F2F0"/>
        </w:rPr>
        <w:t>default</w:t>
      </w:r>
      <w:r>
        <w:rPr>
          <w:rStyle w:val="token"/>
          <w:rFonts w:ascii="Consolas" w:hAnsi="Consolas"/>
          <w:color w:val="A67F59"/>
          <w:shd w:val="clear" w:color="auto" w:fill="F5F2F0"/>
        </w:rPr>
        <w:t>:</w:t>
      </w:r>
    </w:p>
    <w:p w14:paraId="47564A9F" w14:textId="3712AA13" w:rsidR="00ED1B2B" w:rsidRDefault="00CB5FAF" w:rsidP="00CB5FAF">
      <w:pPr>
        <w:rPr>
          <w:rStyle w:val="token"/>
          <w:rFonts w:ascii="Consolas" w:hAnsi="Consolas"/>
          <w:color w:val="999999"/>
          <w:shd w:val="clear" w:color="auto" w:fill="F5F2F0"/>
        </w:rPr>
      </w:pPr>
      <w:r>
        <w:rPr>
          <w:rFonts w:ascii="Consolas" w:hAnsi="Consolas"/>
          <w:color w:val="333333"/>
          <w:shd w:val="clear" w:color="auto" w:fill="F5F2F0"/>
        </w:rPr>
        <w:t xml:space="preserve">    </w:t>
      </w:r>
      <w:proofErr w:type="gramStart"/>
      <w:r>
        <w:rPr>
          <w:rStyle w:val="token"/>
          <w:rFonts w:ascii="Consolas" w:hAnsi="Consolas"/>
          <w:color w:val="DD4A68"/>
          <w:shd w:val="clear" w:color="auto" w:fill="F5F2F0"/>
        </w:rPr>
        <w:t>alert</w:t>
      </w:r>
      <w:r>
        <w:rPr>
          <w:rStyle w:val="token"/>
          <w:rFonts w:ascii="Consolas" w:hAnsi="Consolas"/>
          <w:color w:val="999999"/>
          <w:shd w:val="clear" w:color="auto" w:fill="F5F2F0"/>
        </w:rPr>
        <w:t>(</w:t>
      </w:r>
      <w:r>
        <w:rPr>
          <w:rFonts w:ascii="Consolas" w:hAnsi="Consolas"/>
          <w:color w:val="333333"/>
          <w:shd w:val="clear" w:color="auto" w:fill="F5F2F0"/>
        </w:rPr>
        <w:t xml:space="preserve"> </w:t>
      </w:r>
      <w:r>
        <w:rPr>
          <w:rStyle w:val="token"/>
          <w:rFonts w:ascii="Consolas" w:hAnsi="Consolas"/>
          <w:color w:val="669900"/>
          <w:shd w:val="clear" w:color="auto" w:fill="F5F2F0"/>
        </w:rPr>
        <w:t>"</w:t>
      </w:r>
      <w:proofErr w:type="gramEnd"/>
      <w:r>
        <w:rPr>
          <w:rStyle w:val="token"/>
          <w:rFonts w:ascii="Consolas" w:hAnsi="Consolas"/>
          <w:color w:val="669900"/>
          <w:shd w:val="clear" w:color="auto" w:fill="F5F2F0"/>
        </w:rPr>
        <w:t>I don't know such values"</w:t>
      </w:r>
      <w:r>
        <w:rPr>
          <w:rFonts w:ascii="Consolas" w:hAnsi="Consolas"/>
          <w:color w:val="333333"/>
          <w:shd w:val="clear" w:color="auto" w:fill="F5F2F0"/>
        </w:rPr>
        <w:t xml:space="preserve"> </w:t>
      </w:r>
      <w:r>
        <w:rPr>
          <w:rStyle w:val="token"/>
          <w:rFonts w:ascii="Consolas" w:hAnsi="Consolas"/>
          <w:color w:val="999999"/>
          <w:shd w:val="clear" w:color="auto" w:fill="F5F2F0"/>
        </w:rPr>
        <w:t>);</w:t>
      </w:r>
    </w:p>
    <w:p w14:paraId="62137590" w14:textId="411408DA" w:rsidR="00CB5FAF" w:rsidRDefault="00CB5FAF" w:rsidP="00CB5FAF">
      <w:pPr>
        <w:rPr>
          <w:rStyle w:val="token"/>
          <w:rFonts w:ascii="Consolas" w:hAnsi="Consolas"/>
          <w:color w:val="999999"/>
          <w:shd w:val="clear" w:color="auto" w:fill="F5F2F0"/>
        </w:rPr>
      </w:pPr>
      <w:r>
        <w:rPr>
          <w:rStyle w:val="token"/>
          <w:rFonts w:ascii="Consolas" w:hAnsi="Consolas"/>
          <w:color w:val="999999"/>
          <w:shd w:val="clear" w:color="auto" w:fill="F5F2F0"/>
        </w:rPr>
        <w:t>}</w:t>
      </w:r>
    </w:p>
    <w:p w14:paraId="60791993" w14:textId="77777777" w:rsidR="00CB5FAF" w:rsidRPr="00CB5FAF" w:rsidRDefault="00CB5FAF" w:rsidP="00CB5FAF">
      <w:pPr>
        <w:pStyle w:val="Heading1"/>
        <w:shd w:val="clear" w:color="auto" w:fill="FFFFFF"/>
        <w:spacing w:before="75" w:line="312" w:lineRule="atLeast"/>
        <w:jc w:val="both"/>
        <w:rPr>
          <w:rFonts w:ascii="Helvetica" w:hAnsi="Helvetica" w:cs="Helvetica"/>
          <w:color w:val="610B38"/>
        </w:rPr>
      </w:pPr>
      <w:r w:rsidRPr="00CB5FAF">
        <w:rPr>
          <w:rFonts w:ascii="Helvetica" w:hAnsi="Helvetica" w:cs="Helvetica"/>
          <w:color w:val="610B38"/>
        </w:rPr>
        <w:t>JavaScript Loops</w:t>
      </w:r>
    </w:p>
    <w:p w14:paraId="38A4658B" w14:textId="77777777" w:rsidR="00CB5FAF" w:rsidRPr="00CB5FAF" w:rsidRDefault="00CB5FAF" w:rsidP="00CB5FAF">
      <w:pPr>
        <w:rPr>
          <w:rFonts w:ascii="Consolas" w:hAnsi="Consolas"/>
          <w:color w:val="333333"/>
          <w:shd w:val="clear" w:color="auto" w:fill="F5F2F0"/>
        </w:rPr>
      </w:pPr>
    </w:p>
    <w:p w14:paraId="58B407B6" w14:textId="77777777" w:rsidR="00796EC5" w:rsidRDefault="00796EC5" w:rsidP="00796EC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Loops</w:t>
      </w:r>
    </w:p>
    <w:p w14:paraId="0D98B440" w14:textId="77777777" w:rsidR="00796EC5" w:rsidRDefault="00796EC5" w:rsidP="00796EC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loops</w:t>
      </w:r>
      <w:r>
        <w:rPr>
          <w:rFonts w:ascii="Segoe UI" w:hAnsi="Segoe UI" w:cs="Segoe UI"/>
          <w:color w:val="333333"/>
        </w:rPr>
        <w:t> are used </w:t>
      </w:r>
      <w:r>
        <w:rPr>
          <w:rStyle w:val="Emphasis"/>
          <w:rFonts w:ascii="Segoe UI" w:hAnsi="Segoe UI" w:cs="Segoe UI"/>
          <w:color w:val="333333"/>
        </w:rPr>
        <w:t>to iterate the piece of code</w:t>
      </w:r>
      <w:r>
        <w:rPr>
          <w:rFonts w:ascii="Segoe UI" w:hAnsi="Segoe UI" w:cs="Segoe UI"/>
          <w:color w:val="333333"/>
        </w:rPr>
        <w:t> using for, while, do while or for-in loops. It makes the code compact. It is mostly used in array.</w:t>
      </w:r>
    </w:p>
    <w:p w14:paraId="3647BAA4" w14:textId="77777777" w:rsidR="00796EC5" w:rsidRDefault="00796EC5" w:rsidP="00796EC5">
      <w:pPr>
        <w:pStyle w:val="NormalWeb"/>
        <w:shd w:val="clear" w:color="auto" w:fill="FFFFFF"/>
        <w:jc w:val="both"/>
        <w:rPr>
          <w:rFonts w:ascii="Segoe UI" w:hAnsi="Segoe UI" w:cs="Segoe UI"/>
          <w:color w:val="333333"/>
        </w:rPr>
      </w:pPr>
      <w:r>
        <w:rPr>
          <w:rFonts w:ascii="Segoe UI" w:hAnsi="Segoe UI" w:cs="Segoe UI"/>
          <w:color w:val="333333"/>
        </w:rPr>
        <w:t>There are four types of loops in JavaScript.</w:t>
      </w:r>
    </w:p>
    <w:p w14:paraId="78CFF2AD" w14:textId="77777777" w:rsidR="00796EC5" w:rsidRDefault="00796EC5" w:rsidP="00796EC5">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loop</w:t>
      </w:r>
    </w:p>
    <w:p w14:paraId="5C9DD387" w14:textId="77777777" w:rsidR="00796EC5" w:rsidRDefault="00796EC5" w:rsidP="00796EC5">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while loop</w:t>
      </w:r>
    </w:p>
    <w:p w14:paraId="2DC8C579" w14:textId="77777777" w:rsidR="00796EC5" w:rsidRDefault="00796EC5" w:rsidP="00796EC5">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do-while loop</w:t>
      </w:r>
    </w:p>
    <w:p w14:paraId="0A4C8E39" w14:textId="77777777" w:rsidR="00796EC5" w:rsidRDefault="00796EC5" w:rsidP="00796EC5">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for-in loop</w:t>
      </w:r>
    </w:p>
    <w:p w14:paraId="58D191EA" w14:textId="4730E18A" w:rsidR="00076A63" w:rsidRPr="00076A63" w:rsidRDefault="00076A63" w:rsidP="00076A63">
      <w:pPr>
        <w:spacing w:after="0" w:line="240" w:lineRule="auto"/>
        <w:rPr>
          <w:rFonts w:ascii="Courier New" w:eastAsia="Times New Roman" w:hAnsi="Courier New" w:cs="Courier New"/>
          <w:color w:val="000000"/>
          <w:sz w:val="24"/>
          <w:szCs w:val="24"/>
          <w:lang w:eastAsia="en-IN"/>
        </w:rPr>
      </w:pPr>
    </w:p>
    <w:p w14:paraId="6608D802" w14:textId="77777777" w:rsidR="00796EC5" w:rsidRDefault="00796EC5" w:rsidP="00796EC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For loop</w:t>
      </w:r>
    </w:p>
    <w:p w14:paraId="7C53AF32" w14:textId="77777777" w:rsidR="00796EC5" w:rsidRDefault="00796EC5" w:rsidP="00796EC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for loop</w:t>
      </w:r>
      <w:r>
        <w:rPr>
          <w:rFonts w:ascii="Segoe UI" w:hAnsi="Segoe UI" w:cs="Segoe UI"/>
          <w:color w:val="333333"/>
        </w:rPr>
        <w:t> </w:t>
      </w:r>
      <w:r>
        <w:rPr>
          <w:rStyle w:val="Emphasis"/>
          <w:rFonts w:ascii="Segoe UI" w:hAnsi="Segoe UI" w:cs="Segoe UI"/>
          <w:color w:val="333333"/>
        </w:rPr>
        <w:t>iterates the elements for the fixed number of times</w:t>
      </w:r>
      <w:r>
        <w:rPr>
          <w:rFonts w:ascii="Segoe UI" w:hAnsi="Segoe UI" w:cs="Segoe UI"/>
          <w:color w:val="333333"/>
        </w:rPr>
        <w:t xml:space="preserve">. It should be used if number of </w:t>
      </w:r>
      <w:proofErr w:type="gramStart"/>
      <w:r>
        <w:rPr>
          <w:rFonts w:ascii="Segoe UI" w:hAnsi="Segoe UI" w:cs="Segoe UI"/>
          <w:color w:val="333333"/>
        </w:rPr>
        <w:t>iteration</w:t>
      </w:r>
      <w:proofErr w:type="gramEnd"/>
      <w:r>
        <w:rPr>
          <w:rFonts w:ascii="Segoe UI" w:hAnsi="Segoe UI" w:cs="Segoe UI"/>
          <w:color w:val="333333"/>
        </w:rPr>
        <w:t xml:space="preserve"> is known. The syntax of for loop is given below.</w:t>
      </w:r>
    </w:p>
    <w:p w14:paraId="5418B024"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&lt;!DOCTYPE html&gt;</w:t>
      </w:r>
    </w:p>
    <w:p w14:paraId="522A4013"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&lt;html&gt;</w:t>
      </w:r>
    </w:p>
    <w:p w14:paraId="39E9016E"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&lt;body&gt;</w:t>
      </w:r>
    </w:p>
    <w:p w14:paraId="3AE89B59"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 xml:space="preserve">&lt;script&gt;  </w:t>
      </w:r>
    </w:p>
    <w:p w14:paraId="29D50506" w14:textId="77777777" w:rsid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for (</w:t>
      </w:r>
      <w:proofErr w:type="spellStart"/>
      <w:r w:rsidRPr="00796EC5">
        <w:rPr>
          <w:rFonts w:ascii="Segoe UI" w:eastAsia="Times New Roman" w:hAnsi="Segoe UI" w:cs="Segoe UI"/>
          <w:color w:val="000000"/>
          <w:sz w:val="24"/>
          <w:szCs w:val="24"/>
          <w:lang w:eastAsia="en-IN"/>
        </w:rPr>
        <w:t>i</w:t>
      </w:r>
      <w:proofErr w:type="spellEnd"/>
      <w:r w:rsidRPr="00796EC5">
        <w:rPr>
          <w:rFonts w:ascii="Segoe UI" w:eastAsia="Times New Roman" w:hAnsi="Segoe UI" w:cs="Segoe UI"/>
          <w:color w:val="000000"/>
          <w:sz w:val="24"/>
          <w:szCs w:val="24"/>
          <w:lang w:eastAsia="en-IN"/>
        </w:rPr>
        <w:t xml:space="preserve">=1; </w:t>
      </w:r>
      <w:proofErr w:type="spellStart"/>
      <w:r w:rsidRPr="00796EC5">
        <w:rPr>
          <w:rFonts w:ascii="Segoe UI" w:eastAsia="Times New Roman" w:hAnsi="Segoe UI" w:cs="Segoe UI"/>
          <w:color w:val="000000"/>
          <w:sz w:val="24"/>
          <w:szCs w:val="24"/>
          <w:lang w:eastAsia="en-IN"/>
        </w:rPr>
        <w:t>i</w:t>
      </w:r>
      <w:proofErr w:type="spellEnd"/>
      <w:r w:rsidRPr="00796EC5">
        <w:rPr>
          <w:rFonts w:ascii="Segoe UI" w:eastAsia="Times New Roman" w:hAnsi="Segoe UI" w:cs="Segoe UI"/>
          <w:color w:val="000000"/>
          <w:sz w:val="24"/>
          <w:szCs w:val="24"/>
          <w:lang w:eastAsia="en-IN"/>
        </w:rPr>
        <w:t xml:space="preserve">&lt;=5; </w:t>
      </w:r>
      <w:proofErr w:type="spellStart"/>
      <w:r w:rsidRPr="00796EC5">
        <w:rPr>
          <w:rFonts w:ascii="Segoe UI" w:eastAsia="Times New Roman" w:hAnsi="Segoe UI" w:cs="Segoe UI"/>
          <w:color w:val="000000"/>
          <w:sz w:val="24"/>
          <w:szCs w:val="24"/>
          <w:lang w:eastAsia="en-IN"/>
        </w:rPr>
        <w:t>i</w:t>
      </w:r>
      <w:proofErr w:type="spellEnd"/>
      <w:r w:rsidRPr="00796EC5">
        <w:rPr>
          <w:rFonts w:ascii="Segoe UI" w:eastAsia="Times New Roman" w:hAnsi="Segoe UI" w:cs="Segoe UI"/>
          <w:color w:val="000000"/>
          <w:sz w:val="24"/>
          <w:szCs w:val="24"/>
          <w:lang w:eastAsia="en-IN"/>
        </w:rPr>
        <w:t xml:space="preserve">++)  </w:t>
      </w:r>
    </w:p>
    <w:p w14:paraId="7665D10D" w14:textId="7A1F9CF3"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 xml:space="preserve">{  </w:t>
      </w:r>
    </w:p>
    <w:p w14:paraId="3B11D224"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spellStart"/>
      <w:proofErr w:type="gramStart"/>
      <w:r w:rsidRPr="00796EC5">
        <w:rPr>
          <w:rFonts w:ascii="Segoe UI" w:eastAsia="Times New Roman" w:hAnsi="Segoe UI" w:cs="Segoe UI"/>
          <w:color w:val="000000"/>
          <w:sz w:val="24"/>
          <w:szCs w:val="24"/>
          <w:lang w:eastAsia="en-IN"/>
        </w:rPr>
        <w:t>document.write</w:t>
      </w:r>
      <w:proofErr w:type="spellEnd"/>
      <w:proofErr w:type="gramEnd"/>
      <w:r w:rsidRPr="00796EC5">
        <w:rPr>
          <w:rFonts w:ascii="Segoe UI" w:eastAsia="Times New Roman" w:hAnsi="Segoe UI" w:cs="Segoe UI"/>
          <w:color w:val="000000"/>
          <w:sz w:val="24"/>
          <w:szCs w:val="24"/>
          <w:lang w:eastAsia="en-IN"/>
        </w:rPr>
        <w:t>(</w:t>
      </w:r>
      <w:proofErr w:type="spellStart"/>
      <w:r w:rsidRPr="00796EC5">
        <w:rPr>
          <w:rFonts w:ascii="Segoe UI" w:eastAsia="Times New Roman" w:hAnsi="Segoe UI" w:cs="Segoe UI"/>
          <w:color w:val="000000"/>
          <w:sz w:val="24"/>
          <w:szCs w:val="24"/>
          <w:lang w:eastAsia="en-IN"/>
        </w:rPr>
        <w:t>i</w:t>
      </w:r>
      <w:proofErr w:type="spellEnd"/>
      <w:r w:rsidRPr="00796EC5">
        <w:rPr>
          <w:rFonts w:ascii="Segoe UI" w:eastAsia="Times New Roman" w:hAnsi="Segoe UI" w:cs="Segoe UI"/>
          <w:color w:val="000000"/>
          <w:sz w:val="24"/>
          <w:szCs w:val="24"/>
          <w:lang w:eastAsia="en-IN"/>
        </w:rPr>
        <w:t xml:space="preserve"> + "&lt;</w:t>
      </w:r>
      <w:proofErr w:type="spellStart"/>
      <w:r w:rsidRPr="00796EC5">
        <w:rPr>
          <w:rFonts w:ascii="Segoe UI" w:eastAsia="Times New Roman" w:hAnsi="Segoe UI" w:cs="Segoe UI"/>
          <w:color w:val="000000"/>
          <w:sz w:val="24"/>
          <w:szCs w:val="24"/>
          <w:lang w:eastAsia="en-IN"/>
        </w:rPr>
        <w:t>br</w:t>
      </w:r>
      <w:proofErr w:type="spellEnd"/>
      <w:r w:rsidRPr="00796EC5">
        <w:rPr>
          <w:rFonts w:ascii="Segoe UI" w:eastAsia="Times New Roman" w:hAnsi="Segoe UI" w:cs="Segoe UI"/>
          <w:color w:val="000000"/>
          <w:sz w:val="24"/>
          <w:szCs w:val="24"/>
          <w:lang w:eastAsia="en-IN"/>
        </w:rPr>
        <w:t xml:space="preserve">/&gt;")  </w:t>
      </w:r>
    </w:p>
    <w:p w14:paraId="35B770A4"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 xml:space="preserve">}  </w:t>
      </w:r>
    </w:p>
    <w:p w14:paraId="59691AF1"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 xml:space="preserve">&lt;/script&gt;  </w:t>
      </w:r>
    </w:p>
    <w:p w14:paraId="303B87D0"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&lt;/body&gt;</w:t>
      </w:r>
    </w:p>
    <w:p w14:paraId="7A0A4B19" w14:textId="6C2E7CA3" w:rsidR="00817BCA"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&lt;/html&gt;</w:t>
      </w:r>
    </w:p>
    <w:p w14:paraId="6ECAD3F3" w14:textId="77777777" w:rsidR="00796EC5" w:rsidRDefault="00796EC5" w:rsidP="00796EC5">
      <w:pPr>
        <w:pStyle w:val="Heading2"/>
        <w:shd w:val="clear" w:color="auto" w:fill="FFFFFF"/>
        <w:spacing w:line="312" w:lineRule="atLeast"/>
        <w:jc w:val="both"/>
        <w:rPr>
          <w:rFonts w:ascii="Helvetica" w:hAnsi="Helvetica" w:cs="Helvetica"/>
          <w:b w:val="0"/>
          <w:bCs w:val="0"/>
          <w:color w:val="610B38"/>
          <w:sz w:val="38"/>
          <w:szCs w:val="38"/>
        </w:rPr>
      </w:pPr>
    </w:p>
    <w:p w14:paraId="77546A31" w14:textId="77777777" w:rsidR="00796EC5" w:rsidRDefault="00796EC5" w:rsidP="00796EC5">
      <w:pPr>
        <w:pStyle w:val="Heading2"/>
        <w:shd w:val="clear" w:color="auto" w:fill="FFFFFF"/>
        <w:spacing w:line="312" w:lineRule="atLeast"/>
        <w:jc w:val="both"/>
        <w:rPr>
          <w:rFonts w:ascii="Helvetica" w:hAnsi="Helvetica" w:cs="Helvetica"/>
          <w:b w:val="0"/>
          <w:bCs w:val="0"/>
          <w:color w:val="610B38"/>
          <w:sz w:val="38"/>
          <w:szCs w:val="38"/>
        </w:rPr>
      </w:pPr>
    </w:p>
    <w:p w14:paraId="0FB9ADBC" w14:textId="77777777" w:rsidR="00796EC5" w:rsidRDefault="00796EC5" w:rsidP="00796EC5">
      <w:pPr>
        <w:pStyle w:val="Heading2"/>
        <w:shd w:val="clear" w:color="auto" w:fill="FFFFFF"/>
        <w:spacing w:line="312" w:lineRule="atLeast"/>
        <w:jc w:val="both"/>
        <w:rPr>
          <w:rFonts w:ascii="Helvetica" w:hAnsi="Helvetica" w:cs="Helvetica"/>
          <w:b w:val="0"/>
          <w:bCs w:val="0"/>
          <w:color w:val="610B38"/>
          <w:sz w:val="38"/>
          <w:szCs w:val="38"/>
        </w:rPr>
      </w:pPr>
    </w:p>
    <w:p w14:paraId="0BA7C9B5" w14:textId="77777777" w:rsidR="00796EC5" w:rsidRDefault="00796EC5" w:rsidP="00796EC5">
      <w:pPr>
        <w:pStyle w:val="Heading2"/>
        <w:shd w:val="clear" w:color="auto" w:fill="FFFFFF"/>
        <w:spacing w:line="312" w:lineRule="atLeast"/>
        <w:jc w:val="both"/>
        <w:rPr>
          <w:rFonts w:ascii="Helvetica" w:hAnsi="Helvetica" w:cs="Helvetica"/>
          <w:b w:val="0"/>
          <w:bCs w:val="0"/>
          <w:color w:val="610B38"/>
          <w:sz w:val="38"/>
          <w:szCs w:val="38"/>
        </w:rPr>
      </w:pPr>
    </w:p>
    <w:p w14:paraId="5F9C5A1F" w14:textId="77777777" w:rsidR="00796EC5" w:rsidRDefault="00796EC5" w:rsidP="00796EC5">
      <w:pPr>
        <w:pStyle w:val="Heading2"/>
        <w:shd w:val="clear" w:color="auto" w:fill="FFFFFF"/>
        <w:spacing w:line="312" w:lineRule="atLeast"/>
        <w:jc w:val="both"/>
        <w:rPr>
          <w:rFonts w:ascii="Helvetica" w:hAnsi="Helvetica" w:cs="Helvetica"/>
          <w:b w:val="0"/>
          <w:bCs w:val="0"/>
          <w:color w:val="610B38"/>
          <w:sz w:val="38"/>
          <w:szCs w:val="38"/>
        </w:rPr>
      </w:pPr>
    </w:p>
    <w:p w14:paraId="308E77B4" w14:textId="77777777" w:rsidR="00796EC5" w:rsidRDefault="00796EC5" w:rsidP="00796EC5">
      <w:pPr>
        <w:pStyle w:val="Heading2"/>
        <w:shd w:val="clear" w:color="auto" w:fill="FFFFFF"/>
        <w:spacing w:line="312" w:lineRule="atLeast"/>
        <w:jc w:val="both"/>
        <w:rPr>
          <w:rFonts w:ascii="Helvetica" w:hAnsi="Helvetica" w:cs="Helvetica"/>
          <w:b w:val="0"/>
          <w:bCs w:val="0"/>
          <w:color w:val="610B38"/>
          <w:sz w:val="38"/>
          <w:szCs w:val="38"/>
        </w:rPr>
      </w:pPr>
    </w:p>
    <w:p w14:paraId="3F8334A7" w14:textId="0C3A384C" w:rsidR="00796EC5" w:rsidRDefault="00796EC5" w:rsidP="00796EC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JavaScript while loop</w:t>
      </w:r>
    </w:p>
    <w:p w14:paraId="2787BED0" w14:textId="77777777" w:rsidR="00796EC5" w:rsidRDefault="00796EC5" w:rsidP="00796EC5">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while loop</w:t>
      </w:r>
      <w:r>
        <w:rPr>
          <w:rFonts w:ascii="Segoe UI" w:hAnsi="Segoe UI" w:cs="Segoe UI"/>
          <w:color w:val="333333"/>
        </w:rPr>
        <w:t> </w:t>
      </w:r>
      <w:r>
        <w:rPr>
          <w:rStyle w:val="Emphasis"/>
          <w:rFonts w:ascii="Segoe UI" w:hAnsi="Segoe UI" w:cs="Segoe UI"/>
          <w:color w:val="333333"/>
        </w:rPr>
        <w:t>iterates the elements for the infinite number of times</w:t>
      </w:r>
      <w:r>
        <w:rPr>
          <w:rFonts w:ascii="Segoe UI" w:hAnsi="Segoe UI" w:cs="Segoe UI"/>
          <w:color w:val="333333"/>
        </w:rPr>
        <w:t xml:space="preserve">. It should be used if number of </w:t>
      </w:r>
      <w:proofErr w:type="gramStart"/>
      <w:r>
        <w:rPr>
          <w:rFonts w:ascii="Segoe UI" w:hAnsi="Segoe UI" w:cs="Segoe UI"/>
          <w:color w:val="333333"/>
        </w:rPr>
        <w:t>iteration</w:t>
      </w:r>
      <w:proofErr w:type="gramEnd"/>
      <w:r>
        <w:rPr>
          <w:rFonts w:ascii="Segoe UI" w:hAnsi="Segoe UI" w:cs="Segoe UI"/>
          <w:color w:val="333333"/>
        </w:rPr>
        <w:t xml:space="preserve"> is not known. The syntax of while loop is given below.</w:t>
      </w:r>
    </w:p>
    <w:p w14:paraId="05BBFD1E"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&lt;!DOCTYPE html&gt;</w:t>
      </w:r>
    </w:p>
    <w:p w14:paraId="17EA11F0"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&lt;html&gt;</w:t>
      </w:r>
    </w:p>
    <w:p w14:paraId="09BED3D8"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&lt;body&gt;</w:t>
      </w:r>
    </w:p>
    <w:p w14:paraId="78D1CD06"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 xml:space="preserve">&lt;script&gt;  </w:t>
      </w:r>
    </w:p>
    <w:p w14:paraId="23B34AEE"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 xml:space="preserve">var </w:t>
      </w:r>
      <w:proofErr w:type="spellStart"/>
      <w:r w:rsidRPr="00796EC5">
        <w:rPr>
          <w:rFonts w:ascii="Segoe UI" w:eastAsia="Times New Roman" w:hAnsi="Segoe UI" w:cs="Segoe UI"/>
          <w:color w:val="000000"/>
          <w:sz w:val="24"/>
          <w:szCs w:val="24"/>
          <w:lang w:eastAsia="en-IN"/>
        </w:rPr>
        <w:t>i</w:t>
      </w:r>
      <w:proofErr w:type="spellEnd"/>
      <w:r w:rsidRPr="00796EC5">
        <w:rPr>
          <w:rFonts w:ascii="Segoe UI" w:eastAsia="Times New Roman" w:hAnsi="Segoe UI" w:cs="Segoe UI"/>
          <w:color w:val="000000"/>
          <w:sz w:val="24"/>
          <w:szCs w:val="24"/>
          <w:lang w:eastAsia="en-IN"/>
        </w:rPr>
        <w:t xml:space="preserve">=11;  </w:t>
      </w:r>
    </w:p>
    <w:p w14:paraId="304E47BB"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while (</w:t>
      </w:r>
      <w:proofErr w:type="spellStart"/>
      <w:r w:rsidRPr="00796EC5">
        <w:rPr>
          <w:rFonts w:ascii="Segoe UI" w:eastAsia="Times New Roman" w:hAnsi="Segoe UI" w:cs="Segoe UI"/>
          <w:color w:val="000000"/>
          <w:sz w:val="24"/>
          <w:szCs w:val="24"/>
          <w:lang w:eastAsia="en-IN"/>
        </w:rPr>
        <w:t>i</w:t>
      </w:r>
      <w:proofErr w:type="spellEnd"/>
      <w:r w:rsidRPr="00796EC5">
        <w:rPr>
          <w:rFonts w:ascii="Segoe UI" w:eastAsia="Times New Roman" w:hAnsi="Segoe UI" w:cs="Segoe UI"/>
          <w:color w:val="000000"/>
          <w:sz w:val="24"/>
          <w:szCs w:val="24"/>
          <w:lang w:eastAsia="en-IN"/>
        </w:rPr>
        <w:t xml:space="preserve">&lt;=15)  </w:t>
      </w:r>
    </w:p>
    <w:p w14:paraId="46229E69"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 xml:space="preserve">{  </w:t>
      </w:r>
    </w:p>
    <w:p w14:paraId="3923F4F1"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spellStart"/>
      <w:proofErr w:type="gramStart"/>
      <w:r w:rsidRPr="00796EC5">
        <w:rPr>
          <w:rFonts w:ascii="Segoe UI" w:eastAsia="Times New Roman" w:hAnsi="Segoe UI" w:cs="Segoe UI"/>
          <w:color w:val="000000"/>
          <w:sz w:val="24"/>
          <w:szCs w:val="24"/>
          <w:lang w:eastAsia="en-IN"/>
        </w:rPr>
        <w:t>document.write</w:t>
      </w:r>
      <w:proofErr w:type="spellEnd"/>
      <w:proofErr w:type="gramEnd"/>
      <w:r w:rsidRPr="00796EC5">
        <w:rPr>
          <w:rFonts w:ascii="Segoe UI" w:eastAsia="Times New Roman" w:hAnsi="Segoe UI" w:cs="Segoe UI"/>
          <w:color w:val="000000"/>
          <w:sz w:val="24"/>
          <w:szCs w:val="24"/>
          <w:lang w:eastAsia="en-IN"/>
        </w:rPr>
        <w:t>(</w:t>
      </w:r>
      <w:proofErr w:type="spellStart"/>
      <w:r w:rsidRPr="00796EC5">
        <w:rPr>
          <w:rFonts w:ascii="Segoe UI" w:eastAsia="Times New Roman" w:hAnsi="Segoe UI" w:cs="Segoe UI"/>
          <w:color w:val="000000"/>
          <w:sz w:val="24"/>
          <w:szCs w:val="24"/>
          <w:lang w:eastAsia="en-IN"/>
        </w:rPr>
        <w:t>i</w:t>
      </w:r>
      <w:proofErr w:type="spellEnd"/>
      <w:r w:rsidRPr="00796EC5">
        <w:rPr>
          <w:rFonts w:ascii="Segoe UI" w:eastAsia="Times New Roman" w:hAnsi="Segoe UI" w:cs="Segoe UI"/>
          <w:color w:val="000000"/>
          <w:sz w:val="24"/>
          <w:szCs w:val="24"/>
          <w:lang w:eastAsia="en-IN"/>
        </w:rPr>
        <w:t xml:space="preserve"> + "&lt;</w:t>
      </w:r>
      <w:proofErr w:type="spellStart"/>
      <w:r w:rsidRPr="00796EC5">
        <w:rPr>
          <w:rFonts w:ascii="Segoe UI" w:eastAsia="Times New Roman" w:hAnsi="Segoe UI" w:cs="Segoe UI"/>
          <w:color w:val="000000"/>
          <w:sz w:val="24"/>
          <w:szCs w:val="24"/>
          <w:lang w:eastAsia="en-IN"/>
        </w:rPr>
        <w:t>br</w:t>
      </w:r>
      <w:proofErr w:type="spellEnd"/>
      <w:r w:rsidRPr="00796EC5">
        <w:rPr>
          <w:rFonts w:ascii="Segoe UI" w:eastAsia="Times New Roman" w:hAnsi="Segoe UI" w:cs="Segoe UI"/>
          <w:color w:val="000000"/>
          <w:sz w:val="24"/>
          <w:szCs w:val="24"/>
          <w:lang w:eastAsia="en-IN"/>
        </w:rPr>
        <w:t xml:space="preserve">/&gt;");  </w:t>
      </w:r>
    </w:p>
    <w:p w14:paraId="33789060"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spellStart"/>
      <w:r w:rsidRPr="00796EC5">
        <w:rPr>
          <w:rFonts w:ascii="Segoe UI" w:eastAsia="Times New Roman" w:hAnsi="Segoe UI" w:cs="Segoe UI"/>
          <w:color w:val="000000"/>
          <w:sz w:val="24"/>
          <w:szCs w:val="24"/>
          <w:lang w:eastAsia="en-IN"/>
        </w:rPr>
        <w:t>i</w:t>
      </w:r>
      <w:proofErr w:type="spellEnd"/>
      <w:r w:rsidRPr="00796EC5">
        <w:rPr>
          <w:rFonts w:ascii="Segoe UI" w:eastAsia="Times New Roman" w:hAnsi="Segoe UI" w:cs="Segoe UI"/>
          <w:color w:val="000000"/>
          <w:sz w:val="24"/>
          <w:szCs w:val="24"/>
          <w:lang w:eastAsia="en-IN"/>
        </w:rPr>
        <w:t xml:space="preserve">++;  </w:t>
      </w:r>
    </w:p>
    <w:p w14:paraId="33479003"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 xml:space="preserve">}  </w:t>
      </w:r>
    </w:p>
    <w:p w14:paraId="5B6C9476"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 xml:space="preserve">&lt;/script&gt;  </w:t>
      </w:r>
    </w:p>
    <w:p w14:paraId="6F8856BE" w14:textId="77777777" w:rsidR="00796EC5" w:rsidRP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&lt;/body&gt;</w:t>
      </w:r>
    </w:p>
    <w:p w14:paraId="4E7061AA" w14:textId="5C74BC18" w:rsidR="00796EC5" w:rsidRDefault="00796EC5" w:rsidP="00796EC5">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796EC5">
        <w:rPr>
          <w:rFonts w:ascii="Segoe UI" w:eastAsia="Times New Roman" w:hAnsi="Segoe UI" w:cs="Segoe UI"/>
          <w:color w:val="000000"/>
          <w:sz w:val="24"/>
          <w:szCs w:val="24"/>
          <w:lang w:eastAsia="en-IN"/>
        </w:rPr>
        <w:t>&lt;/html&gt;</w:t>
      </w:r>
    </w:p>
    <w:p w14:paraId="1FBC7E8D" w14:textId="77777777" w:rsidR="00F805F4" w:rsidRDefault="00F805F4" w:rsidP="00F805F4">
      <w:pPr>
        <w:pStyle w:val="Heading2"/>
        <w:shd w:val="clear" w:color="auto" w:fill="FFFFFF"/>
        <w:spacing w:line="312" w:lineRule="atLeast"/>
        <w:jc w:val="both"/>
        <w:rPr>
          <w:rFonts w:ascii="Helvetica" w:hAnsi="Helvetica" w:cs="Helvetica"/>
          <w:b w:val="0"/>
          <w:bCs w:val="0"/>
          <w:color w:val="610B38"/>
          <w:sz w:val="38"/>
          <w:szCs w:val="38"/>
        </w:rPr>
      </w:pPr>
    </w:p>
    <w:p w14:paraId="12619187" w14:textId="77777777" w:rsidR="00F805F4" w:rsidRDefault="00F805F4" w:rsidP="00F805F4">
      <w:pPr>
        <w:pStyle w:val="Heading2"/>
        <w:shd w:val="clear" w:color="auto" w:fill="FFFFFF"/>
        <w:spacing w:line="312" w:lineRule="atLeast"/>
        <w:jc w:val="both"/>
        <w:rPr>
          <w:rFonts w:ascii="Helvetica" w:hAnsi="Helvetica" w:cs="Helvetica"/>
          <w:b w:val="0"/>
          <w:bCs w:val="0"/>
          <w:color w:val="610B38"/>
          <w:sz w:val="38"/>
          <w:szCs w:val="38"/>
        </w:rPr>
      </w:pPr>
    </w:p>
    <w:p w14:paraId="030CA136" w14:textId="77777777" w:rsidR="00F805F4" w:rsidRDefault="00F805F4" w:rsidP="00F805F4">
      <w:pPr>
        <w:pStyle w:val="Heading2"/>
        <w:shd w:val="clear" w:color="auto" w:fill="FFFFFF"/>
        <w:spacing w:line="312" w:lineRule="atLeast"/>
        <w:jc w:val="both"/>
        <w:rPr>
          <w:rFonts w:ascii="Helvetica" w:hAnsi="Helvetica" w:cs="Helvetica"/>
          <w:b w:val="0"/>
          <w:bCs w:val="0"/>
          <w:color w:val="610B38"/>
          <w:sz w:val="38"/>
          <w:szCs w:val="38"/>
        </w:rPr>
      </w:pPr>
    </w:p>
    <w:p w14:paraId="5E4E14FA" w14:textId="77777777" w:rsidR="00F805F4" w:rsidRDefault="00F805F4" w:rsidP="00F805F4">
      <w:pPr>
        <w:pStyle w:val="Heading2"/>
        <w:shd w:val="clear" w:color="auto" w:fill="FFFFFF"/>
        <w:spacing w:line="312" w:lineRule="atLeast"/>
        <w:jc w:val="both"/>
        <w:rPr>
          <w:rFonts w:ascii="Helvetica" w:hAnsi="Helvetica" w:cs="Helvetica"/>
          <w:b w:val="0"/>
          <w:bCs w:val="0"/>
          <w:color w:val="610B38"/>
          <w:sz w:val="38"/>
          <w:szCs w:val="38"/>
        </w:rPr>
      </w:pPr>
    </w:p>
    <w:p w14:paraId="149A9850" w14:textId="77777777" w:rsidR="00F805F4" w:rsidRDefault="00F805F4" w:rsidP="00F805F4">
      <w:pPr>
        <w:pStyle w:val="Heading2"/>
        <w:shd w:val="clear" w:color="auto" w:fill="FFFFFF"/>
        <w:spacing w:line="312" w:lineRule="atLeast"/>
        <w:jc w:val="both"/>
        <w:rPr>
          <w:rFonts w:ascii="Helvetica" w:hAnsi="Helvetica" w:cs="Helvetica"/>
          <w:b w:val="0"/>
          <w:bCs w:val="0"/>
          <w:color w:val="610B38"/>
          <w:sz w:val="38"/>
          <w:szCs w:val="38"/>
        </w:rPr>
      </w:pPr>
    </w:p>
    <w:p w14:paraId="49A9674E" w14:textId="7487B0E8" w:rsidR="00F805F4" w:rsidRDefault="00F805F4" w:rsidP="00F805F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JavaScript do while loop</w:t>
      </w:r>
    </w:p>
    <w:p w14:paraId="02ECF4A8" w14:textId="77777777" w:rsidR="00F805F4" w:rsidRDefault="00F805F4" w:rsidP="00F805F4">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do while loop</w:t>
      </w:r>
      <w:r>
        <w:rPr>
          <w:rFonts w:ascii="Segoe UI" w:hAnsi="Segoe UI" w:cs="Segoe UI"/>
          <w:color w:val="333333"/>
        </w:rPr>
        <w:t> </w:t>
      </w:r>
      <w:r>
        <w:rPr>
          <w:rStyle w:val="Emphasis"/>
          <w:rFonts w:ascii="Segoe UI" w:hAnsi="Segoe UI" w:cs="Segoe UI"/>
          <w:color w:val="333333"/>
        </w:rPr>
        <w:t>iterates the elements for the infinite number of times</w:t>
      </w:r>
      <w:r>
        <w:rPr>
          <w:rFonts w:ascii="Segoe UI" w:hAnsi="Segoe UI" w:cs="Segoe UI"/>
          <w:color w:val="333333"/>
        </w:rPr>
        <w:t xml:space="preserve"> like while loop. </w:t>
      </w:r>
      <w:proofErr w:type="gramStart"/>
      <w:r>
        <w:rPr>
          <w:rFonts w:ascii="Segoe UI" w:hAnsi="Segoe UI" w:cs="Segoe UI"/>
          <w:color w:val="333333"/>
        </w:rPr>
        <w:t>But,</w:t>
      </w:r>
      <w:proofErr w:type="gramEnd"/>
      <w:r>
        <w:rPr>
          <w:rFonts w:ascii="Segoe UI" w:hAnsi="Segoe UI" w:cs="Segoe UI"/>
          <w:color w:val="333333"/>
        </w:rPr>
        <w:t xml:space="preserve"> code is </w:t>
      </w:r>
      <w:r>
        <w:rPr>
          <w:rStyle w:val="Emphasis"/>
          <w:rFonts w:ascii="Segoe UI" w:hAnsi="Segoe UI" w:cs="Segoe UI"/>
          <w:color w:val="333333"/>
        </w:rPr>
        <w:t>executed at least</w:t>
      </w:r>
      <w:r>
        <w:rPr>
          <w:rFonts w:ascii="Segoe UI" w:hAnsi="Segoe UI" w:cs="Segoe UI"/>
          <w:color w:val="333333"/>
        </w:rPr>
        <w:t> once whether condition is true or false. </w:t>
      </w:r>
    </w:p>
    <w:p w14:paraId="511F8AE7"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&lt;!DOCTYPE html&gt;</w:t>
      </w:r>
    </w:p>
    <w:p w14:paraId="4220A898"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&lt;html&gt;</w:t>
      </w:r>
    </w:p>
    <w:p w14:paraId="79F09F8A"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&lt;body&gt;</w:t>
      </w:r>
    </w:p>
    <w:p w14:paraId="1F25668C"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 xml:space="preserve">&lt;script&gt;  </w:t>
      </w:r>
    </w:p>
    <w:p w14:paraId="78DBD49C"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 xml:space="preserve">var </w:t>
      </w:r>
      <w:proofErr w:type="spellStart"/>
      <w:r w:rsidRPr="00F805F4">
        <w:rPr>
          <w:rFonts w:ascii="Segoe UI" w:eastAsia="Times New Roman" w:hAnsi="Segoe UI" w:cs="Segoe UI"/>
          <w:color w:val="000000"/>
          <w:sz w:val="24"/>
          <w:szCs w:val="24"/>
          <w:lang w:eastAsia="en-IN"/>
        </w:rPr>
        <w:t>i</w:t>
      </w:r>
      <w:proofErr w:type="spellEnd"/>
      <w:r w:rsidRPr="00F805F4">
        <w:rPr>
          <w:rFonts w:ascii="Segoe UI" w:eastAsia="Times New Roman" w:hAnsi="Segoe UI" w:cs="Segoe UI"/>
          <w:color w:val="000000"/>
          <w:sz w:val="24"/>
          <w:szCs w:val="24"/>
          <w:lang w:eastAsia="en-IN"/>
        </w:rPr>
        <w:t xml:space="preserve">=21;  </w:t>
      </w:r>
    </w:p>
    <w:p w14:paraId="24785704"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gramStart"/>
      <w:r w:rsidRPr="00F805F4">
        <w:rPr>
          <w:rFonts w:ascii="Segoe UI" w:eastAsia="Times New Roman" w:hAnsi="Segoe UI" w:cs="Segoe UI"/>
          <w:color w:val="000000"/>
          <w:sz w:val="24"/>
          <w:szCs w:val="24"/>
          <w:lang w:eastAsia="en-IN"/>
        </w:rPr>
        <w:t>do{</w:t>
      </w:r>
      <w:proofErr w:type="gramEnd"/>
      <w:r w:rsidRPr="00F805F4">
        <w:rPr>
          <w:rFonts w:ascii="Segoe UI" w:eastAsia="Times New Roman" w:hAnsi="Segoe UI" w:cs="Segoe UI"/>
          <w:color w:val="000000"/>
          <w:sz w:val="24"/>
          <w:szCs w:val="24"/>
          <w:lang w:eastAsia="en-IN"/>
        </w:rPr>
        <w:t xml:space="preserve">  </w:t>
      </w:r>
    </w:p>
    <w:p w14:paraId="37AEEF1F"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spellStart"/>
      <w:proofErr w:type="gramStart"/>
      <w:r w:rsidRPr="00F805F4">
        <w:rPr>
          <w:rFonts w:ascii="Segoe UI" w:eastAsia="Times New Roman" w:hAnsi="Segoe UI" w:cs="Segoe UI"/>
          <w:color w:val="000000"/>
          <w:sz w:val="24"/>
          <w:szCs w:val="24"/>
          <w:lang w:eastAsia="en-IN"/>
        </w:rPr>
        <w:t>document.write</w:t>
      </w:r>
      <w:proofErr w:type="spellEnd"/>
      <w:proofErr w:type="gramEnd"/>
      <w:r w:rsidRPr="00F805F4">
        <w:rPr>
          <w:rFonts w:ascii="Segoe UI" w:eastAsia="Times New Roman" w:hAnsi="Segoe UI" w:cs="Segoe UI"/>
          <w:color w:val="000000"/>
          <w:sz w:val="24"/>
          <w:szCs w:val="24"/>
          <w:lang w:eastAsia="en-IN"/>
        </w:rPr>
        <w:t>(</w:t>
      </w:r>
      <w:proofErr w:type="spellStart"/>
      <w:r w:rsidRPr="00F805F4">
        <w:rPr>
          <w:rFonts w:ascii="Segoe UI" w:eastAsia="Times New Roman" w:hAnsi="Segoe UI" w:cs="Segoe UI"/>
          <w:color w:val="000000"/>
          <w:sz w:val="24"/>
          <w:szCs w:val="24"/>
          <w:lang w:eastAsia="en-IN"/>
        </w:rPr>
        <w:t>i</w:t>
      </w:r>
      <w:proofErr w:type="spellEnd"/>
      <w:r w:rsidRPr="00F805F4">
        <w:rPr>
          <w:rFonts w:ascii="Segoe UI" w:eastAsia="Times New Roman" w:hAnsi="Segoe UI" w:cs="Segoe UI"/>
          <w:color w:val="000000"/>
          <w:sz w:val="24"/>
          <w:szCs w:val="24"/>
          <w:lang w:eastAsia="en-IN"/>
        </w:rPr>
        <w:t xml:space="preserve"> + "&lt;</w:t>
      </w:r>
      <w:proofErr w:type="spellStart"/>
      <w:r w:rsidRPr="00F805F4">
        <w:rPr>
          <w:rFonts w:ascii="Segoe UI" w:eastAsia="Times New Roman" w:hAnsi="Segoe UI" w:cs="Segoe UI"/>
          <w:color w:val="000000"/>
          <w:sz w:val="24"/>
          <w:szCs w:val="24"/>
          <w:lang w:eastAsia="en-IN"/>
        </w:rPr>
        <w:t>br</w:t>
      </w:r>
      <w:proofErr w:type="spellEnd"/>
      <w:r w:rsidRPr="00F805F4">
        <w:rPr>
          <w:rFonts w:ascii="Segoe UI" w:eastAsia="Times New Roman" w:hAnsi="Segoe UI" w:cs="Segoe UI"/>
          <w:color w:val="000000"/>
          <w:sz w:val="24"/>
          <w:szCs w:val="24"/>
          <w:lang w:eastAsia="en-IN"/>
        </w:rPr>
        <w:t xml:space="preserve">/&gt;");  </w:t>
      </w:r>
    </w:p>
    <w:p w14:paraId="4D185AB8"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spellStart"/>
      <w:r w:rsidRPr="00F805F4">
        <w:rPr>
          <w:rFonts w:ascii="Segoe UI" w:eastAsia="Times New Roman" w:hAnsi="Segoe UI" w:cs="Segoe UI"/>
          <w:color w:val="000000"/>
          <w:sz w:val="24"/>
          <w:szCs w:val="24"/>
          <w:lang w:eastAsia="en-IN"/>
        </w:rPr>
        <w:t>i</w:t>
      </w:r>
      <w:proofErr w:type="spellEnd"/>
      <w:r w:rsidRPr="00F805F4">
        <w:rPr>
          <w:rFonts w:ascii="Segoe UI" w:eastAsia="Times New Roman" w:hAnsi="Segoe UI" w:cs="Segoe UI"/>
          <w:color w:val="000000"/>
          <w:sz w:val="24"/>
          <w:szCs w:val="24"/>
          <w:lang w:eastAsia="en-IN"/>
        </w:rPr>
        <w:t xml:space="preserve">++;  </w:t>
      </w:r>
    </w:p>
    <w:p w14:paraId="3A5D123F"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gramStart"/>
      <w:r w:rsidRPr="00F805F4">
        <w:rPr>
          <w:rFonts w:ascii="Segoe UI" w:eastAsia="Times New Roman" w:hAnsi="Segoe UI" w:cs="Segoe UI"/>
          <w:color w:val="000000"/>
          <w:sz w:val="24"/>
          <w:szCs w:val="24"/>
          <w:lang w:eastAsia="en-IN"/>
        </w:rPr>
        <w:t>}while</w:t>
      </w:r>
      <w:proofErr w:type="gramEnd"/>
      <w:r w:rsidRPr="00F805F4">
        <w:rPr>
          <w:rFonts w:ascii="Segoe UI" w:eastAsia="Times New Roman" w:hAnsi="Segoe UI" w:cs="Segoe UI"/>
          <w:color w:val="000000"/>
          <w:sz w:val="24"/>
          <w:szCs w:val="24"/>
          <w:lang w:eastAsia="en-IN"/>
        </w:rPr>
        <w:t xml:space="preserve"> (</w:t>
      </w:r>
      <w:proofErr w:type="spellStart"/>
      <w:r w:rsidRPr="00F805F4">
        <w:rPr>
          <w:rFonts w:ascii="Segoe UI" w:eastAsia="Times New Roman" w:hAnsi="Segoe UI" w:cs="Segoe UI"/>
          <w:color w:val="000000"/>
          <w:sz w:val="24"/>
          <w:szCs w:val="24"/>
          <w:lang w:eastAsia="en-IN"/>
        </w:rPr>
        <w:t>i</w:t>
      </w:r>
      <w:proofErr w:type="spellEnd"/>
      <w:r w:rsidRPr="00F805F4">
        <w:rPr>
          <w:rFonts w:ascii="Segoe UI" w:eastAsia="Times New Roman" w:hAnsi="Segoe UI" w:cs="Segoe UI"/>
          <w:color w:val="000000"/>
          <w:sz w:val="24"/>
          <w:szCs w:val="24"/>
          <w:lang w:eastAsia="en-IN"/>
        </w:rPr>
        <w:t xml:space="preserve">&lt;=25);  </w:t>
      </w:r>
    </w:p>
    <w:p w14:paraId="1F91C6B7"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 xml:space="preserve">&lt;/script&gt;  </w:t>
      </w:r>
    </w:p>
    <w:p w14:paraId="36812D6D"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&lt;/body&gt;</w:t>
      </w:r>
    </w:p>
    <w:p w14:paraId="2BF0AADA" w14:textId="09D1FB6C" w:rsidR="00817BCA"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&lt;/html&gt;</w:t>
      </w:r>
    </w:p>
    <w:p w14:paraId="40B18823" w14:textId="77777777" w:rsidR="00F805F4" w:rsidRDefault="00F805F4" w:rsidP="00F805F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Functions</w:t>
      </w:r>
    </w:p>
    <w:p w14:paraId="6E77BDFE" w14:textId="77777777" w:rsidR="00F805F4" w:rsidRDefault="00F805F4" w:rsidP="00F805F4">
      <w:pPr>
        <w:pStyle w:val="NormalWeb"/>
        <w:shd w:val="clear" w:color="auto" w:fill="FFFFFF"/>
        <w:jc w:val="both"/>
        <w:rPr>
          <w:rFonts w:ascii="Segoe UI" w:hAnsi="Segoe UI" w:cs="Segoe UI"/>
          <w:color w:val="333333"/>
        </w:rPr>
      </w:pPr>
      <w:r>
        <w:rPr>
          <w:rFonts w:ascii="Segoe UI" w:hAnsi="Segoe UI" w:cs="Segoe UI"/>
          <w:b/>
          <w:bCs/>
          <w:color w:val="333333"/>
        </w:rPr>
        <w:t>JavaScript functions</w:t>
      </w:r>
      <w:r>
        <w:rPr>
          <w:rFonts w:ascii="Segoe UI" w:hAnsi="Segoe UI" w:cs="Segoe UI"/>
          <w:color w:val="333333"/>
        </w:rPr>
        <w:t> are used to perform operations. We can call JavaScript function many times to reuse the code.</w:t>
      </w:r>
    </w:p>
    <w:p w14:paraId="02C0B116" w14:textId="77777777" w:rsidR="00F805F4" w:rsidRDefault="00F805F4" w:rsidP="00F805F4">
      <w:pPr>
        <w:pStyle w:val="Heading4"/>
        <w:shd w:val="clear" w:color="auto" w:fill="FFFFFF"/>
        <w:jc w:val="both"/>
        <w:rPr>
          <w:rFonts w:ascii="Helvetica" w:hAnsi="Helvetica" w:cs="Helvetica"/>
          <w:color w:val="610B4B"/>
          <w:sz w:val="26"/>
          <w:szCs w:val="26"/>
        </w:rPr>
      </w:pPr>
      <w:r>
        <w:rPr>
          <w:rFonts w:ascii="Helvetica" w:hAnsi="Helvetica" w:cs="Helvetica"/>
          <w:b/>
          <w:bCs/>
          <w:color w:val="610B4B"/>
          <w:sz w:val="26"/>
          <w:szCs w:val="26"/>
        </w:rPr>
        <w:t>Advantage of JavaScript function</w:t>
      </w:r>
    </w:p>
    <w:p w14:paraId="35565D8D" w14:textId="77777777" w:rsidR="00F805F4" w:rsidRDefault="00F805F4" w:rsidP="00F805F4">
      <w:pPr>
        <w:pStyle w:val="NormalWeb"/>
        <w:shd w:val="clear" w:color="auto" w:fill="FFFFFF"/>
        <w:jc w:val="both"/>
        <w:rPr>
          <w:rFonts w:ascii="Segoe UI" w:hAnsi="Segoe UI" w:cs="Segoe UI"/>
          <w:color w:val="333333"/>
        </w:rPr>
      </w:pPr>
      <w:r>
        <w:rPr>
          <w:rFonts w:ascii="Segoe UI" w:hAnsi="Segoe UI" w:cs="Segoe UI"/>
          <w:color w:val="333333"/>
        </w:rPr>
        <w:t>There are mainly two advantages of JavaScript functions.</w:t>
      </w:r>
    </w:p>
    <w:p w14:paraId="4D4FCBC8" w14:textId="77777777" w:rsidR="00F805F4" w:rsidRDefault="00F805F4" w:rsidP="00F805F4">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Code reusability</w:t>
      </w:r>
      <w:r>
        <w:rPr>
          <w:rFonts w:ascii="Segoe UI" w:hAnsi="Segoe UI" w:cs="Segoe UI"/>
          <w:color w:val="000000"/>
        </w:rPr>
        <w:t xml:space="preserve">: We can call a function several times so it </w:t>
      </w:r>
      <w:proofErr w:type="gramStart"/>
      <w:r>
        <w:rPr>
          <w:rFonts w:ascii="Segoe UI" w:hAnsi="Segoe UI" w:cs="Segoe UI"/>
          <w:color w:val="000000"/>
        </w:rPr>
        <w:t>save</w:t>
      </w:r>
      <w:proofErr w:type="gramEnd"/>
      <w:r>
        <w:rPr>
          <w:rFonts w:ascii="Segoe UI" w:hAnsi="Segoe UI" w:cs="Segoe UI"/>
          <w:color w:val="000000"/>
        </w:rPr>
        <w:t xml:space="preserve"> coding.</w:t>
      </w:r>
    </w:p>
    <w:p w14:paraId="0949952C" w14:textId="77777777" w:rsidR="00F805F4" w:rsidRDefault="00F805F4" w:rsidP="00F805F4">
      <w:pPr>
        <w:numPr>
          <w:ilvl w:val="0"/>
          <w:numId w:val="22"/>
        </w:numPr>
        <w:shd w:val="clear" w:color="auto" w:fill="FFFFFF"/>
        <w:spacing w:before="60" w:after="100" w:afterAutospacing="1" w:line="375" w:lineRule="atLeast"/>
        <w:jc w:val="both"/>
        <w:rPr>
          <w:rFonts w:ascii="Segoe UI" w:hAnsi="Segoe UI" w:cs="Segoe UI"/>
          <w:color w:val="000000"/>
        </w:rPr>
      </w:pPr>
      <w:r>
        <w:rPr>
          <w:rFonts w:ascii="Segoe UI" w:hAnsi="Segoe UI" w:cs="Segoe UI"/>
          <w:b/>
          <w:bCs/>
          <w:color w:val="000000"/>
        </w:rPr>
        <w:t>Less coding</w:t>
      </w:r>
      <w:r>
        <w:rPr>
          <w:rFonts w:ascii="Segoe UI" w:hAnsi="Segoe UI" w:cs="Segoe UI"/>
          <w:color w:val="000000"/>
        </w:rPr>
        <w:t>: It makes our program compact. We don’t need to write many lines of code each time to perform a common task.</w:t>
      </w:r>
    </w:p>
    <w:p w14:paraId="156A4C2C"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lastRenderedPageBreak/>
        <w:t>&lt;html&gt;</w:t>
      </w:r>
    </w:p>
    <w:p w14:paraId="29F8F8C5"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&lt;body&gt;</w:t>
      </w:r>
    </w:p>
    <w:p w14:paraId="4F6C6DAA"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 xml:space="preserve">&lt;script&gt;  </w:t>
      </w:r>
    </w:p>
    <w:p w14:paraId="0DB7F345"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 xml:space="preserve">function </w:t>
      </w:r>
      <w:proofErr w:type="spellStart"/>
      <w:proofErr w:type="gramStart"/>
      <w:r w:rsidRPr="00F805F4">
        <w:rPr>
          <w:rFonts w:ascii="Segoe UI" w:eastAsia="Times New Roman" w:hAnsi="Segoe UI" w:cs="Segoe UI"/>
          <w:color w:val="000000"/>
          <w:sz w:val="24"/>
          <w:szCs w:val="24"/>
          <w:lang w:eastAsia="en-IN"/>
        </w:rPr>
        <w:t>msg</w:t>
      </w:r>
      <w:proofErr w:type="spellEnd"/>
      <w:r w:rsidRPr="00F805F4">
        <w:rPr>
          <w:rFonts w:ascii="Segoe UI" w:eastAsia="Times New Roman" w:hAnsi="Segoe UI" w:cs="Segoe UI"/>
          <w:color w:val="000000"/>
          <w:sz w:val="24"/>
          <w:szCs w:val="24"/>
          <w:lang w:eastAsia="en-IN"/>
        </w:rPr>
        <w:t>(</w:t>
      </w:r>
      <w:proofErr w:type="gramEnd"/>
      <w:r w:rsidRPr="00F805F4">
        <w:rPr>
          <w:rFonts w:ascii="Segoe UI" w:eastAsia="Times New Roman" w:hAnsi="Segoe UI" w:cs="Segoe UI"/>
          <w:color w:val="000000"/>
          <w:sz w:val="24"/>
          <w:szCs w:val="24"/>
          <w:lang w:eastAsia="en-IN"/>
        </w:rPr>
        <w:t xml:space="preserve">){  </w:t>
      </w:r>
    </w:p>
    <w:p w14:paraId="64FC4FBE"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gramStart"/>
      <w:r w:rsidRPr="00F805F4">
        <w:rPr>
          <w:rFonts w:ascii="Segoe UI" w:eastAsia="Times New Roman" w:hAnsi="Segoe UI" w:cs="Segoe UI"/>
          <w:color w:val="000000"/>
          <w:sz w:val="24"/>
          <w:szCs w:val="24"/>
          <w:lang w:eastAsia="en-IN"/>
        </w:rPr>
        <w:t>alert(</w:t>
      </w:r>
      <w:proofErr w:type="gramEnd"/>
      <w:r w:rsidRPr="00F805F4">
        <w:rPr>
          <w:rFonts w:ascii="Segoe UI" w:eastAsia="Times New Roman" w:hAnsi="Segoe UI" w:cs="Segoe UI"/>
          <w:color w:val="000000"/>
          <w:sz w:val="24"/>
          <w:szCs w:val="24"/>
          <w:lang w:eastAsia="en-IN"/>
        </w:rPr>
        <w:t xml:space="preserve">"hello! this is message");  </w:t>
      </w:r>
    </w:p>
    <w:p w14:paraId="3E8C1646"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 xml:space="preserve">}  </w:t>
      </w:r>
    </w:p>
    <w:p w14:paraId="1F3F44A3"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 xml:space="preserve">&lt;/script&gt;  </w:t>
      </w:r>
    </w:p>
    <w:p w14:paraId="5938E673"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&lt;input type="button" onclick="</w:t>
      </w:r>
      <w:proofErr w:type="spellStart"/>
      <w:proofErr w:type="gramStart"/>
      <w:r w:rsidRPr="00F805F4">
        <w:rPr>
          <w:rFonts w:ascii="Segoe UI" w:eastAsia="Times New Roman" w:hAnsi="Segoe UI" w:cs="Segoe UI"/>
          <w:color w:val="000000"/>
          <w:sz w:val="24"/>
          <w:szCs w:val="24"/>
          <w:lang w:eastAsia="en-IN"/>
        </w:rPr>
        <w:t>msg</w:t>
      </w:r>
      <w:proofErr w:type="spellEnd"/>
      <w:r w:rsidRPr="00F805F4">
        <w:rPr>
          <w:rFonts w:ascii="Segoe UI" w:eastAsia="Times New Roman" w:hAnsi="Segoe UI" w:cs="Segoe UI"/>
          <w:color w:val="000000"/>
          <w:sz w:val="24"/>
          <w:szCs w:val="24"/>
          <w:lang w:eastAsia="en-IN"/>
        </w:rPr>
        <w:t>(</w:t>
      </w:r>
      <w:proofErr w:type="gramEnd"/>
      <w:r w:rsidRPr="00F805F4">
        <w:rPr>
          <w:rFonts w:ascii="Segoe UI" w:eastAsia="Times New Roman" w:hAnsi="Segoe UI" w:cs="Segoe UI"/>
          <w:color w:val="000000"/>
          <w:sz w:val="24"/>
          <w:szCs w:val="24"/>
          <w:lang w:eastAsia="en-IN"/>
        </w:rPr>
        <w:t xml:space="preserve">)" value="call function"/&gt;  </w:t>
      </w:r>
    </w:p>
    <w:p w14:paraId="76ED9D52"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&lt;/body&gt;</w:t>
      </w:r>
    </w:p>
    <w:p w14:paraId="57A72737" w14:textId="280B992A" w:rsid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&lt;/html&gt;</w:t>
      </w:r>
    </w:p>
    <w:p w14:paraId="52D64729" w14:textId="77777777" w:rsidR="00F805F4" w:rsidRDefault="00F805F4" w:rsidP="00F805F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Function Arguments</w:t>
      </w:r>
    </w:p>
    <w:p w14:paraId="0174DB45" w14:textId="77777777" w:rsidR="00F805F4" w:rsidRDefault="00F805F4" w:rsidP="00F805F4">
      <w:pPr>
        <w:pStyle w:val="NormalWeb"/>
        <w:shd w:val="clear" w:color="auto" w:fill="FFFFFF"/>
        <w:jc w:val="both"/>
        <w:rPr>
          <w:rFonts w:ascii="Segoe UI" w:hAnsi="Segoe UI" w:cs="Segoe UI"/>
          <w:color w:val="333333"/>
        </w:rPr>
      </w:pPr>
      <w:r>
        <w:rPr>
          <w:rFonts w:ascii="Segoe UI" w:hAnsi="Segoe UI" w:cs="Segoe UI"/>
          <w:color w:val="333333"/>
        </w:rPr>
        <w:t>We can call function by passing arguments</w:t>
      </w:r>
    </w:p>
    <w:p w14:paraId="5FFFB659" w14:textId="77777777" w:rsid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1DF6B408"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&lt;html&gt;</w:t>
      </w:r>
    </w:p>
    <w:p w14:paraId="1C6567E8"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&lt;body&gt;</w:t>
      </w:r>
    </w:p>
    <w:p w14:paraId="794FF051"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 xml:space="preserve">&lt;script&gt;  </w:t>
      </w:r>
    </w:p>
    <w:p w14:paraId="0AC346BE"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 xml:space="preserve">function </w:t>
      </w:r>
      <w:proofErr w:type="spellStart"/>
      <w:proofErr w:type="gramStart"/>
      <w:r w:rsidRPr="00F805F4">
        <w:rPr>
          <w:rFonts w:ascii="Segoe UI" w:eastAsia="Times New Roman" w:hAnsi="Segoe UI" w:cs="Segoe UI"/>
          <w:color w:val="000000"/>
          <w:sz w:val="24"/>
          <w:szCs w:val="24"/>
          <w:lang w:eastAsia="en-IN"/>
        </w:rPr>
        <w:t>msg</w:t>
      </w:r>
      <w:proofErr w:type="spellEnd"/>
      <w:r w:rsidRPr="00F805F4">
        <w:rPr>
          <w:rFonts w:ascii="Segoe UI" w:eastAsia="Times New Roman" w:hAnsi="Segoe UI" w:cs="Segoe UI"/>
          <w:color w:val="000000"/>
          <w:sz w:val="24"/>
          <w:szCs w:val="24"/>
          <w:lang w:eastAsia="en-IN"/>
        </w:rPr>
        <w:t>(</w:t>
      </w:r>
      <w:proofErr w:type="gramEnd"/>
      <w:r w:rsidRPr="00F805F4">
        <w:rPr>
          <w:rFonts w:ascii="Segoe UI" w:eastAsia="Times New Roman" w:hAnsi="Segoe UI" w:cs="Segoe UI"/>
          <w:color w:val="000000"/>
          <w:sz w:val="24"/>
          <w:szCs w:val="24"/>
          <w:lang w:eastAsia="en-IN"/>
        </w:rPr>
        <w:t xml:space="preserve">){  </w:t>
      </w:r>
    </w:p>
    <w:p w14:paraId="007DAF7C"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gramStart"/>
      <w:r w:rsidRPr="00F805F4">
        <w:rPr>
          <w:rFonts w:ascii="Segoe UI" w:eastAsia="Times New Roman" w:hAnsi="Segoe UI" w:cs="Segoe UI"/>
          <w:color w:val="000000"/>
          <w:sz w:val="24"/>
          <w:szCs w:val="24"/>
          <w:lang w:eastAsia="en-IN"/>
        </w:rPr>
        <w:t>alert(</w:t>
      </w:r>
      <w:proofErr w:type="gramEnd"/>
      <w:r w:rsidRPr="00F805F4">
        <w:rPr>
          <w:rFonts w:ascii="Segoe UI" w:eastAsia="Times New Roman" w:hAnsi="Segoe UI" w:cs="Segoe UI"/>
          <w:color w:val="000000"/>
          <w:sz w:val="24"/>
          <w:szCs w:val="24"/>
          <w:lang w:eastAsia="en-IN"/>
        </w:rPr>
        <w:t xml:space="preserve">"hello! this is message");  </w:t>
      </w:r>
    </w:p>
    <w:p w14:paraId="70C1CDF5"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 xml:space="preserve">}  </w:t>
      </w:r>
    </w:p>
    <w:p w14:paraId="56072CC2"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 xml:space="preserve">&lt;/script&gt;  </w:t>
      </w:r>
    </w:p>
    <w:p w14:paraId="6C4D047C"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&lt;input type="button" onclick="</w:t>
      </w:r>
      <w:proofErr w:type="spellStart"/>
      <w:proofErr w:type="gramStart"/>
      <w:r w:rsidRPr="00F805F4">
        <w:rPr>
          <w:rFonts w:ascii="Segoe UI" w:eastAsia="Times New Roman" w:hAnsi="Segoe UI" w:cs="Segoe UI"/>
          <w:color w:val="000000"/>
          <w:sz w:val="24"/>
          <w:szCs w:val="24"/>
          <w:lang w:eastAsia="en-IN"/>
        </w:rPr>
        <w:t>msg</w:t>
      </w:r>
      <w:proofErr w:type="spellEnd"/>
      <w:r w:rsidRPr="00F805F4">
        <w:rPr>
          <w:rFonts w:ascii="Segoe UI" w:eastAsia="Times New Roman" w:hAnsi="Segoe UI" w:cs="Segoe UI"/>
          <w:color w:val="000000"/>
          <w:sz w:val="24"/>
          <w:szCs w:val="24"/>
          <w:lang w:eastAsia="en-IN"/>
        </w:rPr>
        <w:t>(</w:t>
      </w:r>
      <w:proofErr w:type="gramEnd"/>
      <w:r w:rsidRPr="00F805F4">
        <w:rPr>
          <w:rFonts w:ascii="Segoe UI" w:eastAsia="Times New Roman" w:hAnsi="Segoe UI" w:cs="Segoe UI"/>
          <w:color w:val="000000"/>
          <w:sz w:val="24"/>
          <w:szCs w:val="24"/>
          <w:lang w:eastAsia="en-IN"/>
        </w:rPr>
        <w:t xml:space="preserve">)" value="call function"/&gt;  </w:t>
      </w:r>
    </w:p>
    <w:p w14:paraId="61B20C78" w14:textId="77777777" w:rsidR="00F805F4" w:rsidRPr="00F805F4"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lastRenderedPageBreak/>
        <w:t>&lt;/body&gt;</w:t>
      </w:r>
    </w:p>
    <w:p w14:paraId="7EDA4C64" w14:textId="06954884" w:rsidR="00F805F4" w:rsidRPr="00817BCA" w:rsidRDefault="00F805F4" w:rsidP="00F805F4">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F805F4">
        <w:rPr>
          <w:rFonts w:ascii="Segoe UI" w:eastAsia="Times New Roman" w:hAnsi="Segoe UI" w:cs="Segoe UI"/>
          <w:color w:val="000000"/>
          <w:sz w:val="24"/>
          <w:szCs w:val="24"/>
          <w:lang w:eastAsia="en-IN"/>
        </w:rPr>
        <w:t>&lt;/html&gt;</w:t>
      </w:r>
    </w:p>
    <w:p w14:paraId="20E4F55E" w14:textId="77777777" w:rsidR="00544137" w:rsidRDefault="00544137" w:rsidP="0054413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Objects</w:t>
      </w:r>
    </w:p>
    <w:p w14:paraId="0AA5E5AD" w14:textId="77777777" w:rsidR="00544137" w:rsidRDefault="00544137" w:rsidP="00544137">
      <w:pPr>
        <w:pStyle w:val="NormalWeb"/>
        <w:shd w:val="clear" w:color="auto" w:fill="FFFFFF"/>
        <w:jc w:val="both"/>
        <w:rPr>
          <w:rFonts w:ascii="Segoe UI" w:hAnsi="Segoe UI" w:cs="Segoe UI"/>
          <w:color w:val="333333"/>
        </w:rPr>
      </w:pPr>
      <w:r>
        <w:rPr>
          <w:rFonts w:ascii="Segoe UI" w:hAnsi="Segoe UI" w:cs="Segoe UI"/>
          <w:color w:val="333333"/>
        </w:rPr>
        <w:t xml:space="preserve">A </w:t>
      </w:r>
      <w:proofErr w:type="spellStart"/>
      <w:r>
        <w:rPr>
          <w:rFonts w:ascii="Segoe UI" w:hAnsi="Segoe UI" w:cs="Segoe UI"/>
          <w:color w:val="333333"/>
        </w:rPr>
        <w:t>javaScript</w:t>
      </w:r>
      <w:proofErr w:type="spellEnd"/>
      <w:r>
        <w:rPr>
          <w:rFonts w:ascii="Segoe UI" w:hAnsi="Segoe UI" w:cs="Segoe UI"/>
          <w:color w:val="333333"/>
        </w:rPr>
        <w:t xml:space="preserve"> object is an entity having state and </w:t>
      </w:r>
      <w:proofErr w:type="spellStart"/>
      <w:r>
        <w:rPr>
          <w:rFonts w:ascii="Segoe UI" w:hAnsi="Segoe UI" w:cs="Segoe UI"/>
          <w:color w:val="333333"/>
        </w:rPr>
        <w:t>behavior</w:t>
      </w:r>
      <w:proofErr w:type="spellEnd"/>
      <w:r>
        <w:rPr>
          <w:rFonts w:ascii="Segoe UI" w:hAnsi="Segoe UI" w:cs="Segoe UI"/>
          <w:color w:val="333333"/>
        </w:rPr>
        <w:t xml:space="preserve"> (properties and method). For example: car, pen, bike, chair, glass, keyboard, monitor etc.</w:t>
      </w:r>
    </w:p>
    <w:p w14:paraId="1968DF1D" w14:textId="77777777" w:rsidR="00544137" w:rsidRDefault="00544137" w:rsidP="00544137">
      <w:pPr>
        <w:pStyle w:val="NormalWeb"/>
        <w:shd w:val="clear" w:color="auto" w:fill="FFFFFF"/>
        <w:jc w:val="both"/>
        <w:rPr>
          <w:rFonts w:ascii="Segoe UI" w:hAnsi="Segoe UI" w:cs="Segoe UI"/>
          <w:color w:val="333333"/>
        </w:rPr>
      </w:pPr>
      <w:r>
        <w:rPr>
          <w:rFonts w:ascii="Segoe UI" w:hAnsi="Segoe UI" w:cs="Segoe UI"/>
          <w:color w:val="333333"/>
        </w:rPr>
        <w:t>JavaScript is an object-based language. Everything is an object in JavaScript.</w:t>
      </w:r>
    </w:p>
    <w:p w14:paraId="67441707" w14:textId="77777777" w:rsidR="00544137" w:rsidRDefault="00544137" w:rsidP="00544137">
      <w:pPr>
        <w:pStyle w:val="NormalWeb"/>
        <w:shd w:val="clear" w:color="auto" w:fill="FFFFFF"/>
        <w:jc w:val="both"/>
        <w:rPr>
          <w:rFonts w:ascii="Segoe UI" w:hAnsi="Segoe UI" w:cs="Segoe UI"/>
          <w:color w:val="333333"/>
        </w:rPr>
      </w:pPr>
      <w:r>
        <w:rPr>
          <w:rFonts w:ascii="Segoe UI" w:hAnsi="Segoe UI" w:cs="Segoe UI"/>
          <w:color w:val="333333"/>
        </w:rPr>
        <w:t xml:space="preserve">JavaScript is template based not class based. Here, we don't create class to get the object. </w:t>
      </w:r>
      <w:proofErr w:type="gramStart"/>
      <w:r>
        <w:rPr>
          <w:rFonts w:ascii="Segoe UI" w:hAnsi="Segoe UI" w:cs="Segoe UI"/>
          <w:color w:val="333333"/>
        </w:rPr>
        <w:t>But,</w:t>
      </w:r>
      <w:proofErr w:type="gramEnd"/>
      <w:r>
        <w:rPr>
          <w:rFonts w:ascii="Segoe UI" w:hAnsi="Segoe UI" w:cs="Segoe UI"/>
          <w:color w:val="333333"/>
        </w:rPr>
        <w:t xml:space="preserve"> we direct create objects.</w:t>
      </w:r>
    </w:p>
    <w:p w14:paraId="5FE2E172" w14:textId="77777777" w:rsidR="00544137" w:rsidRDefault="00544137" w:rsidP="0054413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Creating Objects in JavaScript</w:t>
      </w:r>
    </w:p>
    <w:p w14:paraId="1DEFAA62" w14:textId="77777777" w:rsidR="00544137" w:rsidRDefault="00544137" w:rsidP="00544137">
      <w:pPr>
        <w:pStyle w:val="NormalWeb"/>
        <w:shd w:val="clear" w:color="auto" w:fill="FFFFFF"/>
        <w:jc w:val="both"/>
        <w:rPr>
          <w:rFonts w:ascii="Segoe UI" w:hAnsi="Segoe UI" w:cs="Segoe UI"/>
          <w:color w:val="333333"/>
        </w:rPr>
      </w:pPr>
      <w:r>
        <w:rPr>
          <w:rFonts w:ascii="Segoe UI" w:hAnsi="Segoe UI" w:cs="Segoe UI"/>
          <w:color w:val="333333"/>
        </w:rPr>
        <w:t>There are 3 ways to create objects.</w:t>
      </w:r>
    </w:p>
    <w:p w14:paraId="0E682E86" w14:textId="77777777" w:rsidR="00544137" w:rsidRDefault="00544137" w:rsidP="00544137">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object literal</w:t>
      </w:r>
    </w:p>
    <w:p w14:paraId="4DCD71A4" w14:textId="77777777" w:rsidR="00544137" w:rsidRDefault="00544137" w:rsidP="00544137">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creating instance of Object directly (using new keyword)</w:t>
      </w:r>
    </w:p>
    <w:p w14:paraId="5D8D8BCD" w14:textId="245BB17C" w:rsidR="00544137" w:rsidRDefault="00544137" w:rsidP="00544137">
      <w:pPr>
        <w:numPr>
          <w:ilvl w:val="0"/>
          <w:numId w:val="2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using an object constructor (using new keyword)</w:t>
      </w:r>
    </w:p>
    <w:p w14:paraId="2C1F89D6" w14:textId="77777777" w:rsidR="00544137" w:rsidRDefault="00544137" w:rsidP="0054413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JavaScript Object by object literal</w:t>
      </w:r>
    </w:p>
    <w:p w14:paraId="52A4306E" w14:textId="68DE2E4C" w:rsidR="00817BCA" w:rsidRPr="00817BCA" w:rsidRDefault="00544137" w:rsidP="00544137">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hAnsi="Segoe UI" w:cs="Segoe UI"/>
          <w:color w:val="333333"/>
          <w:shd w:val="clear" w:color="auto" w:fill="FFFFFF"/>
        </w:rPr>
        <w:t xml:space="preserve">property and value is separated </w:t>
      </w:r>
      <w:proofErr w:type="gramStart"/>
      <w:r>
        <w:rPr>
          <w:rFonts w:ascii="Segoe UI" w:hAnsi="Segoe UI" w:cs="Segoe UI"/>
          <w:color w:val="333333"/>
          <w:shd w:val="clear" w:color="auto" w:fill="FFFFFF"/>
        </w:rPr>
        <w:t>by :</w:t>
      </w:r>
      <w:proofErr w:type="gramEnd"/>
      <w:r>
        <w:rPr>
          <w:rFonts w:ascii="Segoe UI" w:hAnsi="Segoe UI" w:cs="Segoe UI"/>
          <w:color w:val="333333"/>
          <w:shd w:val="clear" w:color="auto" w:fill="FFFFFF"/>
        </w:rPr>
        <w:t xml:space="preserve"> (colon).</w:t>
      </w:r>
    </w:p>
    <w:p w14:paraId="68BDFD50"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&lt;html&gt;</w:t>
      </w:r>
    </w:p>
    <w:p w14:paraId="5BABD82D"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&lt;body&gt;</w:t>
      </w:r>
    </w:p>
    <w:p w14:paraId="6A9128B0"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 xml:space="preserve">&lt;script&gt;  </w:t>
      </w:r>
    </w:p>
    <w:p w14:paraId="5DD2C8D1"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emp</w:t>
      </w:r>
      <w:proofErr w:type="gramStart"/>
      <w:r w:rsidRPr="00544137">
        <w:rPr>
          <w:rFonts w:ascii="Segoe UI" w:eastAsia="Times New Roman" w:hAnsi="Segoe UI" w:cs="Segoe UI"/>
          <w:color w:val="000000"/>
          <w:sz w:val="24"/>
          <w:szCs w:val="24"/>
          <w:lang w:eastAsia="en-IN"/>
        </w:rPr>
        <w:t>={</w:t>
      </w:r>
      <w:proofErr w:type="gramEnd"/>
      <w:r w:rsidRPr="00544137">
        <w:rPr>
          <w:rFonts w:ascii="Segoe UI" w:eastAsia="Times New Roman" w:hAnsi="Segoe UI" w:cs="Segoe UI"/>
          <w:color w:val="000000"/>
          <w:sz w:val="24"/>
          <w:szCs w:val="24"/>
          <w:lang w:eastAsia="en-IN"/>
        </w:rPr>
        <w:t xml:space="preserve">id:102,name:"Shyam Kumar",salary:40000}  </w:t>
      </w:r>
    </w:p>
    <w:p w14:paraId="7A6EF4CE"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spellStart"/>
      <w:proofErr w:type="gramStart"/>
      <w:r w:rsidRPr="00544137">
        <w:rPr>
          <w:rFonts w:ascii="Segoe UI" w:eastAsia="Times New Roman" w:hAnsi="Segoe UI" w:cs="Segoe UI"/>
          <w:color w:val="000000"/>
          <w:sz w:val="24"/>
          <w:szCs w:val="24"/>
          <w:lang w:eastAsia="en-IN"/>
        </w:rPr>
        <w:t>document.write</w:t>
      </w:r>
      <w:proofErr w:type="spellEnd"/>
      <w:proofErr w:type="gramEnd"/>
      <w:r w:rsidRPr="00544137">
        <w:rPr>
          <w:rFonts w:ascii="Segoe UI" w:eastAsia="Times New Roman" w:hAnsi="Segoe UI" w:cs="Segoe UI"/>
          <w:color w:val="000000"/>
          <w:sz w:val="24"/>
          <w:szCs w:val="24"/>
          <w:lang w:eastAsia="en-IN"/>
        </w:rPr>
        <w:t>(emp.id+" "+emp.name+" "+</w:t>
      </w:r>
      <w:proofErr w:type="spellStart"/>
      <w:r w:rsidRPr="00544137">
        <w:rPr>
          <w:rFonts w:ascii="Segoe UI" w:eastAsia="Times New Roman" w:hAnsi="Segoe UI" w:cs="Segoe UI"/>
          <w:color w:val="000000"/>
          <w:sz w:val="24"/>
          <w:szCs w:val="24"/>
          <w:lang w:eastAsia="en-IN"/>
        </w:rPr>
        <w:t>emp.salary</w:t>
      </w:r>
      <w:proofErr w:type="spellEnd"/>
      <w:r w:rsidRPr="00544137">
        <w:rPr>
          <w:rFonts w:ascii="Segoe UI" w:eastAsia="Times New Roman" w:hAnsi="Segoe UI" w:cs="Segoe UI"/>
          <w:color w:val="000000"/>
          <w:sz w:val="24"/>
          <w:szCs w:val="24"/>
          <w:lang w:eastAsia="en-IN"/>
        </w:rPr>
        <w:t xml:space="preserve">);  </w:t>
      </w:r>
    </w:p>
    <w:p w14:paraId="0DB27ED8"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&lt;/script&gt;</w:t>
      </w:r>
    </w:p>
    <w:p w14:paraId="13B8EFA0"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&lt;/body&gt;</w:t>
      </w:r>
    </w:p>
    <w:p w14:paraId="76F8D598" w14:textId="3FDC7955" w:rsidR="00D314A9"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&lt;/html&gt;</w:t>
      </w:r>
    </w:p>
    <w:p w14:paraId="4C42B5D2" w14:textId="77777777" w:rsidR="00544137" w:rsidRDefault="00544137" w:rsidP="0054413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By creating instance of Object</w:t>
      </w:r>
    </w:p>
    <w:p w14:paraId="6FDBD648"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&lt;html&gt;</w:t>
      </w:r>
    </w:p>
    <w:p w14:paraId="5FB8813D"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&lt;body&gt;</w:t>
      </w:r>
    </w:p>
    <w:p w14:paraId="4442EF61"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 xml:space="preserve">&lt;script&gt;  </w:t>
      </w:r>
    </w:p>
    <w:p w14:paraId="56E63D7E"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 xml:space="preserve">var emp=new </w:t>
      </w:r>
      <w:proofErr w:type="gramStart"/>
      <w:r w:rsidRPr="00544137">
        <w:rPr>
          <w:rFonts w:ascii="Segoe UI" w:eastAsia="Times New Roman" w:hAnsi="Segoe UI" w:cs="Segoe UI"/>
          <w:color w:val="000000"/>
          <w:sz w:val="24"/>
          <w:szCs w:val="24"/>
          <w:lang w:eastAsia="en-IN"/>
        </w:rPr>
        <w:t>Object(</w:t>
      </w:r>
      <w:proofErr w:type="gramEnd"/>
      <w:r w:rsidRPr="00544137">
        <w:rPr>
          <w:rFonts w:ascii="Segoe UI" w:eastAsia="Times New Roman" w:hAnsi="Segoe UI" w:cs="Segoe UI"/>
          <w:color w:val="000000"/>
          <w:sz w:val="24"/>
          <w:szCs w:val="24"/>
          <w:lang w:eastAsia="en-IN"/>
        </w:rPr>
        <w:t xml:space="preserve">);  </w:t>
      </w:r>
    </w:p>
    <w:p w14:paraId="59D20222"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 xml:space="preserve">emp.id=101;  </w:t>
      </w:r>
    </w:p>
    <w:p w14:paraId="68A8B9C0"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 xml:space="preserve">emp.name="Ravi Malik";  </w:t>
      </w:r>
    </w:p>
    <w:p w14:paraId="2BEAEE11"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spellStart"/>
      <w:proofErr w:type="gramStart"/>
      <w:r w:rsidRPr="00544137">
        <w:rPr>
          <w:rFonts w:ascii="Segoe UI" w:eastAsia="Times New Roman" w:hAnsi="Segoe UI" w:cs="Segoe UI"/>
          <w:color w:val="000000"/>
          <w:sz w:val="24"/>
          <w:szCs w:val="24"/>
          <w:lang w:eastAsia="en-IN"/>
        </w:rPr>
        <w:t>emp.salary</w:t>
      </w:r>
      <w:proofErr w:type="spellEnd"/>
      <w:proofErr w:type="gramEnd"/>
      <w:r w:rsidRPr="00544137">
        <w:rPr>
          <w:rFonts w:ascii="Segoe UI" w:eastAsia="Times New Roman" w:hAnsi="Segoe UI" w:cs="Segoe UI"/>
          <w:color w:val="000000"/>
          <w:sz w:val="24"/>
          <w:szCs w:val="24"/>
          <w:lang w:eastAsia="en-IN"/>
        </w:rPr>
        <w:t xml:space="preserve">=50000;  </w:t>
      </w:r>
    </w:p>
    <w:p w14:paraId="6EBBCA8E"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spellStart"/>
      <w:proofErr w:type="gramStart"/>
      <w:r w:rsidRPr="00544137">
        <w:rPr>
          <w:rFonts w:ascii="Segoe UI" w:eastAsia="Times New Roman" w:hAnsi="Segoe UI" w:cs="Segoe UI"/>
          <w:color w:val="000000"/>
          <w:sz w:val="24"/>
          <w:szCs w:val="24"/>
          <w:lang w:eastAsia="en-IN"/>
        </w:rPr>
        <w:t>document.write</w:t>
      </w:r>
      <w:proofErr w:type="spellEnd"/>
      <w:proofErr w:type="gramEnd"/>
      <w:r w:rsidRPr="00544137">
        <w:rPr>
          <w:rFonts w:ascii="Segoe UI" w:eastAsia="Times New Roman" w:hAnsi="Segoe UI" w:cs="Segoe UI"/>
          <w:color w:val="000000"/>
          <w:sz w:val="24"/>
          <w:szCs w:val="24"/>
          <w:lang w:eastAsia="en-IN"/>
        </w:rPr>
        <w:t>(emp.id+" "+emp.name+" "+</w:t>
      </w:r>
      <w:proofErr w:type="spellStart"/>
      <w:r w:rsidRPr="00544137">
        <w:rPr>
          <w:rFonts w:ascii="Segoe UI" w:eastAsia="Times New Roman" w:hAnsi="Segoe UI" w:cs="Segoe UI"/>
          <w:color w:val="000000"/>
          <w:sz w:val="24"/>
          <w:szCs w:val="24"/>
          <w:lang w:eastAsia="en-IN"/>
        </w:rPr>
        <w:t>emp.salary</w:t>
      </w:r>
      <w:proofErr w:type="spellEnd"/>
      <w:r w:rsidRPr="00544137">
        <w:rPr>
          <w:rFonts w:ascii="Segoe UI" w:eastAsia="Times New Roman" w:hAnsi="Segoe UI" w:cs="Segoe UI"/>
          <w:color w:val="000000"/>
          <w:sz w:val="24"/>
          <w:szCs w:val="24"/>
          <w:lang w:eastAsia="en-IN"/>
        </w:rPr>
        <w:t xml:space="preserve">);  </w:t>
      </w:r>
    </w:p>
    <w:p w14:paraId="35569542"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 xml:space="preserve">&lt;/script&gt; </w:t>
      </w:r>
    </w:p>
    <w:p w14:paraId="55A8DF90" w14:textId="77777777" w:rsidR="00544137" w:rsidRP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&lt;/body&gt;</w:t>
      </w:r>
    </w:p>
    <w:p w14:paraId="08278368" w14:textId="659AEEE0" w:rsidR="00544137" w:rsidRDefault="00544137" w:rsidP="00544137">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544137">
        <w:rPr>
          <w:rFonts w:ascii="Segoe UI" w:eastAsia="Times New Roman" w:hAnsi="Segoe UI" w:cs="Segoe UI"/>
          <w:color w:val="000000"/>
          <w:sz w:val="24"/>
          <w:szCs w:val="24"/>
          <w:lang w:eastAsia="en-IN"/>
        </w:rPr>
        <w:t>&lt;/html&gt;</w:t>
      </w:r>
    </w:p>
    <w:p w14:paraId="05808BA0" w14:textId="77777777" w:rsidR="00544137" w:rsidRDefault="00544137" w:rsidP="00544137">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By using an Object constructor</w:t>
      </w:r>
    </w:p>
    <w:p w14:paraId="5564FA7E" w14:textId="77777777" w:rsidR="00544137" w:rsidRPr="00544137" w:rsidRDefault="00544137" w:rsidP="00544137">
      <w:pPr>
        <w:spacing w:after="0" w:line="240" w:lineRule="auto"/>
        <w:rPr>
          <w:rFonts w:ascii="Times New Roman" w:eastAsia="Times New Roman" w:hAnsi="Times New Roman" w:cs="Times New Roman"/>
          <w:sz w:val="24"/>
          <w:szCs w:val="24"/>
          <w:lang w:eastAsia="en-IN"/>
        </w:rPr>
      </w:pPr>
      <w:r w:rsidRPr="00544137">
        <w:rPr>
          <w:rFonts w:ascii="Segoe UI" w:eastAsia="Times New Roman" w:hAnsi="Segoe UI" w:cs="Segoe UI"/>
          <w:color w:val="333333"/>
          <w:sz w:val="24"/>
          <w:szCs w:val="24"/>
          <w:shd w:val="clear" w:color="auto" w:fill="FFFFFF"/>
          <w:lang w:eastAsia="en-IN"/>
        </w:rPr>
        <w:t>you need to create function with arguments. Each argument value can be assigned in the current object by using this keyword.</w:t>
      </w:r>
    </w:p>
    <w:p w14:paraId="6D7FDF85" w14:textId="77777777" w:rsidR="004056D8" w:rsidRPr="004056D8"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&lt;html&gt;</w:t>
      </w:r>
    </w:p>
    <w:p w14:paraId="5DAEDBDD" w14:textId="77777777" w:rsidR="004056D8" w:rsidRPr="004056D8"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&lt;body&gt;</w:t>
      </w:r>
    </w:p>
    <w:p w14:paraId="18359284" w14:textId="77777777" w:rsidR="004056D8" w:rsidRPr="004056D8"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 xml:space="preserve">&lt;script&gt;  </w:t>
      </w:r>
    </w:p>
    <w:p w14:paraId="5A4294A3" w14:textId="77777777" w:rsidR="004056D8" w:rsidRPr="004056D8"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function emp(</w:t>
      </w:r>
      <w:proofErr w:type="spellStart"/>
      <w:proofErr w:type="gramStart"/>
      <w:r w:rsidRPr="004056D8">
        <w:rPr>
          <w:rFonts w:ascii="Segoe UI" w:eastAsia="Times New Roman" w:hAnsi="Segoe UI" w:cs="Segoe UI"/>
          <w:color w:val="000000"/>
          <w:sz w:val="24"/>
          <w:szCs w:val="24"/>
          <w:lang w:eastAsia="en-IN"/>
        </w:rPr>
        <w:t>id,name</w:t>
      </w:r>
      <w:proofErr w:type="gramEnd"/>
      <w:r w:rsidRPr="004056D8">
        <w:rPr>
          <w:rFonts w:ascii="Segoe UI" w:eastAsia="Times New Roman" w:hAnsi="Segoe UI" w:cs="Segoe UI"/>
          <w:color w:val="000000"/>
          <w:sz w:val="24"/>
          <w:szCs w:val="24"/>
          <w:lang w:eastAsia="en-IN"/>
        </w:rPr>
        <w:t>,salary</w:t>
      </w:r>
      <w:proofErr w:type="spellEnd"/>
      <w:r w:rsidRPr="004056D8">
        <w:rPr>
          <w:rFonts w:ascii="Segoe UI" w:eastAsia="Times New Roman" w:hAnsi="Segoe UI" w:cs="Segoe UI"/>
          <w:color w:val="000000"/>
          <w:sz w:val="24"/>
          <w:szCs w:val="24"/>
          <w:lang w:eastAsia="en-IN"/>
        </w:rPr>
        <w:t xml:space="preserve">){  </w:t>
      </w:r>
    </w:p>
    <w:p w14:paraId="474D2461" w14:textId="77777777" w:rsidR="004056D8" w:rsidRPr="004056D8"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 xml:space="preserve">this.id=id;  </w:t>
      </w:r>
    </w:p>
    <w:p w14:paraId="75797E0B" w14:textId="77777777" w:rsidR="004056D8" w:rsidRPr="004056D8"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 xml:space="preserve">this.name=name;  </w:t>
      </w:r>
    </w:p>
    <w:p w14:paraId="50E55FE9" w14:textId="77777777" w:rsidR="004056D8" w:rsidRPr="004056D8"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roofErr w:type="spellStart"/>
      <w:proofErr w:type="gramStart"/>
      <w:r w:rsidRPr="004056D8">
        <w:rPr>
          <w:rFonts w:ascii="Segoe UI" w:eastAsia="Times New Roman" w:hAnsi="Segoe UI" w:cs="Segoe UI"/>
          <w:color w:val="000000"/>
          <w:sz w:val="24"/>
          <w:szCs w:val="24"/>
          <w:lang w:eastAsia="en-IN"/>
        </w:rPr>
        <w:t>this.salary</w:t>
      </w:r>
      <w:proofErr w:type="spellEnd"/>
      <w:proofErr w:type="gramEnd"/>
      <w:r w:rsidRPr="004056D8">
        <w:rPr>
          <w:rFonts w:ascii="Segoe UI" w:eastAsia="Times New Roman" w:hAnsi="Segoe UI" w:cs="Segoe UI"/>
          <w:color w:val="000000"/>
          <w:sz w:val="24"/>
          <w:szCs w:val="24"/>
          <w:lang w:eastAsia="en-IN"/>
        </w:rPr>
        <w:t xml:space="preserve">=salary;  </w:t>
      </w:r>
    </w:p>
    <w:p w14:paraId="0A9D477D" w14:textId="77777777" w:rsidR="004056D8" w:rsidRPr="004056D8"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lastRenderedPageBreak/>
        <w:t xml:space="preserve">}  </w:t>
      </w:r>
    </w:p>
    <w:p w14:paraId="4ECC31B8" w14:textId="77777777" w:rsidR="004056D8" w:rsidRPr="004056D8"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 xml:space="preserve">e=new </w:t>
      </w:r>
      <w:proofErr w:type="gramStart"/>
      <w:r w:rsidRPr="004056D8">
        <w:rPr>
          <w:rFonts w:ascii="Segoe UI" w:eastAsia="Times New Roman" w:hAnsi="Segoe UI" w:cs="Segoe UI"/>
          <w:color w:val="000000"/>
          <w:sz w:val="24"/>
          <w:szCs w:val="24"/>
          <w:lang w:eastAsia="en-IN"/>
        </w:rPr>
        <w:t>emp(</w:t>
      </w:r>
      <w:proofErr w:type="gramEnd"/>
      <w:r w:rsidRPr="004056D8">
        <w:rPr>
          <w:rFonts w:ascii="Segoe UI" w:eastAsia="Times New Roman" w:hAnsi="Segoe UI" w:cs="Segoe UI"/>
          <w:color w:val="000000"/>
          <w:sz w:val="24"/>
          <w:szCs w:val="24"/>
          <w:lang w:eastAsia="en-IN"/>
        </w:rPr>
        <w:t xml:space="preserve">103,"Vimal Jaiswal",30000);  </w:t>
      </w:r>
    </w:p>
    <w:p w14:paraId="264C8106" w14:textId="5BE64E94" w:rsidR="004056D8" w:rsidRPr="004056D8"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 xml:space="preserve">  </w:t>
      </w:r>
      <w:proofErr w:type="spellStart"/>
      <w:proofErr w:type="gramStart"/>
      <w:r w:rsidRPr="004056D8">
        <w:rPr>
          <w:rFonts w:ascii="Segoe UI" w:eastAsia="Times New Roman" w:hAnsi="Segoe UI" w:cs="Segoe UI"/>
          <w:color w:val="000000"/>
          <w:sz w:val="24"/>
          <w:szCs w:val="24"/>
          <w:lang w:eastAsia="en-IN"/>
        </w:rPr>
        <w:t>document.write</w:t>
      </w:r>
      <w:proofErr w:type="spellEnd"/>
      <w:proofErr w:type="gramEnd"/>
      <w:r w:rsidRPr="004056D8">
        <w:rPr>
          <w:rFonts w:ascii="Segoe UI" w:eastAsia="Times New Roman" w:hAnsi="Segoe UI" w:cs="Segoe UI"/>
          <w:color w:val="000000"/>
          <w:sz w:val="24"/>
          <w:szCs w:val="24"/>
          <w:lang w:eastAsia="en-IN"/>
        </w:rPr>
        <w:t>(e.id+" "+e.name+" "+</w:t>
      </w:r>
      <w:proofErr w:type="spellStart"/>
      <w:r w:rsidRPr="004056D8">
        <w:rPr>
          <w:rFonts w:ascii="Segoe UI" w:eastAsia="Times New Roman" w:hAnsi="Segoe UI" w:cs="Segoe UI"/>
          <w:color w:val="000000"/>
          <w:sz w:val="24"/>
          <w:szCs w:val="24"/>
          <w:lang w:eastAsia="en-IN"/>
        </w:rPr>
        <w:t>e.salary</w:t>
      </w:r>
      <w:proofErr w:type="spellEnd"/>
      <w:r w:rsidRPr="004056D8">
        <w:rPr>
          <w:rFonts w:ascii="Segoe UI" w:eastAsia="Times New Roman" w:hAnsi="Segoe UI" w:cs="Segoe UI"/>
          <w:color w:val="000000"/>
          <w:sz w:val="24"/>
          <w:szCs w:val="24"/>
          <w:lang w:eastAsia="en-IN"/>
        </w:rPr>
        <w:t xml:space="preserve">);  </w:t>
      </w:r>
    </w:p>
    <w:p w14:paraId="5FFE8EEE" w14:textId="77777777" w:rsidR="004056D8" w:rsidRPr="004056D8"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 xml:space="preserve">&lt;/script&gt;  </w:t>
      </w:r>
    </w:p>
    <w:p w14:paraId="43BE32CD" w14:textId="77777777" w:rsidR="004056D8" w:rsidRPr="004056D8"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&lt;/body&gt;</w:t>
      </w:r>
    </w:p>
    <w:p w14:paraId="34D497D4" w14:textId="2D615969" w:rsidR="001B02B3"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&lt;/html&gt;</w:t>
      </w:r>
    </w:p>
    <w:p w14:paraId="291841FC" w14:textId="77777777" w:rsidR="004056D8" w:rsidRDefault="004056D8" w:rsidP="004056D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Array</w:t>
      </w:r>
    </w:p>
    <w:p w14:paraId="290E8E12" w14:textId="385D70E4" w:rsidR="004056D8" w:rsidRDefault="004056D8" w:rsidP="004056D8">
      <w:pPr>
        <w:pStyle w:val="NormalWeb"/>
        <w:shd w:val="clear" w:color="auto" w:fill="FFFFFF"/>
        <w:jc w:val="both"/>
        <w:rPr>
          <w:rFonts w:ascii="Segoe UI" w:hAnsi="Segoe UI" w:cs="Segoe UI"/>
          <w:color w:val="333333"/>
        </w:rPr>
      </w:pPr>
      <w:r>
        <w:rPr>
          <w:rStyle w:val="Strong"/>
          <w:rFonts w:ascii="Segoe UI" w:hAnsi="Segoe UI" w:cs="Segoe UI"/>
          <w:color w:val="333333"/>
        </w:rPr>
        <w:t>JavaScript array</w:t>
      </w:r>
      <w:r>
        <w:rPr>
          <w:rFonts w:ascii="Segoe UI" w:hAnsi="Segoe UI" w:cs="Segoe UI"/>
          <w:color w:val="333333"/>
        </w:rPr>
        <w:t> is an object that represents a collection of similar type of elements.  There are 3 ways to construct array in JavaScript</w:t>
      </w:r>
    </w:p>
    <w:p w14:paraId="2E6D20E2" w14:textId="77777777" w:rsidR="004056D8" w:rsidRDefault="004056D8" w:rsidP="004056D8">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array literal</w:t>
      </w:r>
    </w:p>
    <w:p w14:paraId="2B933780" w14:textId="77777777" w:rsidR="004056D8" w:rsidRDefault="004056D8" w:rsidP="004056D8">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creating instance of Array directly (using new keyword)</w:t>
      </w:r>
    </w:p>
    <w:p w14:paraId="49C4E238" w14:textId="77FAC1DC" w:rsidR="004056D8" w:rsidRDefault="004056D8" w:rsidP="004056D8">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By using an Array constructor (using new keyword)</w:t>
      </w:r>
    </w:p>
    <w:p w14:paraId="2B23BCBF" w14:textId="77777777" w:rsidR="004056D8" w:rsidRDefault="004056D8" w:rsidP="004056D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JavaScript array literal</w:t>
      </w:r>
    </w:p>
    <w:p w14:paraId="10AF112A" w14:textId="77777777" w:rsidR="004056D8" w:rsidRDefault="004056D8" w:rsidP="004056D8">
      <w:pPr>
        <w:shd w:val="clear" w:color="auto" w:fill="FFFFFF"/>
        <w:spacing w:before="60" w:after="100" w:afterAutospacing="1" w:line="375" w:lineRule="atLeast"/>
        <w:ind w:left="360"/>
        <w:jc w:val="both"/>
        <w:rPr>
          <w:rFonts w:ascii="Segoe UI" w:hAnsi="Segoe UI" w:cs="Segoe UI"/>
          <w:color w:val="000000"/>
        </w:rPr>
      </w:pPr>
      <w:r w:rsidRPr="004056D8">
        <w:rPr>
          <w:rFonts w:ascii="Segoe UI" w:hAnsi="Segoe UI" w:cs="Segoe UI"/>
          <w:color w:val="000000"/>
        </w:rPr>
        <w:t>&lt;html&gt;</w:t>
      </w:r>
    </w:p>
    <w:p w14:paraId="6EC410EF" w14:textId="570C5F40" w:rsidR="004056D8" w:rsidRPr="004056D8" w:rsidRDefault="004056D8" w:rsidP="004056D8">
      <w:pPr>
        <w:shd w:val="clear" w:color="auto" w:fill="FFFFFF"/>
        <w:spacing w:before="60" w:after="100" w:afterAutospacing="1" w:line="375" w:lineRule="atLeast"/>
        <w:ind w:left="360"/>
        <w:jc w:val="both"/>
        <w:rPr>
          <w:rFonts w:ascii="Segoe UI" w:hAnsi="Segoe UI" w:cs="Segoe UI"/>
          <w:color w:val="000000"/>
        </w:rPr>
      </w:pPr>
      <w:r w:rsidRPr="004056D8">
        <w:rPr>
          <w:rFonts w:ascii="Segoe UI" w:hAnsi="Segoe UI" w:cs="Segoe UI"/>
          <w:color w:val="000000"/>
        </w:rPr>
        <w:t>&lt;body&gt;</w:t>
      </w:r>
    </w:p>
    <w:p w14:paraId="72CA8D51" w14:textId="77777777" w:rsidR="004056D8" w:rsidRPr="004056D8" w:rsidRDefault="004056D8" w:rsidP="004056D8">
      <w:pPr>
        <w:shd w:val="clear" w:color="auto" w:fill="FFFFFF"/>
        <w:spacing w:before="60" w:after="100" w:afterAutospacing="1" w:line="375" w:lineRule="atLeast"/>
        <w:ind w:left="360"/>
        <w:jc w:val="both"/>
        <w:rPr>
          <w:rFonts w:ascii="Segoe UI" w:hAnsi="Segoe UI" w:cs="Segoe UI"/>
          <w:color w:val="000000"/>
        </w:rPr>
      </w:pPr>
      <w:r w:rsidRPr="004056D8">
        <w:rPr>
          <w:rFonts w:ascii="Segoe UI" w:hAnsi="Segoe UI" w:cs="Segoe UI"/>
          <w:color w:val="000000"/>
        </w:rPr>
        <w:t xml:space="preserve">&lt;script&gt;  </w:t>
      </w:r>
    </w:p>
    <w:p w14:paraId="5F9C5D3A" w14:textId="77777777" w:rsidR="004056D8" w:rsidRPr="004056D8" w:rsidRDefault="004056D8" w:rsidP="004056D8">
      <w:pPr>
        <w:shd w:val="clear" w:color="auto" w:fill="FFFFFF"/>
        <w:spacing w:before="60" w:after="100" w:afterAutospacing="1" w:line="375" w:lineRule="atLeast"/>
        <w:ind w:left="360"/>
        <w:jc w:val="both"/>
        <w:rPr>
          <w:rFonts w:ascii="Segoe UI" w:hAnsi="Segoe UI" w:cs="Segoe UI"/>
          <w:color w:val="000000"/>
        </w:rPr>
      </w:pPr>
      <w:r w:rsidRPr="004056D8">
        <w:rPr>
          <w:rFonts w:ascii="Segoe UI" w:hAnsi="Segoe UI" w:cs="Segoe UI"/>
          <w:color w:val="000000"/>
        </w:rPr>
        <w:t>var emp=["</w:t>
      </w:r>
      <w:proofErr w:type="spellStart"/>
      <w:r w:rsidRPr="004056D8">
        <w:rPr>
          <w:rFonts w:ascii="Segoe UI" w:hAnsi="Segoe UI" w:cs="Segoe UI"/>
          <w:color w:val="000000"/>
        </w:rPr>
        <w:t>Sonoo</w:t>
      </w:r>
      <w:proofErr w:type="spellEnd"/>
      <w:r w:rsidRPr="004056D8">
        <w:rPr>
          <w:rFonts w:ascii="Segoe UI" w:hAnsi="Segoe UI" w:cs="Segoe UI"/>
          <w:color w:val="000000"/>
        </w:rPr>
        <w:t>","</w:t>
      </w:r>
      <w:proofErr w:type="spellStart"/>
      <w:r w:rsidRPr="004056D8">
        <w:rPr>
          <w:rFonts w:ascii="Segoe UI" w:hAnsi="Segoe UI" w:cs="Segoe UI"/>
          <w:color w:val="000000"/>
        </w:rPr>
        <w:t>Vimal","Ratan</w:t>
      </w:r>
      <w:proofErr w:type="spellEnd"/>
      <w:r w:rsidRPr="004056D8">
        <w:rPr>
          <w:rFonts w:ascii="Segoe UI" w:hAnsi="Segoe UI" w:cs="Segoe UI"/>
          <w:color w:val="000000"/>
        </w:rPr>
        <w:t xml:space="preserve">"];  </w:t>
      </w:r>
    </w:p>
    <w:p w14:paraId="0CB15D34" w14:textId="77777777" w:rsidR="004056D8" w:rsidRPr="004056D8" w:rsidRDefault="004056D8" w:rsidP="004056D8">
      <w:pPr>
        <w:shd w:val="clear" w:color="auto" w:fill="FFFFFF"/>
        <w:spacing w:before="60" w:after="100" w:afterAutospacing="1" w:line="375" w:lineRule="atLeast"/>
        <w:ind w:left="360"/>
        <w:jc w:val="both"/>
        <w:rPr>
          <w:rFonts w:ascii="Segoe UI" w:hAnsi="Segoe UI" w:cs="Segoe UI"/>
          <w:color w:val="000000"/>
        </w:rPr>
      </w:pPr>
      <w:r w:rsidRPr="004056D8">
        <w:rPr>
          <w:rFonts w:ascii="Segoe UI" w:hAnsi="Segoe UI" w:cs="Segoe UI"/>
          <w:color w:val="000000"/>
        </w:rPr>
        <w:t>for (</w:t>
      </w:r>
      <w:proofErr w:type="spellStart"/>
      <w:r w:rsidRPr="004056D8">
        <w:rPr>
          <w:rFonts w:ascii="Segoe UI" w:hAnsi="Segoe UI" w:cs="Segoe UI"/>
          <w:color w:val="000000"/>
        </w:rPr>
        <w:t>i</w:t>
      </w:r>
      <w:proofErr w:type="spellEnd"/>
      <w:r w:rsidRPr="004056D8">
        <w:rPr>
          <w:rFonts w:ascii="Segoe UI" w:hAnsi="Segoe UI" w:cs="Segoe UI"/>
          <w:color w:val="000000"/>
        </w:rPr>
        <w:t>=</w:t>
      </w:r>
      <w:proofErr w:type="gramStart"/>
      <w:r w:rsidRPr="004056D8">
        <w:rPr>
          <w:rFonts w:ascii="Segoe UI" w:hAnsi="Segoe UI" w:cs="Segoe UI"/>
          <w:color w:val="000000"/>
        </w:rPr>
        <w:t>0;i</w:t>
      </w:r>
      <w:proofErr w:type="gramEnd"/>
      <w:r w:rsidRPr="004056D8">
        <w:rPr>
          <w:rFonts w:ascii="Segoe UI" w:hAnsi="Segoe UI" w:cs="Segoe UI"/>
          <w:color w:val="000000"/>
        </w:rPr>
        <w:t>&lt;</w:t>
      </w:r>
      <w:proofErr w:type="spellStart"/>
      <w:r w:rsidRPr="004056D8">
        <w:rPr>
          <w:rFonts w:ascii="Segoe UI" w:hAnsi="Segoe UI" w:cs="Segoe UI"/>
          <w:color w:val="000000"/>
        </w:rPr>
        <w:t>emp.length;i</w:t>
      </w:r>
      <w:proofErr w:type="spellEnd"/>
      <w:r w:rsidRPr="004056D8">
        <w:rPr>
          <w:rFonts w:ascii="Segoe UI" w:hAnsi="Segoe UI" w:cs="Segoe UI"/>
          <w:color w:val="000000"/>
        </w:rPr>
        <w:t xml:space="preserve">++){  </w:t>
      </w:r>
    </w:p>
    <w:p w14:paraId="49F4BE42" w14:textId="273235DA" w:rsidR="004056D8" w:rsidRPr="004056D8" w:rsidRDefault="004056D8" w:rsidP="004056D8">
      <w:pPr>
        <w:shd w:val="clear" w:color="auto" w:fill="FFFFFF"/>
        <w:spacing w:before="60" w:after="100" w:afterAutospacing="1" w:line="375" w:lineRule="atLeast"/>
        <w:ind w:left="360"/>
        <w:jc w:val="both"/>
        <w:rPr>
          <w:rFonts w:ascii="Segoe UI" w:hAnsi="Segoe UI" w:cs="Segoe UI"/>
          <w:color w:val="000000"/>
        </w:rPr>
      </w:pPr>
      <w:proofErr w:type="spellStart"/>
      <w:proofErr w:type="gramStart"/>
      <w:r w:rsidRPr="004056D8">
        <w:rPr>
          <w:rFonts w:ascii="Segoe UI" w:hAnsi="Segoe UI" w:cs="Segoe UI"/>
          <w:color w:val="000000"/>
        </w:rPr>
        <w:t>document.write</w:t>
      </w:r>
      <w:proofErr w:type="spellEnd"/>
      <w:proofErr w:type="gramEnd"/>
      <w:r w:rsidRPr="004056D8">
        <w:rPr>
          <w:rFonts w:ascii="Segoe UI" w:hAnsi="Segoe UI" w:cs="Segoe UI"/>
          <w:color w:val="000000"/>
        </w:rPr>
        <w:t>(emp[</w:t>
      </w:r>
      <w:proofErr w:type="spellStart"/>
      <w:r w:rsidRPr="004056D8">
        <w:rPr>
          <w:rFonts w:ascii="Segoe UI" w:hAnsi="Segoe UI" w:cs="Segoe UI"/>
          <w:color w:val="000000"/>
        </w:rPr>
        <w:t>i</w:t>
      </w:r>
      <w:proofErr w:type="spellEnd"/>
      <w:r w:rsidRPr="004056D8">
        <w:rPr>
          <w:rFonts w:ascii="Segoe UI" w:hAnsi="Segoe UI" w:cs="Segoe UI"/>
          <w:color w:val="000000"/>
        </w:rPr>
        <w:t>] + "&lt;</w:t>
      </w:r>
      <w:proofErr w:type="spellStart"/>
      <w:r w:rsidRPr="004056D8">
        <w:rPr>
          <w:rFonts w:ascii="Segoe UI" w:hAnsi="Segoe UI" w:cs="Segoe UI"/>
          <w:color w:val="000000"/>
        </w:rPr>
        <w:t>br</w:t>
      </w:r>
      <w:proofErr w:type="spellEnd"/>
      <w:r w:rsidRPr="004056D8">
        <w:rPr>
          <w:rFonts w:ascii="Segoe UI" w:hAnsi="Segoe UI" w:cs="Segoe UI"/>
          <w:color w:val="000000"/>
        </w:rPr>
        <w:t xml:space="preserve">/&gt;");  }  </w:t>
      </w:r>
    </w:p>
    <w:p w14:paraId="4D33C04B" w14:textId="77777777" w:rsidR="004056D8" w:rsidRPr="004056D8" w:rsidRDefault="004056D8" w:rsidP="004056D8">
      <w:pPr>
        <w:shd w:val="clear" w:color="auto" w:fill="FFFFFF"/>
        <w:spacing w:before="60" w:after="100" w:afterAutospacing="1" w:line="375" w:lineRule="atLeast"/>
        <w:ind w:left="360"/>
        <w:jc w:val="both"/>
        <w:rPr>
          <w:rFonts w:ascii="Segoe UI" w:hAnsi="Segoe UI" w:cs="Segoe UI"/>
          <w:color w:val="000000"/>
        </w:rPr>
      </w:pPr>
      <w:r w:rsidRPr="004056D8">
        <w:rPr>
          <w:rFonts w:ascii="Segoe UI" w:hAnsi="Segoe UI" w:cs="Segoe UI"/>
          <w:color w:val="000000"/>
        </w:rPr>
        <w:t xml:space="preserve">&lt;/script&gt;  </w:t>
      </w:r>
    </w:p>
    <w:p w14:paraId="5564E0AD" w14:textId="77777777" w:rsidR="004056D8" w:rsidRPr="004056D8" w:rsidRDefault="004056D8" w:rsidP="004056D8">
      <w:pPr>
        <w:shd w:val="clear" w:color="auto" w:fill="FFFFFF"/>
        <w:spacing w:before="60" w:after="100" w:afterAutospacing="1" w:line="375" w:lineRule="atLeast"/>
        <w:ind w:left="360"/>
        <w:jc w:val="both"/>
        <w:rPr>
          <w:rFonts w:ascii="Segoe UI" w:hAnsi="Segoe UI" w:cs="Segoe UI"/>
          <w:color w:val="000000"/>
        </w:rPr>
      </w:pPr>
      <w:r w:rsidRPr="004056D8">
        <w:rPr>
          <w:rFonts w:ascii="Segoe UI" w:hAnsi="Segoe UI" w:cs="Segoe UI"/>
          <w:color w:val="000000"/>
        </w:rPr>
        <w:t>&lt;/body&gt;</w:t>
      </w:r>
    </w:p>
    <w:p w14:paraId="69EC199E" w14:textId="1A0C281D" w:rsidR="004056D8" w:rsidRDefault="004056D8" w:rsidP="004056D8">
      <w:pPr>
        <w:shd w:val="clear" w:color="auto" w:fill="FFFFFF"/>
        <w:spacing w:before="60" w:after="100" w:afterAutospacing="1" w:line="375" w:lineRule="atLeast"/>
        <w:ind w:left="360"/>
        <w:jc w:val="both"/>
        <w:rPr>
          <w:rFonts w:ascii="Segoe UI" w:hAnsi="Segoe UI" w:cs="Segoe UI"/>
          <w:color w:val="000000"/>
        </w:rPr>
      </w:pPr>
      <w:r w:rsidRPr="004056D8">
        <w:rPr>
          <w:rFonts w:ascii="Segoe UI" w:hAnsi="Segoe UI" w:cs="Segoe UI"/>
          <w:color w:val="000000"/>
        </w:rPr>
        <w:t>&lt;/html&gt;</w:t>
      </w:r>
    </w:p>
    <w:p w14:paraId="77D7DEDF" w14:textId="77777777" w:rsidR="004056D8" w:rsidRDefault="004056D8" w:rsidP="004056D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JavaScript Array directly (new keyword)</w:t>
      </w:r>
    </w:p>
    <w:p w14:paraId="0AAFDC3A" w14:textId="263FF0FD" w:rsidR="004056D8" w:rsidRDefault="004056D8" w:rsidP="004056D8">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r>
        <w:rPr>
          <w:rStyle w:val="Strong"/>
          <w:rFonts w:ascii="Segoe UI" w:hAnsi="Segoe UI" w:cs="Segoe UI"/>
          <w:color w:val="333333"/>
          <w:shd w:val="clear" w:color="auto" w:fill="FFFFFF"/>
        </w:rPr>
        <w:t>new keyword</w:t>
      </w:r>
      <w:r>
        <w:rPr>
          <w:rFonts w:ascii="Segoe UI" w:hAnsi="Segoe UI" w:cs="Segoe UI"/>
          <w:color w:val="333333"/>
          <w:shd w:val="clear" w:color="auto" w:fill="FFFFFF"/>
        </w:rPr>
        <w:t> is used to create instance of array.</w:t>
      </w:r>
    </w:p>
    <w:p w14:paraId="6AB43E9C" w14:textId="77777777" w:rsidR="004056D8" w:rsidRPr="004056D8" w:rsidRDefault="004056D8" w:rsidP="004056D8">
      <w:pPr>
        <w:shd w:val="clear" w:color="auto" w:fill="FFFFFF"/>
        <w:spacing w:before="100" w:beforeAutospacing="1" w:after="100" w:afterAutospacing="1" w:line="240" w:lineRule="auto"/>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&lt;html&gt;</w:t>
      </w:r>
    </w:p>
    <w:p w14:paraId="1FD2CF93" w14:textId="77777777" w:rsidR="004056D8" w:rsidRPr="004056D8" w:rsidRDefault="004056D8" w:rsidP="004056D8">
      <w:pPr>
        <w:shd w:val="clear" w:color="auto" w:fill="FFFFFF"/>
        <w:spacing w:before="100" w:beforeAutospacing="1" w:after="100" w:afterAutospacing="1" w:line="240" w:lineRule="auto"/>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&lt;body&gt;</w:t>
      </w:r>
    </w:p>
    <w:p w14:paraId="7571F944" w14:textId="77777777" w:rsidR="004056D8" w:rsidRPr="004056D8" w:rsidRDefault="004056D8" w:rsidP="004056D8">
      <w:pPr>
        <w:shd w:val="clear" w:color="auto" w:fill="FFFFFF"/>
        <w:spacing w:before="100" w:beforeAutospacing="1" w:after="100" w:afterAutospacing="1" w:line="240" w:lineRule="auto"/>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 xml:space="preserve">&lt;script&gt;  </w:t>
      </w:r>
    </w:p>
    <w:p w14:paraId="30748EC1" w14:textId="77777777" w:rsidR="004056D8" w:rsidRPr="004056D8" w:rsidRDefault="004056D8" w:rsidP="004056D8">
      <w:pPr>
        <w:shd w:val="clear" w:color="auto" w:fill="FFFFFF"/>
        <w:spacing w:before="100" w:beforeAutospacing="1" w:after="100" w:afterAutospacing="1" w:line="240" w:lineRule="auto"/>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 xml:space="preserve">var </w:t>
      </w:r>
      <w:proofErr w:type="spellStart"/>
      <w:r w:rsidRPr="004056D8">
        <w:rPr>
          <w:rFonts w:ascii="Segoe UI" w:eastAsia="Times New Roman" w:hAnsi="Segoe UI" w:cs="Segoe UI"/>
          <w:color w:val="000000"/>
          <w:sz w:val="24"/>
          <w:szCs w:val="24"/>
          <w:lang w:eastAsia="en-IN"/>
        </w:rPr>
        <w:t>i</w:t>
      </w:r>
      <w:proofErr w:type="spellEnd"/>
      <w:r w:rsidRPr="004056D8">
        <w:rPr>
          <w:rFonts w:ascii="Segoe UI" w:eastAsia="Times New Roman" w:hAnsi="Segoe UI" w:cs="Segoe UI"/>
          <w:color w:val="000000"/>
          <w:sz w:val="24"/>
          <w:szCs w:val="24"/>
          <w:lang w:eastAsia="en-IN"/>
        </w:rPr>
        <w:t xml:space="preserve">;  </w:t>
      </w:r>
    </w:p>
    <w:p w14:paraId="02954F12" w14:textId="77777777" w:rsidR="004056D8" w:rsidRPr="004056D8" w:rsidRDefault="004056D8" w:rsidP="004056D8">
      <w:pPr>
        <w:shd w:val="clear" w:color="auto" w:fill="FFFFFF"/>
        <w:spacing w:before="100" w:beforeAutospacing="1" w:after="100" w:afterAutospacing="1" w:line="240" w:lineRule="auto"/>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 xml:space="preserve">var emp = new </w:t>
      </w:r>
      <w:proofErr w:type="gramStart"/>
      <w:r w:rsidRPr="004056D8">
        <w:rPr>
          <w:rFonts w:ascii="Segoe UI" w:eastAsia="Times New Roman" w:hAnsi="Segoe UI" w:cs="Segoe UI"/>
          <w:color w:val="000000"/>
          <w:sz w:val="24"/>
          <w:szCs w:val="24"/>
          <w:lang w:eastAsia="en-IN"/>
        </w:rPr>
        <w:t>Array(</w:t>
      </w:r>
      <w:proofErr w:type="gramEnd"/>
      <w:r w:rsidRPr="004056D8">
        <w:rPr>
          <w:rFonts w:ascii="Segoe UI" w:eastAsia="Times New Roman" w:hAnsi="Segoe UI" w:cs="Segoe UI"/>
          <w:color w:val="000000"/>
          <w:sz w:val="24"/>
          <w:szCs w:val="24"/>
          <w:lang w:eastAsia="en-IN"/>
        </w:rPr>
        <w:t xml:space="preserve">);  </w:t>
      </w:r>
    </w:p>
    <w:p w14:paraId="3507078F" w14:textId="77777777" w:rsidR="004056D8" w:rsidRPr="004056D8" w:rsidRDefault="004056D8" w:rsidP="004056D8">
      <w:pPr>
        <w:shd w:val="clear" w:color="auto" w:fill="FFFFFF"/>
        <w:spacing w:before="100" w:beforeAutospacing="1" w:after="100" w:afterAutospacing="1" w:line="240" w:lineRule="auto"/>
        <w:jc w:val="both"/>
        <w:rPr>
          <w:rFonts w:ascii="Segoe UI" w:eastAsia="Times New Roman" w:hAnsi="Segoe UI" w:cs="Segoe UI"/>
          <w:color w:val="000000"/>
          <w:sz w:val="24"/>
          <w:szCs w:val="24"/>
          <w:lang w:eastAsia="en-IN"/>
        </w:rPr>
      </w:pPr>
      <w:proofErr w:type="gramStart"/>
      <w:r w:rsidRPr="004056D8">
        <w:rPr>
          <w:rFonts w:ascii="Segoe UI" w:eastAsia="Times New Roman" w:hAnsi="Segoe UI" w:cs="Segoe UI"/>
          <w:color w:val="000000"/>
          <w:sz w:val="24"/>
          <w:szCs w:val="24"/>
          <w:lang w:eastAsia="en-IN"/>
        </w:rPr>
        <w:t>emp[</w:t>
      </w:r>
      <w:proofErr w:type="gramEnd"/>
      <w:r w:rsidRPr="004056D8">
        <w:rPr>
          <w:rFonts w:ascii="Segoe UI" w:eastAsia="Times New Roman" w:hAnsi="Segoe UI" w:cs="Segoe UI"/>
          <w:color w:val="000000"/>
          <w:sz w:val="24"/>
          <w:szCs w:val="24"/>
          <w:lang w:eastAsia="en-IN"/>
        </w:rPr>
        <w:t xml:space="preserve">0] = "Arun";  </w:t>
      </w:r>
    </w:p>
    <w:p w14:paraId="69B9BE42" w14:textId="77777777" w:rsidR="004056D8" w:rsidRPr="004056D8" w:rsidRDefault="004056D8" w:rsidP="004056D8">
      <w:pPr>
        <w:shd w:val="clear" w:color="auto" w:fill="FFFFFF"/>
        <w:spacing w:before="100" w:beforeAutospacing="1" w:after="100" w:afterAutospacing="1" w:line="240" w:lineRule="auto"/>
        <w:jc w:val="both"/>
        <w:rPr>
          <w:rFonts w:ascii="Segoe UI" w:eastAsia="Times New Roman" w:hAnsi="Segoe UI" w:cs="Segoe UI"/>
          <w:color w:val="000000"/>
          <w:sz w:val="24"/>
          <w:szCs w:val="24"/>
          <w:lang w:eastAsia="en-IN"/>
        </w:rPr>
      </w:pPr>
      <w:proofErr w:type="gramStart"/>
      <w:r w:rsidRPr="004056D8">
        <w:rPr>
          <w:rFonts w:ascii="Segoe UI" w:eastAsia="Times New Roman" w:hAnsi="Segoe UI" w:cs="Segoe UI"/>
          <w:color w:val="000000"/>
          <w:sz w:val="24"/>
          <w:szCs w:val="24"/>
          <w:lang w:eastAsia="en-IN"/>
        </w:rPr>
        <w:t>emp[</w:t>
      </w:r>
      <w:proofErr w:type="gramEnd"/>
      <w:r w:rsidRPr="004056D8">
        <w:rPr>
          <w:rFonts w:ascii="Segoe UI" w:eastAsia="Times New Roman" w:hAnsi="Segoe UI" w:cs="Segoe UI"/>
          <w:color w:val="000000"/>
          <w:sz w:val="24"/>
          <w:szCs w:val="24"/>
          <w:lang w:eastAsia="en-IN"/>
        </w:rPr>
        <w:t xml:space="preserve">1] = "Varun";  </w:t>
      </w:r>
    </w:p>
    <w:p w14:paraId="15C4DB7F" w14:textId="77777777" w:rsidR="004056D8" w:rsidRPr="004056D8" w:rsidRDefault="004056D8" w:rsidP="004056D8">
      <w:pPr>
        <w:shd w:val="clear" w:color="auto" w:fill="FFFFFF"/>
        <w:spacing w:before="100" w:beforeAutospacing="1" w:after="100" w:afterAutospacing="1" w:line="240" w:lineRule="auto"/>
        <w:jc w:val="both"/>
        <w:rPr>
          <w:rFonts w:ascii="Segoe UI" w:eastAsia="Times New Roman" w:hAnsi="Segoe UI" w:cs="Segoe UI"/>
          <w:color w:val="000000"/>
          <w:sz w:val="24"/>
          <w:szCs w:val="24"/>
          <w:lang w:eastAsia="en-IN"/>
        </w:rPr>
      </w:pPr>
      <w:proofErr w:type="gramStart"/>
      <w:r w:rsidRPr="004056D8">
        <w:rPr>
          <w:rFonts w:ascii="Segoe UI" w:eastAsia="Times New Roman" w:hAnsi="Segoe UI" w:cs="Segoe UI"/>
          <w:color w:val="000000"/>
          <w:sz w:val="24"/>
          <w:szCs w:val="24"/>
          <w:lang w:eastAsia="en-IN"/>
        </w:rPr>
        <w:t>emp[</w:t>
      </w:r>
      <w:proofErr w:type="gramEnd"/>
      <w:r w:rsidRPr="004056D8">
        <w:rPr>
          <w:rFonts w:ascii="Segoe UI" w:eastAsia="Times New Roman" w:hAnsi="Segoe UI" w:cs="Segoe UI"/>
          <w:color w:val="000000"/>
          <w:sz w:val="24"/>
          <w:szCs w:val="24"/>
          <w:lang w:eastAsia="en-IN"/>
        </w:rPr>
        <w:t xml:space="preserve">2] = "John";  </w:t>
      </w:r>
    </w:p>
    <w:p w14:paraId="3C2551BB" w14:textId="77777777" w:rsidR="004056D8" w:rsidRPr="004056D8" w:rsidRDefault="004056D8" w:rsidP="004056D8">
      <w:pPr>
        <w:shd w:val="clear" w:color="auto" w:fill="FFFFFF"/>
        <w:spacing w:before="100" w:beforeAutospacing="1" w:after="100" w:afterAutospacing="1" w:line="240" w:lineRule="auto"/>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 xml:space="preserve">  </w:t>
      </w:r>
    </w:p>
    <w:p w14:paraId="7EBD4E6B" w14:textId="77777777" w:rsidR="004056D8" w:rsidRPr="004056D8" w:rsidRDefault="004056D8" w:rsidP="004056D8">
      <w:pPr>
        <w:shd w:val="clear" w:color="auto" w:fill="FFFFFF"/>
        <w:spacing w:before="100" w:beforeAutospacing="1" w:after="100" w:afterAutospacing="1" w:line="240" w:lineRule="auto"/>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for (</w:t>
      </w:r>
      <w:proofErr w:type="spellStart"/>
      <w:r w:rsidRPr="004056D8">
        <w:rPr>
          <w:rFonts w:ascii="Segoe UI" w:eastAsia="Times New Roman" w:hAnsi="Segoe UI" w:cs="Segoe UI"/>
          <w:color w:val="000000"/>
          <w:sz w:val="24"/>
          <w:szCs w:val="24"/>
          <w:lang w:eastAsia="en-IN"/>
        </w:rPr>
        <w:t>i</w:t>
      </w:r>
      <w:proofErr w:type="spellEnd"/>
      <w:r w:rsidRPr="004056D8">
        <w:rPr>
          <w:rFonts w:ascii="Segoe UI" w:eastAsia="Times New Roman" w:hAnsi="Segoe UI" w:cs="Segoe UI"/>
          <w:color w:val="000000"/>
          <w:sz w:val="24"/>
          <w:szCs w:val="24"/>
          <w:lang w:eastAsia="en-IN"/>
        </w:rPr>
        <w:t>=</w:t>
      </w:r>
      <w:proofErr w:type="gramStart"/>
      <w:r w:rsidRPr="004056D8">
        <w:rPr>
          <w:rFonts w:ascii="Segoe UI" w:eastAsia="Times New Roman" w:hAnsi="Segoe UI" w:cs="Segoe UI"/>
          <w:color w:val="000000"/>
          <w:sz w:val="24"/>
          <w:szCs w:val="24"/>
          <w:lang w:eastAsia="en-IN"/>
        </w:rPr>
        <w:t>0;i</w:t>
      </w:r>
      <w:proofErr w:type="gramEnd"/>
      <w:r w:rsidRPr="004056D8">
        <w:rPr>
          <w:rFonts w:ascii="Segoe UI" w:eastAsia="Times New Roman" w:hAnsi="Segoe UI" w:cs="Segoe UI"/>
          <w:color w:val="000000"/>
          <w:sz w:val="24"/>
          <w:szCs w:val="24"/>
          <w:lang w:eastAsia="en-IN"/>
        </w:rPr>
        <w:t>&lt;</w:t>
      </w:r>
      <w:proofErr w:type="spellStart"/>
      <w:r w:rsidRPr="004056D8">
        <w:rPr>
          <w:rFonts w:ascii="Segoe UI" w:eastAsia="Times New Roman" w:hAnsi="Segoe UI" w:cs="Segoe UI"/>
          <w:color w:val="000000"/>
          <w:sz w:val="24"/>
          <w:szCs w:val="24"/>
          <w:lang w:eastAsia="en-IN"/>
        </w:rPr>
        <w:t>emp.length;i</w:t>
      </w:r>
      <w:proofErr w:type="spellEnd"/>
      <w:r w:rsidRPr="004056D8">
        <w:rPr>
          <w:rFonts w:ascii="Segoe UI" w:eastAsia="Times New Roman" w:hAnsi="Segoe UI" w:cs="Segoe UI"/>
          <w:color w:val="000000"/>
          <w:sz w:val="24"/>
          <w:szCs w:val="24"/>
          <w:lang w:eastAsia="en-IN"/>
        </w:rPr>
        <w:t xml:space="preserve">++){  </w:t>
      </w:r>
    </w:p>
    <w:p w14:paraId="3F7656C2" w14:textId="77777777" w:rsidR="004056D8" w:rsidRPr="004056D8" w:rsidRDefault="004056D8" w:rsidP="004056D8">
      <w:pPr>
        <w:shd w:val="clear" w:color="auto" w:fill="FFFFFF"/>
        <w:spacing w:before="100" w:beforeAutospacing="1" w:after="100" w:afterAutospacing="1" w:line="240" w:lineRule="auto"/>
        <w:jc w:val="both"/>
        <w:rPr>
          <w:rFonts w:ascii="Segoe UI" w:eastAsia="Times New Roman" w:hAnsi="Segoe UI" w:cs="Segoe UI"/>
          <w:color w:val="000000"/>
          <w:sz w:val="24"/>
          <w:szCs w:val="24"/>
          <w:lang w:eastAsia="en-IN"/>
        </w:rPr>
      </w:pPr>
      <w:proofErr w:type="spellStart"/>
      <w:proofErr w:type="gramStart"/>
      <w:r w:rsidRPr="004056D8">
        <w:rPr>
          <w:rFonts w:ascii="Segoe UI" w:eastAsia="Times New Roman" w:hAnsi="Segoe UI" w:cs="Segoe UI"/>
          <w:color w:val="000000"/>
          <w:sz w:val="24"/>
          <w:szCs w:val="24"/>
          <w:lang w:eastAsia="en-IN"/>
        </w:rPr>
        <w:t>document.write</w:t>
      </w:r>
      <w:proofErr w:type="spellEnd"/>
      <w:proofErr w:type="gramEnd"/>
      <w:r w:rsidRPr="004056D8">
        <w:rPr>
          <w:rFonts w:ascii="Segoe UI" w:eastAsia="Times New Roman" w:hAnsi="Segoe UI" w:cs="Segoe UI"/>
          <w:color w:val="000000"/>
          <w:sz w:val="24"/>
          <w:szCs w:val="24"/>
          <w:lang w:eastAsia="en-IN"/>
        </w:rPr>
        <w:t>(emp[</w:t>
      </w:r>
      <w:proofErr w:type="spellStart"/>
      <w:r w:rsidRPr="004056D8">
        <w:rPr>
          <w:rFonts w:ascii="Segoe UI" w:eastAsia="Times New Roman" w:hAnsi="Segoe UI" w:cs="Segoe UI"/>
          <w:color w:val="000000"/>
          <w:sz w:val="24"/>
          <w:szCs w:val="24"/>
          <w:lang w:eastAsia="en-IN"/>
        </w:rPr>
        <w:t>i</w:t>
      </w:r>
      <w:proofErr w:type="spellEnd"/>
      <w:r w:rsidRPr="004056D8">
        <w:rPr>
          <w:rFonts w:ascii="Segoe UI" w:eastAsia="Times New Roman" w:hAnsi="Segoe UI" w:cs="Segoe UI"/>
          <w:color w:val="000000"/>
          <w:sz w:val="24"/>
          <w:szCs w:val="24"/>
          <w:lang w:eastAsia="en-IN"/>
        </w:rPr>
        <w:t>] + "&lt;</w:t>
      </w:r>
      <w:proofErr w:type="spellStart"/>
      <w:r w:rsidRPr="004056D8">
        <w:rPr>
          <w:rFonts w:ascii="Segoe UI" w:eastAsia="Times New Roman" w:hAnsi="Segoe UI" w:cs="Segoe UI"/>
          <w:color w:val="000000"/>
          <w:sz w:val="24"/>
          <w:szCs w:val="24"/>
          <w:lang w:eastAsia="en-IN"/>
        </w:rPr>
        <w:t>br</w:t>
      </w:r>
      <w:proofErr w:type="spellEnd"/>
      <w:r w:rsidRPr="004056D8">
        <w:rPr>
          <w:rFonts w:ascii="Segoe UI" w:eastAsia="Times New Roman" w:hAnsi="Segoe UI" w:cs="Segoe UI"/>
          <w:color w:val="000000"/>
          <w:sz w:val="24"/>
          <w:szCs w:val="24"/>
          <w:lang w:eastAsia="en-IN"/>
        </w:rPr>
        <w:t xml:space="preserve">&gt;");  </w:t>
      </w:r>
    </w:p>
    <w:p w14:paraId="39EB1BEE" w14:textId="77777777" w:rsidR="004056D8" w:rsidRPr="004056D8" w:rsidRDefault="004056D8" w:rsidP="004056D8">
      <w:pPr>
        <w:shd w:val="clear" w:color="auto" w:fill="FFFFFF"/>
        <w:spacing w:before="100" w:beforeAutospacing="1" w:after="100" w:afterAutospacing="1" w:line="240" w:lineRule="auto"/>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 xml:space="preserve">}  </w:t>
      </w:r>
    </w:p>
    <w:p w14:paraId="0B9B4FEF" w14:textId="77777777" w:rsidR="004056D8" w:rsidRPr="004056D8" w:rsidRDefault="004056D8" w:rsidP="004056D8">
      <w:pPr>
        <w:shd w:val="clear" w:color="auto" w:fill="FFFFFF"/>
        <w:spacing w:before="100" w:beforeAutospacing="1" w:after="100" w:afterAutospacing="1" w:line="240" w:lineRule="auto"/>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 xml:space="preserve">&lt;/script&gt;  </w:t>
      </w:r>
    </w:p>
    <w:p w14:paraId="60562876" w14:textId="77777777" w:rsidR="004056D8" w:rsidRPr="004056D8" w:rsidRDefault="004056D8" w:rsidP="004056D8">
      <w:pPr>
        <w:shd w:val="clear" w:color="auto" w:fill="FFFFFF"/>
        <w:spacing w:before="100" w:beforeAutospacing="1" w:after="100" w:afterAutospacing="1" w:line="240" w:lineRule="auto"/>
        <w:jc w:val="both"/>
        <w:rPr>
          <w:rFonts w:ascii="Segoe UI" w:eastAsia="Times New Roman" w:hAnsi="Segoe UI" w:cs="Segoe UI"/>
          <w:color w:val="000000"/>
          <w:sz w:val="24"/>
          <w:szCs w:val="24"/>
          <w:lang w:eastAsia="en-IN"/>
        </w:rPr>
      </w:pPr>
      <w:r w:rsidRPr="004056D8">
        <w:rPr>
          <w:rFonts w:ascii="Segoe UI" w:eastAsia="Times New Roman" w:hAnsi="Segoe UI" w:cs="Segoe UI"/>
          <w:color w:val="000000"/>
          <w:sz w:val="24"/>
          <w:szCs w:val="24"/>
          <w:lang w:eastAsia="en-IN"/>
        </w:rPr>
        <w:t>&lt;/body&gt;</w:t>
      </w:r>
    </w:p>
    <w:p w14:paraId="6EAAF3E9" w14:textId="645B3040" w:rsidR="001B02B3" w:rsidRDefault="004056D8" w:rsidP="004056D8">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4056D8">
        <w:rPr>
          <w:rFonts w:ascii="Segoe UI" w:eastAsia="Times New Roman" w:hAnsi="Segoe UI" w:cs="Segoe UI"/>
          <w:color w:val="000000"/>
          <w:sz w:val="24"/>
          <w:szCs w:val="24"/>
          <w:lang w:eastAsia="en-IN"/>
        </w:rPr>
        <w:t>&lt;/html&gt;</w:t>
      </w:r>
    </w:p>
    <w:p w14:paraId="5A19F455" w14:textId="77777777" w:rsidR="004056D8" w:rsidRDefault="004056D8" w:rsidP="004056D8">
      <w:pPr>
        <w:pStyle w:val="Heading2"/>
        <w:shd w:val="clear" w:color="auto" w:fill="FFFFFF"/>
        <w:spacing w:line="312" w:lineRule="atLeast"/>
        <w:jc w:val="both"/>
        <w:rPr>
          <w:rFonts w:ascii="Helvetica" w:hAnsi="Helvetica" w:cs="Helvetica"/>
          <w:b w:val="0"/>
          <w:bCs w:val="0"/>
          <w:color w:val="610B38"/>
          <w:sz w:val="38"/>
          <w:szCs w:val="38"/>
        </w:rPr>
      </w:pPr>
    </w:p>
    <w:p w14:paraId="3319F812" w14:textId="77777777" w:rsidR="004056D8" w:rsidRDefault="004056D8" w:rsidP="004056D8">
      <w:pPr>
        <w:pStyle w:val="Heading2"/>
        <w:shd w:val="clear" w:color="auto" w:fill="FFFFFF"/>
        <w:spacing w:line="312" w:lineRule="atLeast"/>
        <w:jc w:val="both"/>
        <w:rPr>
          <w:rFonts w:ascii="Helvetica" w:hAnsi="Helvetica" w:cs="Helvetica"/>
          <w:b w:val="0"/>
          <w:bCs w:val="0"/>
          <w:color w:val="610B38"/>
          <w:sz w:val="38"/>
          <w:szCs w:val="38"/>
        </w:rPr>
      </w:pPr>
    </w:p>
    <w:p w14:paraId="0DDD5EC4" w14:textId="77777777" w:rsidR="004056D8" w:rsidRDefault="004056D8" w:rsidP="004056D8">
      <w:pPr>
        <w:pStyle w:val="Heading2"/>
        <w:shd w:val="clear" w:color="auto" w:fill="FFFFFF"/>
        <w:spacing w:line="312" w:lineRule="atLeast"/>
        <w:jc w:val="both"/>
        <w:rPr>
          <w:rFonts w:ascii="Helvetica" w:hAnsi="Helvetica" w:cs="Helvetica"/>
          <w:b w:val="0"/>
          <w:bCs w:val="0"/>
          <w:color w:val="610B38"/>
          <w:sz w:val="38"/>
          <w:szCs w:val="38"/>
        </w:rPr>
      </w:pPr>
    </w:p>
    <w:p w14:paraId="29C94E79" w14:textId="77777777" w:rsidR="004056D8" w:rsidRDefault="004056D8" w:rsidP="004056D8">
      <w:pPr>
        <w:pStyle w:val="Heading2"/>
        <w:shd w:val="clear" w:color="auto" w:fill="FFFFFF"/>
        <w:spacing w:line="312" w:lineRule="atLeast"/>
        <w:jc w:val="both"/>
        <w:rPr>
          <w:rFonts w:ascii="Helvetica" w:hAnsi="Helvetica" w:cs="Helvetica"/>
          <w:b w:val="0"/>
          <w:bCs w:val="0"/>
          <w:color w:val="610B38"/>
          <w:sz w:val="38"/>
          <w:szCs w:val="38"/>
        </w:rPr>
      </w:pPr>
    </w:p>
    <w:p w14:paraId="2C02B6ED" w14:textId="77777777" w:rsidR="004056D8" w:rsidRDefault="004056D8" w:rsidP="004056D8">
      <w:pPr>
        <w:pStyle w:val="Heading2"/>
        <w:shd w:val="clear" w:color="auto" w:fill="FFFFFF"/>
        <w:spacing w:line="312" w:lineRule="atLeast"/>
        <w:jc w:val="both"/>
        <w:rPr>
          <w:rFonts w:ascii="Helvetica" w:hAnsi="Helvetica" w:cs="Helvetica"/>
          <w:b w:val="0"/>
          <w:bCs w:val="0"/>
          <w:color w:val="610B38"/>
          <w:sz w:val="38"/>
          <w:szCs w:val="38"/>
        </w:rPr>
      </w:pPr>
    </w:p>
    <w:p w14:paraId="3F9045B6" w14:textId="2AD4425D" w:rsidR="004056D8" w:rsidRDefault="004056D8" w:rsidP="004056D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JavaScript array constructor (new keyword)</w:t>
      </w:r>
    </w:p>
    <w:p w14:paraId="1CCF2BB7" w14:textId="77777777" w:rsidR="004056D8" w:rsidRDefault="004056D8" w:rsidP="004056D8">
      <w:pPr>
        <w:pStyle w:val="NormalWeb"/>
        <w:shd w:val="clear" w:color="auto" w:fill="FFFFFF"/>
        <w:jc w:val="both"/>
        <w:rPr>
          <w:rFonts w:ascii="Segoe UI" w:hAnsi="Segoe UI" w:cs="Segoe UI"/>
          <w:color w:val="333333"/>
        </w:rPr>
      </w:pPr>
      <w:r>
        <w:rPr>
          <w:rFonts w:ascii="Segoe UI" w:hAnsi="Segoe UI" w:cs="Segoe UI"/>
          <w:color w:val="333333"/>
        </w:rPr>
        <w:t>Here, you need to create instance of array by passing arguments in constructor so that we don't have to provide value explicitly.</w:t>
      </w:r>
    </w:p>
    <w:p w14:paraId="4DF24782" w14:textId="77777777" w:rsidR="004056D8" w:rsidRPr="004056D8" w:rsidRDefault="004056D8" w:rsidP="004056D8">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4056D8">
        <w:rPr>
          <w:rFonts w:ascii="Segoe UI" w:hAnsi="Segoe UI" w:cs="Segoe UI"/>
          <w:b/>
          <w:bCs/>
          <w:color w:val="333333"/>
          <w:shd w:val="clear" w:color="auto" w:fill="FFFFFF"/>
        </w:rPr>
        <w:t>&lt;html&gt;</w:t>
      </w:r>
    </w:p>
    <w:p w14:paraId="62AE149A" w14:textId="77777777" w:rsidR="004056D8" w:rsidRPr="004056D8" w:rsidRDefault="004056D8" w:rsidP="004056D8">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4056D8">
        <w:rPr>
          <w:rFonts w:ascii="Segoe UI" w:hAnsi="Segoe UI" w:cs="Segoe UI"/>
          <w:b/>
          <w:bCs/>
          <w:color w:val="333333"/>
          <w:shd w:val="clear" w:color="auto" w:fill="FFFFFF"/>
        </w:rPr>
        <w:t>&lt;body&gt;</w:t>
      </w:r>
    </w:p>
    <w:p w14:paraId="4B5931A2" w14:textId="77777777" w:rsidR="004056D8" w:rsidRPr="004056D8" w:rsidRDefault="004056D8" w:rsidP="004056D8">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4056D8">
        <w:rPr>
          <w:rFonts w:ascii="Segoe UI" w:hAnsi="Segoe UI" w:cs="Segoe UI"/>
          <w:b/>
          <w:bCs/>
          <w:color w:val="333333"/>
          <w:shd w:val="clear" w:color="auto" w:fill="FFFFFF"/>
        </w:rPr>
        <w:t xml:space="preserve">&lt;script&gt;  </w:t>
      </w:r>
    </w:p>
    <w:p w14:paraId="37D1FDF3" w14:textId="77777777" w:rsidR="004056D8" w:rsidRPr="004056D8" w:rsidRDefault="004056D8" w:rsidP="004056D8">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4056D8">
        <w:rPr>
          <w:rFonts w:ascii="Segoe UI" w:hAnsi="Segoe UI" w:cs="Segoe UI"/>
          <w:b/>
          <w:bCs/>
          <w:color w:val="333333"/>
          <w:shd w:val="clear" w:color="auto" w:fill="FFFFFF"/>
        </w:rPr>
        <w:t>var emp=new Array("</w:t>
      </w:r>
      <w:proofErr w:type="spellStart"/>
      <w:r w:rsidRPr="004056D8">
        <w:rPr>
          <w:rFonts w:ascii="Segoe UI" w:hAnsi="Segoe UI" w:cs="Segoe UI"/>
          <w:b/>
          <w:bCs/>
          <w:color w:val="333333"/>
          <w:shd w:val="clear" w:color="auto" w:fill="FFFFFF"/>
        </w:rPr>
        <w:t>Jai","Vijay","Smith</w:t>
      </w:r>
      <w:proofErr w:type="spellEnd"/>
      <w:r w:rsidRPr="004056D8">
        <w:rPr>
          <w:rFonts w:ascii="Segoe UI" w:hAnsi="Segoe UI" w:cs="Segoe UI"/>
          <w:b/>
          <w:bCs/>
          <w:color w:val="333333"/>
          <w:shd w:val="clear" w:color="auto" w:fill="FFFFFF"/>
        </w:rPr>
        <w:t xml:space="preserve">");  </w:t>
      </w:r>
    </w:p>
    <w:p w14:paraId="0E0834EA" w14:textId="77777777" w:rsidR="004056D8" w:rsidRPr="004056D8" w:rsidRDefault="004056D8" w:rsidP="004056D8">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4056D8">
        <w:rPr>
          <w:rFonts w:ascii="Segoe UI" w:hAnsi="Segoe UI" w:cs="Segoe UI"/>
          <w:b/>
          <w:bCs/>
          <w:color w:val="333333"/>
          <w:shd w:val="clear" w:color="auto" w:fill="FFFFFF"/>
        </w:rPr>
        <w:t>for (</w:t>
      </w:r>
      <w:proofErr w:type="spellStart"/>
      <w:r w:rsidRPr="004056D8">
        <w:rPr>
          <w:rFonts w:ascii="Segoe UI" w:hAnsi="Segoe UI" w:cs="Segoe UI"/>
          <w:b/>
          <w:bCs/>
          <w:color w:val="333333"/>
          <w:shd w:val="clear" w:color="auto" w:fill="FFFFFF"/>
        </w:rPr>
        <w:t>i</w:t>
      </w:r>
      <w:proofErr w:type="spellEnd"/>
      <w:r w:rsidRPr="004056D8">
        <w:rPr>
          <w:rFonts w:ascii="Segoe UI" w:hAnsi="Segoe UI" w:cs="Segoe UI"/>
          <w:b/>
          <w:bCs/>
          <w:color w:val="333333"/>
          <w:shd w:val="clear" w:color="auto" w:fill="FFFFFF"/>
        </w:rPr>
        <w:t>=</w:t>
      </w:r>
      <w:proofErr w:type="gramStart"/>
      <w:r w:rsidRPr="004056D8">
        <w:rPr>
          <w:rFonts w:ascii="Segoe UI" w:hAnsi="Segoe UI" w:cs="Segoe UI"/>
          <w:b/>
          <w:bCs/>
          <w:color w:val="333333"/>
          <w:shd w:val="clear" w:color="auto" w:fill="FFFFFF"/>
        </w:rPr>
        <w:t>0;i</w:t>
      </w:r>
      <w:proofErr w:type="gramEnd"/>
      <w:r w:rsidRPr="004056D8">
        <w:rPr>
          <w:rFonts w:ascii="Segoe UI" w:hAnsi="Segoe UI" w:cs="Segoe UI"/>
          <w:b/>
          <w:bCs/>
          <w:color w:val="333333"/>
          <w:shd w:val="clear" w:color="auto" w:fill="FFFFFF"/>
        </w:rPr>
        <w:t>&lt;</w:t>
      </w:r>
      <w:proofErr w:type="spellStart"/>
      <w:r w:rsidRPr="004056D8">
        <w:rPr>
          <w:rFonts w:ascii="Segoe UI" w:hAnsi="Segoe UI" w:cs="Segoe UI"/>
          <w:b/>
          <w:bCs/>
          <w:color w:val="333333"/>
          <w:shd w:val="clear" w:color="auto" w:fill="FFFFFF"/>
        </w:rPr>
        <w:t>emp.length;i</w:t>
      </w:r>
      <w:proofErr w:type="spellEnd"/>
      <w:r w:rsidRPr="004056D8">
        <w:rPr>
          <w:rFonts w:ascii="Segoe UI" w:hAnsi="Segoe UI" w:cs="Segoe UI"/>
          <w:b/>
          <w:bCs/>
          <w:color w:val="333333"/>
          <w:shd w:val="clear" w:color="auto" w:fill="FFFFFF"/>
        </w:rPr>
        <w:t xml:space="preserve">++){  </w:t>
      </w:r>
    </w:p>
    <w:p w14:paraId="6BE29C1E" w14:textId="77777777" w:rsidR="004056D8" w:rsidRPr="004056D8" w:rsidRDefault="004056D8" w:rsidP="004056D8">
      <w:pPr>
        <w:shd w:val="clear" w:color="auto" w:fill="FFFFFF"/>
        <w:spacing w:before="100" w:beforeAutospacing="1" w:after="100" w:afterAutospacing="1" w:line="240" w:lineRule="auto"/>
        <w:jc w:val="both"/>
        <w:rPr>
          <w:rFonts w:ascii="Segoe UI" w:hAnsi="Segoe UI" w:cs="Segoe UI"/>
          <w:b/>
          <w:bCs/>
          <w:color w:val="333333"/>
          <w:shd w:val="clear" w:color="auto" w:fill="FFFFFF"/>
        </w:rPr>
      </w:pPr>
      <w:proofErr w:type="spellStart"/>
      <w:proofErr w:type="gramStart"/>
      <w:r w:rsidRPr="004056D8">
        <w:rPr>
          <w:rFonts w:ascii="Segoe UI" w:hAnsi="Segoe UI" w:cs="Segoe UI"/>
          <w:b/>
          <w:bCs/>
          <w:color w:val="333333"/>
          <w:shd w:val="clear" w:color="auto" w:fill="FFFFFF"/>
        </w:rPr>
        <w:t>document.write</w:t>
      </w:r>
      <w:proofErr w:type="spellEnd"/>
      <w:proofErr w:type="gramEnd"/>
      <w:r w:rsidRPr="004056D8">
        <w:rPr>
          <w:rFonts w:ascii="Segoe UI" w:hAnsi="Segoe UI" w:cs="Segoe UI"/>
          <w:b/>
          <w:bCs/>
          <w:color w:val="333333"/>
          <w:shd w:val="clear" w:color="auto" w:fill="FFFFFF"/>
        </w:rPr>
        <w:t>(emp[</w:t>
      </w:r>
      <w:proofErr w:type="spellStart"/>
      <w:r w:rsidRPr="004056D8">
        <w:rPr>
          <w:rFonts w:ascii="Segoe UI" w:hAnsi="Segoe UI" w:cs="Segoe UI"/>
          <w:b/>
          <w:bCs/>
          <w:color w:val="333333"/>
          <w:shd w:val="clear" w:color="auto" w:fill="FFFFFF"/>
        </w:rPr>
        <w:t>i</w:t>
      </w:r>
      <w:proofErr w:type="spellEnd"/>
      <w:r w:rsidRPr="004056D8">
        <w:rPr>
          <w:rFonts w:ascii="Segoe UI" w:hAnsi="Segoe UI" w:cs="Segoe UI"/>
          <w:b/>
          <w:bCs/>
          <w:color w:val="333333"/>
          <w:shd w:val="clear" w:color="auto" w:fill="FFFFFF"/>
        </w:rPr>
        <w:t>] + "&lt;</w:t>
      </w:r>
      <w:proofErr w:type="spellStart"/>
      <w:r w:rsidRPr="004056D8">
        <w:rPr>
          <w:rFonts w:ascii="Segoe UI" w:hAnsi="Segoe UI" w:cs="Segoe UI"/>
          <w:b/>
          <w:bCs/>
          <w:color w:val="333333"/>
          <w:shd w:val="clear" w:color="auto" w:fill="FFFFFF"/>
        </w:rPr>
        <w:t>br</w:t>
      </w:r>
      <w:proofErr w:type="spellEnd"/>
      <w:r w:rsidRPr="004056D8">
        <w:rPr>
          <w:rFonts w:ascii="Segoe UI" w:hAnsi="Segoe UI" w:cs="Segoe UI"/>
          <w:b/>
          <w:bCs/>
          <w:color w:val="333333"/>
          <w:shd w:val="clear" w:color="auto" w:fill="FFFFFF"/>
        </w:rPr>
        <w:t xml:space="preserve">&gt;");  </w:t>
      </w:r>
    </w:p>
    <w:p w14:paraId="6F8C240E" w14:textId="77777777" w:rsidR="004056D8" w:rsidRPr="004056D8" w:rsidRDefault="004056D8" w:rsidP="004056D8">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4056D8">
        <w:rPr>
          <w:rFonts w:ascii="Segoe UI" w:hAnsi="Segoe UI" w:cs="Segoe UI"/>
          <w:b/>
          <w:bCs/>
          <w:color w:val="333333"/>
          <w:shd w:val="clear" w:color="auto" w:fill="FFFFFF"/>
        </w:rPr>
        <w:t xml:space="preserve">}  </w:t>
      </w:r>
    </w:p>
    <w:p w14:paraId="6E502259" w14:textId="77777777" w:rsidR="004056D8" w:rsidRPr="004056D8" w:rsidRDefault="004056D8" w:rsidP="004056D8">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4056D8">
        <w:rPr>
          <w:rFonts w:ascii="Segoe UI" w:hAnsi="Segoe UI" w:cs="Segoe UI"/>
          <w:b/>
          <w:bCs/>
          <w:color w:val="333333"/>
          <w:shd w:val="clear" w:color="auto" w:fill="FFFFFF"/>
        </w:rPr>
        <w:t xml:space="preserve">&lt;/script&gt;  </w:t>
      </w:r>
    </w:p>
    <w:p w14:paraId="13429484" w14:textId="77777777" w:rsidR="004056D8" w:rsidRPr="004056D8" w:rsidRDefault="004056D8" w:rsidP="004056D8">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4056D8">
        <w:rPr>
          <w:rFonts w:ascii="Segoe UI" w:hAnsi="Segoe UI" w:cs="Segoe UI"/>
          <w:b/>
          <w:bCs/>
          <w:color w:val="333333"/>
          <w:shd w:val="clear" w:color="auto" w:fill="FFFFFF"/>
        </w:rPr>
        <w:t>&lt;/body&gt;</w:t>
      </w:r>
    </w:p>
    <w:p w14:paraId="2BEDB32C" w14:textId="7F3068B7" w:rsidR="001B02B3" w:rsidRDefault="004056D8" w:rsidP="004056D8">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4056D8">
        <w:rPr>
          <w:rFonts w:ascii="Segoe UI" w:hAnsi="Segoe UI" w:cs="Segoe UI"/>
          <w:b/>
          <w:bCs/>
          <w:color w:val="333333"/>
          <w:shd w:val="clear" w:color="auto" w:fill="FFFFFF"/>
        </w:rPr>
        <w:t>&lt;/html&gt;</w:t>
      </w:r>
    </w:p>
    <w:p w14:paraId="2D3AAAC9" w14:textId="77777777" w:rsidR="004056D8" w:rsidRDefault="004056D8" w:rsidP="004056D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String</w:t>
      </w:r>
    </w:p>
    <w:p w14:paraId="3EB69E89" w14:textId="1246A52D" w:rsidR="004056D8" w:rsidRDefault="004056D8" w:rsidP="004056D8">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string</w:t>
      </w:r>
      <w:r>
        <w:rPr>
          <w:rFonts w:ascii="Segoe UI" w:hAnsi="Segoe UI" w:cs="Segoe UI"/>
          <w:color w:val="333333"/>
        </w:rPr>
        <w:t> is an object that represents a sequence of characters.</w:t>
      </w:r>
    </w:p>
    <w:p w14:paraId="3DECA9BD" w14:textId="77777777" w:rsidR="00FB6A81" w:rsidRDefault="00FB6A81" w:rsidP="00FB6A81">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By string literal</w:t>
      </w:r>
    </w:p>
    <w:p w14:paraId="3B389D0B" w14:textId="77777777" w:rsidR="00FB6A81" w:rsidRDefault="00FB6A81" w:rsidP="00FB6A81">
      <w:pPr>
        <w:pStyle w:val="NormalWeb"/>
        <w:shd w:val="clear" w:color="auto" w:fill="FFFFFF"/>
        <w:jc w:val="both"/>
        <w:rPr>
          <w:rFonts w:ascii="Segoe UI" w:hAnsi="Segoe UI" w:cs="Segoe UI"/>
          <w:color w:val="333333"/>
        </w:rPr>
      </w:pPr>
      <w:r>
        <w:rPr>
          <w:rFonts w:ascii="Segoe UI" w:hAnsi="Segoe UI" w:cs="Segoe UI"/>
          <w:color w:val="333333"/>
        </w:rPr>
        <w:t>The string literal is created using double quotes. </w:t>
      </w:r>
    </w:p>
    <w:p w14:paraId="69A4F0CC" w14:textId="77777777" w:rsidR="004056D8" w:rsidRPr="004056D8" w:rsidRDefault="004056D8" w:rsidP="004056D8">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4056D8">
        <w:rPr>
          <w:rFonts w:ascii="Segoe UI" w:hAnsi="Segoe UI" w:cs="Segoe UI"/>
          <w:b/>
          <w:bCs/>
          <w:color w:val="333333"/>
          <w:shd w:val="clear" w:color="auto" w:fill="FFFFFF"/>
        </w:rPr>
        <w:t>&lt;!DOCTYPE html&gt;</w:t>
      </w:r>
    </w:p>
    <w:p w14:paraId="77B6A9BB" w14:textId="77777777" w:rsidR="004056D8" w:rsidRPr="004056D8" w:rsidRDefault="004056D8" w:rsidP="004056D8">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4056D8">
        <w:rPr>
          <w:rFonts w:ascii="Segoe UI" w:hAnsi="Segoe UI" w:cs="Segoe UI"/>
          <w:b/>
          <w:bCs/>
          <w:color w:val="333333"/>
          <w:shd w:val="clear" w:color="auto" w:fill="FFFFFF"/>
        </w:rPr>
        <w:t>&lt;html&gt;</w:t>
      </w:r>
    </w:p>
    <w:p w14:paraId="359A7327" w14:textId="77777777" w:rsidR="004056D8" w:rsidRPr="004056D8" w:rsidRDefault="004056D8" w:rsidP="004056D8">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4056D8">
        <w:rPr>
          <w:rFonts w:ascii="Segoe UI" w:hAnsi="Segoe UI" w:cs="Segoe UI"/>
          <w:b/>
          <w:bCs/>
          <w:color w:val="333333"/>
          <w:shd w:val="clear" w:color="auto" w:fill="FFFFFF"/>
        </w:rPr>
        <w:t>&lt;body&gt;</w:t>
      </w:r>
    </w:p>
    <w:p w14:paraId="014081B4" w14:textId="77777777" w:rsidR="004056D8" w:rsidRPr="004056D8" w:rsidRDefault="004056D8" w:rsidP="004056D8">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4056D8">
        <w:rPr>
          <w:rFonts w:ascii="Segoe UI" w:hAnsi="Segoe UI" w:cs="Segoe UI"/>
          <w:b/>
          <w:bCs/>
          <w:color w:val="333333"/>
          <w:shd w:val="clear" w:color="auto" w:fill="FFFFFF"/>
        </w:rPr>
        <w:t xml:space="preserve">&lt;script&gt;  </w:t>
      </w:r>
    </w:p>
    <w:p w14:paraId="22BC8466" w14:textId="77777777" w:rsidR="004056D8" w:rsidRPr="004056D8" w:rsidRDefault="004056D8" w:rsidP="004056D8">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4056D8">
        <w:rPr>
          <w:rFonts w:ascii="Segoe UI" w:hAnsi="Segoe UI" w:cs="Segoe UI"/>
          <w:b/>
          <w:bCs/>
          <w:color w:val="333333"/>
          <w:shd w:val="clear" w:color="auto" w:fill="FFFFFF"/>
        </w:rPr>
        <w:t xml:space="preserve">var str="This is string literal";  </w:t>
      </w:r>
    </w:p>
    <w:p w14:paraId="353004C3" w14:textId="77777777" w:rsidR="004056D8" w:rsidRPr="004056D8" w:rsidRDefault="004056D8" w:rsidP="004056D8">
      <w:pPr>
        <w:shd w:val="clear" w:color="auto" w:fill="FFFFFF"/>
        <w:spacing w:before="100" w:beforeAutospacing="1" w:after="100" w:afterAutospacing="1" w:line="240" w:lineRule="auto"/>
        <w:jc w:val="both"/>
        <w:rPr>
          <w:rFonts w:ascii="Segoe UI" w:hAnsi="Segoe UI" w:cs="Segoe UI"/>
          <w:b/>
          <w:bCs/>
          <w:color w:val="333333"/>
          <w:shd w:val="clear" w:color="auto" w:fill="FFFFFF"/>
        </w:rPr>
      </w:pPr>
      <w:proofErr w:type="spellStart"/>
      <w:proofErr w:type="gramStart"/>
      <w:r w:rsidRPr="004056D8">
        <w:rPr>
          <w:rFonts w:ascii="Segoe UI" w:hAnsi="Segoe UI" w:cs="Segoe UI"/>
          <w:b/>
          <w:bCs/>
          <w:color w:val="333333"/>
          <w:shd w:val="clear" w:color="auto" w:fill="FFFFFF"/>
        </w:rPr>
        <w:t>document.write</w:t>
      </w:r>
      <w:proofErr w:type="spellEnd"/>
      <w:proofErr w:type="gramEnd"/>
      <w:r w:rsidRPr="004056D8">
        <w:rPr>
          <w:rFonts w:ascii="Segoe UI" w:hAnsi="Segoe UI" w:cs="Segoe UI"/>
          <w:b/>
          <w:bCs/>
          <w:color w:val="333333"/>
          <w:shd w:val="clear" w:color="auto" w:fill="FFFFFF"/>
        </w:rPr>
        <w:t xml:space="preserve">(str);  </w:t>
      </w:r>
    </w:p>
    <w:p w14:paraId="0E338BAA" w14:textId="77777777" w:rsidR="004056D8" w:rsidRPr="004056D8" w:rsidRDefault="004056D8" w:rsidP="004056D8">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4056D8">
        <w:rPr>
          <w:rFonts w:ascii="Segoe UI" w:hAnsi="Segoe UI" w:cs="Segoe UI"/>
          <w:b/>
          <w:bCs/>
          <w:color w:val="333333"/>
          <w:shd w:val="clear" w:color="auto" w:fill="FFFFFF"/>
        </w:rPr>
        <w:t>&lt;/script&gt;</w:t>
      </w:r>
    </w:p>
    <w:p w14:paraId="6A81BA48" w14:textId="77777777" w:rsidR="004056D8" w:rsidRPr="004056D8" w:rsidRDefault="004056D8" w:rsidP="004056D8">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4056D8">
        <w:rPr>
          <w:rFonts w:ascii="Segoe UI" w:hAnsi="Segoe UI" w:cs="Segoe UI"/>
          <w:b/>
          <w:bCs/>
          <w:color w:val="333333"/>
          <w:shd w:val="clear" w:color="auto" w:fill="FFFFFF"/>
        </w:rPr>
        <w:lastRenderedPageBreak/>
        <w:t>&lt;/body&gt;</w:t>
      </w:r>
    </w:p>
    <w:p w14:paraId="7F2E2907" w14:textId="0DD44339" w:rsidR="004056D8" w:rsidRDefault="004056D8" w:rsidP="004056D8">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4056D8">
        <w:rPr>
          <w:rFonts w:ascii="Segoe UI" w:hAnsi="Segoe UI" w:cs="Segoe UI"/>
          <w:b/>
          <w:bCs/>
          <w:color w:val="333333"/>
          <w:shd w:val="clear" w:color="auto" w:fill="FFFFFF"/>
        </w:rPr>
        <w:t>&lt;/html&gt;</w:t>
      </w:r>
    </w:p>
    <w:p w14:paraId="7DA2DED3" w14:textId="670B662E" w:rsidR="00FB6A81" w:rsidRDefault="00FB6A81" w:rsidP="00FB6A81">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By string object (using new keyword)</w:t>
      </w:r>
    </w:p>
    <w:p w14:paraId="5C2FA3CC" w14:textId="3602A5EC" w:rsidR="001B02B3" w:rsidRDefault="00FB6A81" w:rsidP="001B02B3">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Style w:val="Strong"/>
          <w:rFonts w:ascii="Segoe UI" w:hAnsi="Segoe UI" w:cs="Segoe UI"/>
          <w:color w:val="333333"/>
          <w:shd w:val="clear" w:color="auto" w:fill="FFFFFF"/>
        </w:rPr>
        <w:t>new keyword</w:t>
      </w:r>
      <w:r>
        <w:rPr>
          <w:rFonts w:ascii="Segoe UI" w:hAnsi="Segoe UI" w:cs="Segoe UI"/>
          <w:color w:val="333333"/>
          <w:shd w:val="clear" w:color="auto" w:fill="FFFFFF"/>
        </w:rPr>
        <w:t> is used to create instance of string.</w:t>
      </w:r>
    </w:p>
    <w:p w14:paraId="6B9365F4" w14:textId="77777777" w:rsidR="00FB6A81" w:rsidRPr="00FB6A81" w:rsidRDefault="00FB6A81" w:rsidP="00FB6A81">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FB6A81">
        <w:rPr>
          <w:rFonts w:ascii="Segoe UI" w:hAnsi="Segoe UI" w:cs="Segoe UI"/>
          <w:b/>
          <w:bCs/>
          <w:color w:val="333333"/>
          <w:shd w:val="clear" w:color="auto" w:fill="FFFFFF"/>
        </w:rPr>
        <w:t>&lt;!DOCTYPE html&gt;</w:t>
      </w:r>
    </w:p>
    <w:p w14:paraId="10BB26DF" w14:textId="77777777" w:rsidR="00FB6A81" w:rsidRPr="00FB6A81" w:rsidRDefault="00FB6A81" w:rsidP="00FB6A81">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FB6A81">
        <w:rPr>
          <w:rFonts w:ascii="Segoe UI" w:hAnsi="Segoe UI" w:cs="Segoe UI"/>
          <w:b/>
          <w:bCs/>
          <w:color w:val="333333"/>
          <w:shd w:val="clear" w:color="auto" w:fill="FFFFFF"/>
        </w:rPr>
        <w:t>&lt;html&gt;</w:t>
      </w:r>
    </w:p>
    <w:p w14:paraId="76CEFBC5" w14:textId="77777777" w:rsidR="00FB6A81" w:rsidRPr="00FB6A81" w:rsidRDefault="00FB6A81" w:rsidP="00FB6A81">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FB6A81">
        <w:rPr>
          <w:rFonts w:ascii="Segoe UI" w:hAnsi="Segoe UI" w:cs="Segoe UI"/>
          <w:b/>
          <w:bCs/>
          <w:color w:val="333333"/>
          <w:shd w:val="clear" w:color="auto" w:fill="FFFFFF"/>
        </w:rPr>
        <w:t>&lt;body&gt;</w:t>
      </w:r>
    </w:p>
    <w:p w14:paraId="7D9DAEB2" w14:textId="77777777" w:rsidR="00FB6A81" w:rsidRPr="00FB6A81" w:rsidRDefault="00FB6A81" w:rsidP="00FB6A81">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FB6A81">
        <w:rPr>
          <w:rFonts w:ascii="Segoe UI" w:hAnsi="Segoe UI" w:cs="Segoe UI"/>
          <w:b/>
          <w:bCs/>
          <w:color w:val="333333"/>
          <w:shd w:val="clear" w:color="auto" w:fill="FFFFFF"/>
        </w:rPr>
        <w:t xml:space="preserve">&lt;script&gt;  </w:t>
      </w:r>
    </w:p>
    <w:p w14:paraId="2543E5DE" w14:textId="77777777" w:rsidR="00FB6A81" w:rsidRPr="00FB6A81" w:rsidRDefault="00FB6A81" w:rsidP="00FB6A81">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FB6A81">
        <w:rPr>
          <w:rFonts w:ascii="Segoe UI" w:hAnsi="Segoe UI" w:cs="Segoe UI"/>
          <w:b/>
          <w:bCs/>
          <w:color w:val="333333"/>
          <w:shd w:val="clear" w:color="auto" w:fill="FFFFFF"/>
        </w:rPr>
        <w:t xml:space="preserve">var </w:t>
      </w:r>
      <w:proofErr w:type="spellStart"/>
      <w:r w:rsidRPr="00FB6A81">
        <w:rPr>
          <w:rFonts w:ascii="Segoe UI" w:hAnsi="Segoe UI" w:cs="Segoe UI"/>
          <w:b/>
          <w:bCs/>
          <w:color w:val="333333"/>
          <w:shd w:val="clear" w:color="auto" w:fill="FFFFFF"/>
        </w:rPr>
        <w:t>stringname</w:t>
      </w:r>
      <w:proofErr w:type="spellEnd"/>
      <w:r w:rsidRPr="00FB6A81">
        <w:rPr>
          <w:rFonts w:ascii="Segoe UI" w:hAnsi="Segoe UI" w:cs="Segoe UI"/>
          <w:b/>
          <w:bCs/>
          <w:color w:val="333333"/>
          <w:shd w:val="clear" w:color="auto" w:fill="FFFFFF"/>
        </w:rPr>
        <w:t xml:space="preserve">=new </w:t>
      </w:r>
      <w:proofErr w:type="gramStart"/>
      <w:r w:rsidRPr="00FB6A81">
        <w:rPr>
          <w:rFonts w:ascii="Segoe UI" w:hAnsi="Segoe UI" w:cs="Segoe UI"/>
          <w:b/>
          <w:bCs/>
          <w:color w:val="333333"/>
          <w:shd w:val="clear" w:color="auto" w:fill="FFFFFF"/>
        </w:rPr>
        <w:t>String(</w:t>
      </w:r>
      <w:proofErr w:type="gramEnd"/>
      <w:r w:rsidRPr="00FB6A81">
        <w:rPr>
          <w:rFonts w:ascii="Segoe UI" w:hAnsi="Segoe UI" w:cs="Segoe UI"/>
          <w:b/>
          <w:bCs/>
          <w:color w:val="333333"/>
          <w:shd w:val="clear" w:color="auto" w:fill="FFFFFF"/>
        </w:rPr>
        <w:t xml:space="preserve">"hello </w:t>
      </w:r>
      <w:proofErr w:type="spellStart"/>
      <w:r w:rsidRPr="00FB6A81">
        <w:rPr>
          <w:rFonts w:ascii="Segoe UI" w:hAnsi="Segoe UI" w:cs="Segoe UI"/>
          <w:b/>
          <w:bCs/>
          <w:color w:val="333333"/>
          <w:shd w:val="clear" w:color="auto" w:fill="FFFFFF"/>
        </w:rPr>
        <w:t>javascript</w:t>
      </w:r>
      <w:proofErr w:type="spellEnd"/>
      <w:r w:rsidRPr="00FB6A81">
        <w:rPr>
          <w:rFonts w:ascii="Segoe UI" w:hAnsi="Segoe UI" w:cs="Segoe UI"/>
          <w:b/>
          <w:bCs/>
          <w:color w:val="333333"/>
          <w:shd w:val="clear" w:color="auto" w:fill="FFFFFF"/>
        </w:rPr>
        <w:t xml:space="preserve"> string");  </w:t>
      </w:r>
    </w:p>
    <w:p w14:paraId="38D62B39" w14:textId="77777777" w:rsidR="00FB6A81" w:rsidRPr="00FB6A81" w:rsidRDefault="00FB6A81" w:rsidP="00FB6A81">
      <w:pPr>
        <w:shd w:val="clear" w:color="auto" w:fill="FFFFFF"/>
        <w:spacing w:before="100" w:beforeAutospacing="1" w:after="100" w:afterAutospacing="1" w:line="240" w:lineRule="auto"/>
        <w:jc w:val="both"/>
        <w:rPr>
          <w:rFonts w:ascii="Segoe UI" w:hAnsi="Segoe UI" w:cs="Segoe UI"/>
          <w:b/>
          <w:bCs/>
          <w:color w:val="333333"/>
          <w:shd w:val="clear" w:color="auto" w:fill="FFFFFF"/>
        </w:rPr>
      </w:pPr>
      <w:proofErr w:type="spellStart"/>
      <w:proofErr w:type="gramStart"/>
      <w:r w:rsidRPr="00FB6A81">
        <w:rPr>
          <w:rFonts w:ascii="Segoe UI" w:hAnsi="Segoe UI" w:cs="Segoe UI"/>
          <w:b/>
          <w:bCs/>
          <w:color w:val="333333"/>
          <w:shd w:val="clear" w:color="auto" w:fill="FFFFFF"/>
        </w:rPr>
        <w:t>document.write</w:t>
      </w:r>
      <w:proofErr w:type="spellEnd"/>
      <w:proofErr w:type="gramEnd"/>
      <w:r w:rsidRPr="00FB6A81">
        <w:rPr>
          <w:rFonts w:ascii="Segoe UI" w:hAnsi="Segoe UI" w:cs="Segoe UI"/>
          <w:b/>
          <w:bCs/>
          <w:color w:val="333333"/>
          <w:shd w:val="clear" w:color="auto" w:fill="FFFFFF"/>
        </w:rPr>
        <w:t>(</w:t>
      </w:r>
      <w:proofErr w:type="spellStart"/>
      <w:r w:rsidRPr="00FB6A81">
        <w:rPr>
          <w:rFonts w:ascii="Segoe UI" w:hAnsi="Segoe UI" w:cs="Segoe UI"/>
          <w:b/>
          <w:bCs/>
          <w:color w:val="333333"/>
          <w:shd w:val="clear" w:color="auto" w:fill="FFFFFF"/>
        </w:rPr>
        <w:t>stringname</w:t>
      </w:r>
      <w:proofErr w:type="spellEnd"/>
      <w:r w:rsidRPr="00FB6A81">
        <w:rPr>
          <w:rFonts w:ascii="Segoe UI" w:hAnsi="Segoe UI" w:cs="Segoe UI"/>
          <w:b/>
          <w:bCs/>
          <w:color w:val="333333"/>
          <w:shd w:val="clear" w:color="auto" w:fill="FFFFFF"/>
        </w:rPr>
        <w:t xml:space="preserve">);  </w:t>
      </w:r>
    </w:p>
    <w:p w14:paraId="0B44FEAE" w14:textId="77777777" w:rsidR="00FB6A81" w:rsidRPr="00FB6A81" w:rsidRDefault="00FB6A81" w:rsidP="00FB6A81">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FB6A81">
        <w:rPr>
          <w:rFonts w:ascii="Segoe UI" w:hAnsi="Segoe UI" w:cs="Segoe UI"/>
          <w:b/>
          <w:bCs/>
          <w:color w:val="333333"/>
          <w:shd w:val="clear" w:color="auto" w:fill="FFFFFF"/>
        </w:rPr>
        <w:t xml:space="preserve">&lt;/script&gt; </w:t>
      </w:r>
    </w:p>
    <w:p w14:paraId="70EB0BEF" w14:textId="77777777" w:rsidR="00FB6A81" w:rsidRPr="00FB6A81" w:rsidRDefault="00FB6A81" w:rsidP="00FB6A81">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FB6A81">
        <w:rPr>
          <w:rFonts w:ascii="Segoe UI" w:hAnsi="Segoe UI" w:cs="Segoe UI"/>
          <w:b/>
          <w:bCs/>
          <w:color w:val="333333"/>
          <w:shd w:val="clear" w:color="auto" w:fill="FFFFFF"/>
        </w:rPr>
        <w:t>&lt;/body&gt;</w:t>
      </w:r>
    </w:p>
    <w:p w14:paraId="1EA41625" w14:textId="1F4F5028" w:rsidR="00FB6A81" w:rsidRDefault="00FB6A81" w:rsidP="00FB6A81">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FB6A81">
        <w:rPr>
          <w:rFonts w:ascii="Segoe UI" w:hAnsi="Segoe UI" w:cs="Segoe UI"/>
          <w:b/>
          <w:bCs/>
          <w:color w:val="333333"/>
          <w:shd w:val="clear" w:color="auto" w:fill="FFFFFF"/>
        </w:rPr>
        <w:t>&lt;/html&gt;</w:t>
      </w:r>
    </w:p>
    <w:p w14:paraId="6AF2E2FB" w14:textId="77777777" w:rsidR="00FB6A81" w:rsidRDefault="00FB6A81" w:rsidP="00FB6A81">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Date Object</w:t>
      </w:r>
    </w:p>
    <w:p w14:paraId="02FAB884" w14:textId="77777777" w:rsidR="00FB6A81" w:rsidRDefault="00FB6A81" w:rsidP="00FB6A81">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date</w:t>
      </w:r>
      <w:r>
        <w:rPr>
          <w:rFonts w:ascii="Segoe UI" w:hAnsi="Segoe UI" w:cs="Segoe UI"/>
          <w:color w:val="333333"/>
        </w:rPr>
        <w:t> object can be used to get year, month and day. You can display a timer on the webpage by the help of JavaScript date object.</w:t>
      </w:r>
    </w:p>
    <w:p w14:paraId="28382F11" w14:textId="77777777" w:rsidR="00FB6A81" w:rsidRPr="00FB6A81" w:rsidRDefault="00FB6A81" w:rsidP="00FB6A81">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FB6A81">
        <w:rPr>
          <w:rFonts w:ascii="Segoe UI" w:hAnsi="Segoe UI" w:cs="Segoe UI"/>
          <w:b/>
          <w:bCs/>
          <w:color w:val="333333"/>
          <w:shd w:val="clear" w:color="auto" w:fill="FFFFFF"/>
        </w:rPr>
        <w:t>&lt;html&gt;</w:t>
      </w:r>
    </w:p>
    <w:p w14:paraId="0E725846" w14:textId="77777777" w:rsidR="00FB6A81" w:rsidRPr="00FB6A81" w:rsidRDefault="00FB6A81" w:rsidP="00FB6A81">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FB6A81">
        <w:rPr>
          <w:rFonts w:ascii="Segoe UI" w:hAnsi="Segoe UI" w:cs="Segoe UI"/>
          <w:b/>
          <w:bCs/>
          <w:color w:val="333333"/>
          <w:shd w:val="clear" w:color="auto" w:fill="FFFFFF"/>
        </w:rPr>
        <w:t>&lt;body&gt;</w:t>
      </w:r>
    </w:p>
    <w:p w14:paraId="53B138A4" w14:textId="77777777" w:rsidR="00FB6A81" w:rsidRPr="00FB6A81" w:rsidRDefault="00FB6A81" w:rsidP="00FB6A81">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FB6A81">
        <w:rPr>
          <w:rFonts w:ascii="Segoe UI" w:hAnsi="Segoe UI" w:cs="Segoe UI"/>
          <w:b/>
          <w:bCs/>
          <w:color w:val="333333"/>
          <w:shd w:val="clear" w:color="auto" w:fill="FFFFFF"/>
        </w:rPr>
        <w:t xml:space="preserve">Current Date and Time: &lt;span id="txt"&gt;&lt;/span&gt;  </w:t>
      </w:r>
    </w:p>
    <w:p w14:paraId="50D6C2CB" w14:textId="77777777" w:rsidR="00FB6A81" w:rsidRPr="00FB6A81" w:rsidRDefault="00FB6A81" w:rsidP="00FB6A81">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FB6A81">
        <w:rPr>
          <w:rFonts w:ascii="Segoe UI" w:hAnsi="Segoe UI" w:cs="Segoe UI"/>
          <w:b/>
          <w:bCs/>
          <w:color w:val="333333"/>
          <w:shd w:val="clear" w:color="auto" w:fill="FFFFFF"/>
        </w:rPr>
        <w:t xml:space="preserve">&lt;script&gt;  </w:t>
      </w:r>
    </w:p>
    <w:p w14:paraId="59FBD011" w14:textId="77777777" w:rsidR="00FB6A81" w:rsidRPr="00FB6A81" w:rsidRDefault="00FB6A81" w:rsidP="00FB6A81">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FB6A81">
        <w:rPr>
          <w:rFonts w:ascii="Segoe UI" w:hAnsi="Segoe UI" w:cs="Segoe UI"/>
          <w:b/>
          <w:bCs/>
          <w:color w:val="333333"/>
          <w:shd w:val="clear" w:color="auto" w:fill="FFFFFF"/>
        </w:rPr>
        <w:t xml:space="preserve">var today=new </w:t>
      </w:r>
      <w:proofErr w:type="gramStart"/>
      <w:r w:rsidRPr="00FB6A81">
        <w:rPr>
          <w:rFonts w:ascii="Segoe UI" w:hAnsi="Segoe UI" w:cs="Segoe UI"/>
          <w:b/>
          <w:bCs/>
          <w:color w:val="333333"/>
          <w:shd w:val="clear" w:color="auto" w:fill="FFFFFF"/>
        </w:rPr>
        <w:t>Date(</w:t>
      </w:r>
      <w:proofErr w:type="gramEnd"/>
      <w:r w:rsidRPr="00FB6A81">
        <w:rPr>
          <w:rFonts w:ascii="Segoe UI" w:hAnsi="Segoe UI" w:cs="Segoe UI"/>
          <w:b/>
          <w:bCs/>
          <w:color w:val="333333"/>
          <w:shd w:val="clear" w:color="auto" w:fill="FFFFFF"/>
        </w:rPr>
        <w:t xml:space="preserve">);  </w:t>
      </w:r>
    </w:p>
    <w:p w14:paraId="2C6A12B7" w14:textId="77777777" w:rsidR="00FB6A81" w:rsidRPr="00FB6A81" w:rsidRDefault="00FB6A81" w:rsidP="00FB6A81">
      <w:pPr>
        <w:shd w:val="clear" w:color="auto" w:fill="FFFFFF"/>
        <w:spacing w:before="100" w:beforeAutospacing="1" w:after="100" w:afterAutospacing="1" w:line="240" w:lineRule="auto"/>
        <w:jc w:val="both"/>
        <w:rPr>
          <w:rFonts w:ascii="Segoe UI" w:hAnsi="Segoe UI" w:cs="Segoe UI"/>
          <w:b/>
          <w:bCs/>
          <w:color w:val="333333"/>
          <w:shd w:val="clear" w:color="auto" w:fill="FFFFFF"/>
        </w:rPr>
      </w:pPr>
      <w:proofErr w:type="spellStart"/>
      <w:proofErr w:type="gramStart"/>
      <w:r w:rsidRPr="00FB6A81">
        <w:rPr>
          <w:rFonts w:ascii="Segoe UI" w:hAnsi="Segoe UI" w:cs="Segoe UI"/>
          <w:b/>
          <w:bCs/>
          <w:color w:val="333333"/>
          <w:shd w:val="clear" w:color="auto" w:fill="FFFFFF"/>
        </w:rPr>
        <w:t>document.getElementById</w:t>
      </w:r>
      <w:proofErr w:type="spellEnd"/>
      <w:proofErr w:type="gramEnd"/>
      <w:r w:rsidRPr="00FB6A81">
        <w:rPr>
          <w:rFonts w:ascii="Segoe UI" w:hAnsi="Segoe UI" w:cs="Segoe UI"/>
          <w:b/>
          <w:bCs/>
          <w:color w:val="333333"/>
          <w:shd w:val="clear" w:color="auto" w:fill="FFFFFF"/>
        </w:rPr>
        <w:t>('txt').</w:t>
      </w:r>
      <w:proofErr w:type="spellStart"/>
      <w:r w:rsidRPr="00FB6A81">
        <w:rPr>
          <w:rFonts w:ascii="Segoe UI" w:hAnsi="Segoe UI" w:cs="Segoe UI"/>
          <w:b/>
          <w:bCs/>
          <w:color w:val="333333"/>
          <w:shd w:val="clear" w:color="auto" w:fill="FFFFFF"/>
        </w:rPr>
        <w:t>innerHTML</w:t>
      </w:r>
      <w:proofErr w:type="spellEnd"/>
      <w:r w:rsidRPr="00FB6A81">
        <w:rPr>
          <w:rFonts w:ascii="Segoe UI" w:hAnsi="Segoe UI" w:cs="Segoe UI"/>
          <w:b/>
          <w:bCs/>
          <w:color w:val="333333"/>
          <w:shd w:val="clear" w:color="auto" w:fill="FFFFFF"/>
        </w:rPr>
        <w:t xml:space="preserve">=today;  </w:t>
      </w:r>
    </w:p>
    <w:p w14:paraId="7C5CB797" w14:textId="77777777" w:rsidR="00FB6A81" w:rsidRPr="00FB6A81" w:rsidRDefault="00FB6A81" w:rsidP="00FB6A81">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FB6A81">
        <w:rPr>
          <w:rFonts w:ascii="Segoe UI" w:hAnsi="Segoe UI" w:cs="Segoe UI"/>
          <w:b/>
          <w:bCs/>
          <w:color w:val="333333"/>
          <w:shd w:val="clear" w:color="auto" w:fill="FFFFFF"/>
        </w:rPr>
        <w:t xml:space="preserve">&lt;/script&gt;  </w:t>
      </w:r>
    </w:p>
    <w:p w14:paraId="0BFC1624" w14:textId="77777777" w:rsidR="00FB6A81" w:rsidRPr="00FB6A81" w:rsidRDefault="00FB6A81" w:rsidP="00FB6A81">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FB6A81">
        <w:rPr>
          <w:rFonts w:ascii="Segoe UI" w:hAnsi="Segoe UI" w:cs="Segoe UI"/>
          <w:b/>
          <w:bCs/>
          <w:color w:val="333333"/>
          <w:shd w:val="clear" w:color="auto" w:fill="FFFFFF"/>
        </w:rPr>
        <w:t>&lt;/body&gt;</w:t>
      </w:r>
    </w:p>
    <w:p w14:paraId="40C2D903" w14:textId="11F3FA4B" w:rsidR="00FB6A81" w:rsidRDefault="00FB6A81" w:rsidP="00FB6A81">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FB6A81">
        <w:rPr>
          <w:rFonts w:ascii="Segoe UI" w:hAnsi="Segoe UI" w:cs="Segoe UI"/>
          <w:b/>
          <w:bCs/>
          <w:color w:val="333333"/>
          <w:shd w:val="clear" w:color="auto" w:fill="FFFFFF"/>
        </w:rPr>
        <w:lastRenderedPageBreak/>
        <w:t>&lt;/html&gt;</w:t>
      </w:r>
    </w:p>
    <w:p w14:paraId="0EBA344E" w14:textId="77777777" w:rsidR="00585636" w:rsidRDefault="00585636" w:rsidP="0058563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Math</w:t>
      </w:r>
    </w:p>
    <w:p w14:paraId="187559F2" w14:textId="77777777" w:rsidR="00585636" w:rsidRDefault="00585636" w:rsidP="00585636">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math</w:t>
      </w:r>
      <w:r>
        <w:rPr>
          <w:rFonts w:ascii="Segoe UI" w:hAnsi="Segoe UI" w:cs="Segoe UI"/>
          <w:color w:val="333333"/>
        </w:rPr>
        <w:t> object provides several constants and methods to perform mathematical operation. Unlike date object, it doesn't have constructors.</w:t>
      </w:r>
    </w:p>
    <w:p w14:paraId="1404E2AD" w14:textId="77777777" w:rsidR="00585636" w:rsidRPr="00585636" w:rsidRDefault="00585636" w:rsidP="00585636">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585636">
        <w:rPr>
          <w:rFonts w:ascii="Segoe UI" w:hAnsi="Segoe UI" w:cs="Segoe UI"/>
          <w:b/>
          <w:bCs/>
          <w:color w:val="333333"/>
          <w:shd w:val="clear" w:color="auto" w:fill="FFFFFF"/>
        </w:rPr>
        <w:t>&lt;!DOCTYPE html&gt;</w:t>
      </w:r>
    </w:p>
    <w:p w14:paraId="1A78CA83" w14:textId="77777777" w:rsidR="00585636" w:rsidRPr="00585636" w:rsidRDefault="00585636" w:rsidP="00585636">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585636">
        <w:rPr>
          <w:rFonts w:ascii="Segoe UI" w:hAnsi="Segoe UI" w:cs="Segoe UI"/>
          <w:b/>
          <w:bCs/>
          <w:color w:val="333333"/>
          <w:shd w:val="clear" w:color="auto" w:fill="FFFFFF"/>
        </w:rPr>
        <w:t>&lt;html&gt;</w:t>
      </w:r>
    </w:p>
    <w:p w14:paraId="26FDB7E4" w14:textId="77777777" w:rsidR="00585636" w:rsidRPr="00585636" w:rsidRDefault="00585636" w:rsidP="00585636">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585636">
        <w:rPr>
          <w:rFonts w:ascii="Segoe UI" w:hAnsi="Segoe UI" w:cs="Segoe UI"/>
          <w:b/>
          <w:bCs/>
          <w:color w:val="333333"/>
          <w:shd w:val="clear" w:color="auto" w:fill="FFFFFF"/>
        </w:rPr>
        <w:t>&lt;body&gt;</w:t>
      </w:r>
    </w:p>
    <w:p w14:paraId="6AE66304" w14:textId="77777777" w:rsidR="00585636" w:rsidRPr="00585636" w:rsidRDefault="00585636" w:rsidP="00585636">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585636">
        <w:rPr>
          <w:rFonts w:ascii="Segoe UI" w:hAnsi="Segoe UI" w:cs="Segoe UI"/>
          <w:b/>
          <w:bCs/>
          <w:color w:val="333333"/>
          <w:shd w:val="clear" w:color="auto" w:fill="FFFFFF"/>
        </w:rPr>
        <w:t xml:space="preserve">Square Root of 17 is: &lt;span id="p1"&gt;&lt;/span&gt;    </w:t>
      </w:r>
    </w:p>
    <w:p w14:paraId="2371892A" w14:textId="77777777" w:rsidR="00585636" w:rsidRPr="00585636" w:rsidRDefault="00585636" w:rsidP="00585636">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585636">
        <w:rPr>
          <w:rFonts w:ascii="Segoe UI" w:hAnsi="Segoe UI" w:cs="Segoe UI"/>
          <w:b/>
          <w:bCs/>
          <w:color w:val="333333"/>
          <w:shd w:val="clear" w:color="auto" w:fill="FFFFFF"/>
        </w:rPr>
        <w:t xml:space="preserve">&lt;script&gt;    </w:t>
      </w:r>
    </w:p>
    <w:p w14:paraId="55A7DBB6" w14:textId="77777777" w:rsidR="00585636" w:rsidRPr="00585636" w:rsidRDefault="00585636" w:rsidP="00585636">
      <w:pPr>
        <w:shd w:val="clear" w:color="auto" w:fill="FFFFFF"/>
        <w:spacing w:before="100" w:beforeAutospacing="1" w:after="100" w:afterAutospacing="1" w:line="240" w:lineRule="auto"/>
        <w:jc w:val="both"/>
        <w:rPr>
          <w:rFonts w:ascii="Segoe UI" w:hAnsi="Segoe UI" w:cs="Segoe UI"/>
          <w:b/>
          <w:bCs/>
          <w:color w:val="333333"/>
          <w:shd w:val="clear" w:color="auto" w:fill="FFFFFF"/>
        </w:rPr>
      </w:pPr>
      <w:proofErr w:type="spellStart"/>
      <w:proofErr w:type="gramStart"/>
      <w:r w:rsidRPr="00585636">
        <w:rPr>
          <w:rFonts w:ascii="Segoe UI" w:hAnsi="Segoe UI" w:cs="Segoe UI"/>
          <w:b/>
          <w:bCs/>
          <w:color w:val="333333"/>
          <w:shd w:val="clear" w:color="auto" w:fill="FFFFFF"/>
        </w:rPr>
        <w:t>document.getElementById</w:t>
      </w:r>
      <w:proofErr w:type="spellEnd"/>
      <w:proofErr w:type="gramEnd"/>
      <w:r w:rsidRPr="00585636">
        <w:rPr>
          <w:rFonts w:ascii="Segoe UI" w:hAnsi="Segoe UI" w:cs="Segoe UI"/>
          <w:b/>
          <w:bCs/>
          <w:color w:val="333333"/>
          <w:shd w:val="clear" w:color="auto" w:fill="FFFFFF"/>
        </w:rPr>
        <w:t>('p1').</w:t>
      </w:r>
      <w:proofErr w:type="spellStart"/>
      <w:r w:rsidRPr="00585636">
        <w:rPr>
          <w:rFonts w:ascii="Segoe UI" w:hAnsi="Segoe UI" w:cs="Segoe UI"/>
          <w:b/>
          <w:bCs/>
          <w:color w:val="333333"/>
          <w:shd w:val="clear" w:color="auto" w:fill="FFFFFF"/>
        </w:rPr>
        <w:t>innerHTML</w:t>
      </w:r>
      <w:proofErr w:type="spellEnd"/>
      <w:r w:rsidRPr="00585636">
        <w:rPr>
          <w:rFonts w:ascii="Segoe UI" w:hAnsi="Segoe UI" w:cs="Segoe UI"/>
          <w:b/>
          <w:bCs/>
          <w:color w:val="333333"/>
          <w:shd w:val="clear" w:color="auto" w:fill="FFFFFF"/>
        </w:rPr>
        <w:t>=</w:t>
      </w:r>
      <w:proofErr w:type="spellStart"/>
      <w:r w:rsidRPr="00585636">
        <w:rPr>
          <w:rFonts w:ascii="Segoe UI" w:hAnsi="Segoe UI" w:cs="Segoe UI"/>
          <w:b/>
          <w:bCs/>
          <w:color w:val="333333"/>
          <w:shd w:val="clear" w:color="auto" w:fill="FFFFFF"/>
        </w:rPr>
        <w:t>Math.sqrt</w:t>
      </w:r>
      <w:proofErr w:type="spellEnd"/>
      <w:r w:rsidRPr="00585636">
        <w:rPr>
          <w:rFonts w:ascii="Segoe UI" w:hAnsi="Segoe UI" w:cs="Segoe UI"/>
          <w:b/>
          <w:bCs/>
          <w:color w:val="333333"/>
          <w:shd w:val="clear" w:color="auto" w:fill="FFFFFF"/>
        </w:rPr>
        <w:t xml:space="preserve">(17);    </w:t>
      </w:r>
    </w:p>
    <w:p w14:paraId="23A4AB96" w14:textId="77777777" w:rsidR="00585636" w:rsidRPr="00585636" w:rsidRDefault="00585636" w:rsidP="00585636">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585636">
        <w:rPr>
          <w:rFonts w:ascii="Segoe UI" w:hAnsi="Segoe UI" w:cs="Segoe UI"/>
          <w:b/>
          <w:bCs/>
          <w:color w:val="333333"/>
          <w:shd w:val="clear" w:color="auto" w:fill="FFFFFF"/>
        </w:rPr>
        <w:t xml:space="preserve">&lt;/script&gt;   </w:t>
      </w:r>
    </w:p>
    <w:p w14:paraId="56B72F28" w14:textId="77777777" w:rsidR="00585636" w:rsidRPr="00585636" w:rsidRDefault="00585636" w:rsidP="00585636">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585636">
        <w:rPr>
          <w:rFonts w:ascii="Segoe UI" w:hAnsi="Segoe UI" w:cs="Segoe UI"/>
          <w:b/>
          <w:bCs/>
          <w:color w:val="333333"/>
          <w:shd w:val="clear" w:color="auto" w:fill="FFFFFF"/>
        </w:rPr>
        <w:t>&lt;/body&gt;</w:t>
      </w:r>
    </w:p>
    <w:p w14:paraId="57D5BFE0" w14:textId="2305DC1D" w:rsidR="00FB6A81" w:rsidRDefault="00585636" w:rsidP="00585636">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585636">
        <w:rPr>
          <w:rFonts w:ascii="Segoe UI" w:hAnsi="Segoe UI" w:cs="Segoe UI"/>
          <w:b/>
          <w:bCs/>
          <w:color w:val="333333"/>
          <w:shd w:val="clear" w:color="auto" w:fill="FFFFFF"/>
        </w:rPr>
        <w:t>&lt;/html&gt;</w:t>
      </w:r>
    </w:p>
    <w:p w14:paraId="558025F3" w14:textId="77777777" w:rsidR="00585636" w:rsidRDefault="00585636" w:rsidP="0058563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Number Object</w:t>
      </w:r>
    </w:p>
    <w:p w14:paraId="303CD15E" w14:textId="77777777" w:rsidR="00585636" w:rsidRDefault="00585636" w:rsidP="00585636">
      <w:pPr>
        <w:pStyle w:val="NormalWeb"/>
        <w:shd w:val="clear" w:color="auto" w:fill="FFFFFF"/>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JavaScript number</w:t>
      </w:r>
      <w:r>
        <w:rPr>
          <w:rFonts w:ascii="Segoe UI" w:hAnsi="Segoe UI" w:cs="Segoe UI"/>
          <w:color w:val="333333"/>
        </w:rPr>
        <w:t> object </w:t>
      </w:r>
      <w:r>
        <w:rPr>
          <w:rStyle w:val="Emphasis"/>
          <w:rFonts w:ascii="Segoe UI" w:hAnsi="Segoe UI" w:cs="Segoe UI"/>
          <w:color w:val="333333"/>
        </w:rPr>
        <w:t>enables you to represent a numeric value</w:t>
      </w:r>
      <w:r>
        <w:rPr>
          <w:rFonts w:ascii="Segoe UI" w:hAnsi="Segoe UI" w:cs="Segoe UI"/>
          <w:color w:val="333333"/>
        </w:rPr>
        <w:t>. It may be integer or floating-point. </w:t>
      </w:r>
    </w:p>
    <w:p w14:paraId="0AF27346" w14:textId="77777777" w:rsidR="00585636" w:rsidRPr="00585636" w:rsidRDefault="00585636" w:rsidP="00585636">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585636">
        <w:rPr>
          <w:rFonts w:ascii="Segoe UI" w:hAnsi="Segoe UI" w:cs="Segoe UI"/>
          <w:b/>
          <w:bCs/>
          <w:color w:val="333333"/>
          <w:shd w:val="clear" w:color="auto" w:fill="FFFFFF"/>
        </w:rPr>
        <w:t>&lt;!DOCTYPE html&gt;</w:t>
      </w:r>
    </w:p>
    <w:p w14:paraId="123CF1C4" w14:textId="77777777" w:rsidR="00585636" w:rsidRPr="00585636" w:rsidRDefault="00585636" w:rsidP="00585636">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585636">
        <w:rPr>
          <w:rFonts w:ascii="Segoe UI" w:hAnsi="Segoe UI" w:cs="Segoe UI"/>
          <w:b/>
          <w:bCs/>
          <w:color w:val="333333"/>
          <w:shd w:val="clear" w:color="auto" w:fill="FFFFFF"/>
        </w:rPr>
        <w:t>&lt;html&gt;</w:t>
      </w:r>
    </w:p>
    <w:p w14:paraId="47139B8F" w14:textId="77777777" w:rsidR="00585636" w:rsidRPr="00585636" w:rsidRDefault="00585636" w:rsidP="00585636">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585636">
        <w:rPr>
          <w:rFonts w:ascii="Segoe UI" w:hAnsi="Segoe UI" w:cs="Segoe UI"/>
          <w:b/>
          <w:bCs/>
          <w:color w:val="333333"/>
          <w:shd w:val="clear" w:color="auto" w:fill="FFFFFF"/>
        </w:rPr>
        <w:t>&lt;body&gt;</w:t>
      </w:r>
    </w:p>
    <w:p w14:paraId="56438EFF" w14:textId="77777777" w:rsidR="00585636" w:rsidRPr="00585636" w:rsidRDefault="00585636" w:rsidP="00585636">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585636">
        <w:rPr>
          <w:rFonts w:ascii="Segoe UI" w:hAnsi="Segoe UI" w:cs="Segoe UI"/>
          <w:b/>
          <w:bCs/>
          <w:color w:val="333333"/>
          <w:shd w:val="clear" w:color="auto" w:fill="FFFFFF"/>
        </w:rPr>
        <w:t>&lt;script&gt;</w:t>
      </w:r>
    </w:p>
    <w:p w14:paraId="78D1A280" w14:textId="77777777" w:rsidR="00585636" w:rsidRPr="00585636" w:rsidRDefault="00585636" w:rsidP="00585636">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585636">
        <w:rPr>
          <w:rFonts w:ascii="Segoe UI" w:hAnsi="Segoe UI" w:cs="Segoe UI"/>
          <w:b/>
          <w:bCs/>
          <w:color w:val="333333"/>
          <w:shd w:val="clear" w:color="auto" w:fill="FFFFFF"/>
        </w:rPr>
        <w:t xml:space="preserve">var x=102;//integer value  </w:t>
      </w:r>
    </w:p>
    <w:p w14:paraId="1D540ED9" w14:textId="77777777" w:rsidR="00585636" w:rsidRPr="00585636" w:rsidRDefault="00585636" w:rsidP="00585636">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585636">
        <w:rPr>
          <w:rFonts w:ascii="Segoe UI" w:hAnsi="Segoe UI" w:cs="Segoe UI"/>
          <w:b/>
          <w:bCs/>
          <w:color w:val="333333"/>
          <w:shd w:val="clear" w:color="auto" w:fill="FFFFFF"/>
        </w:rPr>
        <w:t xml:space="preserve">var y=102.7;//floating point value  </w:t>
      </w:r>
    </w:p>
    <w:p w14:paraId="3CCA6888" w14:textId="77777777" w:rsidR="00585636" w:rsidRPr="00585636" w:rsidRDefault="00585636" w:rsidP="00585636">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585636">
        <w:rPr>
          <w:rFonts w:ascii="Segoe UI" w:hAnsi="Segoe UI" w:cs="Segoe UI"/>
          <w:b/>
          <w:bCs/>
          <w:color w:val="333333"/>
          <w:shd w:val="clear" w:color="auto" w:fill="FFFFFF"/>
        </w:rPr>
        <w:t xml:space="preserve">var z=13e4;//exponent value, output: 130000  </w:t>
      </w:r>
    </w:p>
    <w:p w14:paraId="3C19111C" w14:textId="77777777" w:rsidR="00585636" w:rsidRPr="00585636" w:rsidRDefault="00585636" w:rsidP="00585636">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585636">
        <w:rPr>
          <w:rFonts w:ascii="Segoe UI" w:hAnsi="Segoe UI" w:cs="Segoe UI"/>
          <w:b/>
          <w:bCs/>
          <w:color w:val="333333"/>
          <w:shd w:val="clear" w:color="auto" w:fill="FFFFFF"/>
        </w:rPr>
        <w:t xml:space="preserve">var n=new </w:t>
      </w:r>
      <w:proofErr w:type="gramStart"/>
      <w:r w:rsidRPr="00585636">
        <w:rPr>
          <w:rFonts w:ascii="Segoe UI" w:hAnsi="Segoe UI" w:cs="Segoe UI"/>
          <w:b/>
          <w:bCs/>
          <w:color w:val="333333"/>
          <w:shd w:val="clear" w:color="auto" w:fill="FFFFFF"/>
        </w:rPr>
        <w:t>Number(</w:t>
      </w:r>
      <w:proofErr w:type="gramEnd"/>
      <w:r w:rsidRPr="00585636">
        <w:rPr>
          <w:rFonts w:ascii="Segoe UI" w:hAnsi="Segoe UI" w:cs="Segoe UI"/>
          <w:b/>
          <w:bCs/>
          <w:color w:val="333333"/>
          <w:shd w:val="clear" w:color="auto" w:fill="FFFFFF"/>
        </w:rPr>
        <w:t xml:space="preserve">16);//integer value by number object  </w:t>
      </w:r>
    </w:p>
    <w:p w14:paraId="28B221A3" w14:textId="77777777" w:rsidR="00585636" w:rsidRPr="00585636" w:rsidRDefault="00585636" w:rsidP="00585636">
      <w:pPr>
        <w:shd w:val="clear" w:color="auto" w:fill="FFFFFF"/>
        <w:spacing w:before="100" w:beforeAutospacing="1" w:after="100" w:afterAutospacing="1" w:line="240" w:lineRule="auto"/>
        <w:jc w:val="both"/>
        <w:rPr>
          <w:rFonts w:ascii="Segoe UI" w:hAnsi="Segoe UI" w:cs="Segoe UI"/>
          <w:b/>
          <w:bCs/>
          <w:color w:val="333333"/>
          <w:shd w:val="clear" w:color="auto" w:fill="FFFFFF"/>
        </w:rPr>
      </w:pPr>
      <w:proofErr w:type="spellStart"/>
      <w:proofErr w:type="gramStart"/>
      <w:r w:rsidRPr="00585636">
        <w:rPr>
          <w:rFonts w:ascii="Segoe UI" w:hAnsi="Segoe UI" w:cs="Segoe UI"/>
          <w:b/>
          <w:bCs/>
          <w:color w:val="333333"/>
          <w:shd w:val="clear" w:color="auto" w:fill="FFFFFF"/>
        </w:rPr>
        <w:lastRenderedPageBreak/>
        <w:t>document.write</w:t>
      </w:r>
      <w:proofErr w:type="spellEnd"/>
      <w:proofErr w:type="gramEnd"/>
      <w:r w:rsidRPr="00585636">
        <w:rPr>
          <w:rFonts w:ascii="Segoe UI" w:hAnsi="Segoe UI" w:cs="Segoe UI"/>
          <w:b/>
          <w:bCs/>
          <w:color w:val="333333"/>
          <w:shd w:val="clear" w:color="auto" w:fill="FFFFFF"/>
        </w:rPr>
        <w:t>(x+" "+y+" "+z+" "+n);</w:t>
      </w:r>
    </w:p>
    <w:p w14:paraId="54C1221C" w14:textId="77777777" w:rsidR="00585636" w:rsidRPr="00585636" w:rsidRDefault="00585636" w:rsidP="00585636">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585636">
        <w:rPr>
          <w:rFonts w:ascii="Segoe UI" w:hAnsi="Segoe UI" w:cs="Segoe UI"/>
          <w:b/>
          <w:bCs/>
          <w:color w:val="333333"/>
          <w:shd w:val="clear" w:color="auto" w:fill="FFFFFF"/>
        </w:rPr>
        <w:t>&lt;/script&gt;</w:t>
      </w:r>
    </w:p>
    <w:p w14:paraId="10467958" w14:textId="77777777" w:rsidR="00585636" w:rsidRPr="00585636" w:rsidRDefault="00585636" w:rsidP="00585636">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585636">
        <w:rPr>
          <w:rFonts w:ascii="Segoe UI" w:hAnsi="Segoe UI" w:cs="Segoe UI"/>
          <w:b/>
          <w:bCs/>
          <w:color w:val="333333"/>
          <w:shd w:val="clear" w:color="auto" w:fill="FFFFFF"/>
        </w:rPr>
        <w:t>&lt;/body&gt;</w:t>
      </w:r>
    </w:p>
    <w:p w14:paraId="32DA1708" w14:textId="649E9405" w:rsidR="00585636" w:rsidRDefault="00585636" w:rsidP="00585636">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sidRPr="00585636">
        <w:rPr>
          <w:rFonts w:ascii="Segoe UI" w:hAnsi="Segoe UI" w:cs="Segoe UI"/>
          <w:b/>
          <w:bCs/>
          <w:color w:val="333333"/>
          <w:shd w:val="clear" w:color="auto" w:fill="FFFFFF"/>
        </w:rPr>
        <w:t>&lt;/html&gt;</w:t>
      </w:r>
    </w:p>
    <w:p w14:paraId="669032F1" w14:textId="77777777" w:rsidR="00585636" w:rsidRDefault="00585636" w:rsidP="0058563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Browser Object Model</w:t>
      </w:r>
    </w:p>
    <w:p w14:paraId="28F5B88B" w14:textId="77777777" w:rsidR="00585636" w:rsidRDefault="00585636" w:rsidP="00585636">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Browser Object Model</w:t>
      </w:r>
      <w:r>
        <w:rPr>
          <w:rFonts w:ascii="Segoe UI" w:hAnsi="Segoe UI" w:cs="Segoe UI"/>
          <w:color w:val="333333"/>
        </w:rPr>
        <w:t> (BOM) is used to interact with the browser.</w:t>
      </w:r>
    </w:p>
    <w:p w14:paraId="75B57446" w14:textId="77777777" w:rsidR="00585636" w:rsidRDefault="00585636" w:rsidP="00585636">
      <w:pPr>
        <w:pStyle w:val="NormalWeb"/>
        <w:shd w:val="clear" w:color="auto" w:fill="FFFFFF"/>
        <w:jc w:val="both"/>
        <w:rPr>
          <w:rFonts w:ascii="Segoe UI" w:hAnsi="Segoe UI" w:cs="Segoe UI"/>
          <w:color w:val="333333"/>
        </w:rPr>
      </w:pPr>
      <w:r>
        <w:rPr>
          <w:rFonts w:ascii="Segoe UI" w:hAnsi="Segoe UI" w:cs="Segoe UI"/>
          <w:color w:val="333333"/>
        </w:rPr>
        <w:t>The default object of browser is window means you can call all the functions of window by specifying window or directly. For example:</w:t>
      </w:r>
    </w:p>
    <w:p w14:paraId="0A4444A6" w14:textId="77777777" w:rsidR="00585636" w:rsidRPr="00585636" w:rsidRDefault="00585636" w:rsidP="00585636">
      <w:pPr>
        <w:numPr>
          <w:ilvl w:val="0"/>
          <w:numId w:val="25"/>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585636">
        <w:rPr>
          <w:rFonts w:ascii="Segoe UI" w:eastAsia="Times New Roman" w:hAnsi="Segoe UI" w:cs="Segoe UI"/>
          <w:color w:val="000000"/>
          <w:sz w:val="24"/>
          <w:szCs w:val="24"/>
          <w:bdr w:val="none" w:sz="0" w:space="0" w:color="auto" w:frame="1"/>
          <w:lang w:eastAsia="en-IN"/>
        </w:rPr>
        <w:t>window.alert</w:t>
      </w:r>
      <w:proofErr w:type="spellEnd"/>
      <w:proofErr w:type="gramEnd"/>
      <w:r w:rsidRPr="00585636">
        <w:rPr>
          <w:rFonts w:ascii="Segoe UI" w:eastAsia="Times New Roman" w:hAnsi="Segoe UI" w:cs="Segoe UI"/>
          <w:color w:val="000000"/>
          <w:sz w:val="24"/>
          <w:szCs w:val="24"/>
          <w:bdr w:val="none" w:sz="0" w:space="0" w:color="auto" w:frame="1"/>
          <w:lang w:eastAsia="en-IN"/>
        </w:rPr>
        <w:t>("hello </w:t>
      </w:r>
      <w:proofErr w:type="spellStart"/>
      <w:r w:rsidRPr="00585636">
        <w:rPr>
          <w:rFonts w:ascii="Segoe UI" w:eastAsia="Times New Roman" w:hAnsi="Segoe UI" w:cs="Segoe UI"/>
          <w:color w:val="000000"/>
          <w:sz w:val="24"/>
          <w:szCs w:val="24"/>
          <w:bdr w:val="none" w:sz="0" w:space="0" w:color="auto" w:frame="1"/>
          <w:lang w:eastAsia="en-IN"/>
        </w:rPr>
        <w:t>javatpoint</w:t>
      </w:r>
      <w:proofErr w:type="spellEnd"/>
      <w:r w:rsidRPr="00585636">
        <w:rPr>
          <w:rFonts w:ascii="Segoe UI" w:eastAsia="Times New Roman" w:hAnsi="Segoe UI" w:cs="Segoe UI"/>
          <w:color w:val="000000"/>
          <w:sz w:val="24"/>
          <w:szCs w:val="24"/>
          <w:bdr w:val="none" w:sz="0" w:space="0" w:color="auto" w:frame="1"/>
          <w:lang w:eastAsia="en-IN"/>
        </w:rPr>
        <w:t>");  </w:t>
      </w:r>
    </w:p>
    <w:p w14:paraId="16E766D2" w14:textId="423B231C" w:rsidR="001B02B3" w:rsidRDefault="00873DCF" w:rsidP="001B02B3">
      <w:pPr>
        <w:shd w:val="clear" w:color="auto" w:fill="FFFFFF"/>
        <w:spacing w:before="100" w:beforeAutospacing="1" w:after="100" w:afterAutospacing="1" w:line="240" w:lineRule="auto"/>
        <w:jc w:val="both"/>
        <w:rPr>
          <w:rFonts w:ascii="Segoe UI" w:hAnsi="Segoe UI" w:cs="Segoe UI"/>
          <w:b/>
          <w:bCs/>
          <w:color w:val="333333"/>
          <w:shd w:val="clear" w:color="auto" w:fill="FFFFFF"/>
        </w:rPr>
      </w:pPr>
      <w:r>
        <w:rPr>
          <w:noProof/>
        </w:rPr>
        <w:drawing>
          <wp:inline distT="0" distB="0" distL="0" distR="0" wp14:anchorId="52BCC10E" wp14:editId="1B94F60A">
            <wp:extent cx="5731510" cy="1851025"/>
            <wp:effectExtent l="0" t="0" r="2540" b="0"/>
            <wp:docPr id="1" name="Picture 1" descr="javascript object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script object mod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851025"/>
                    </a:xfrm>
                    <a:prstGeom prst="rect">
                      <a:avLst/>
                    </a:prstGeom>
                    <a:noFill/>
                    <a:ln>
                      <a:noFill/>
                    </a:ln>
                  </pic:spPr>
                </pic:pic>
              </a:graphicData>
            </a:graphic>
          </wp:inline>
        </w:drawing>
      </w:r>
    </w:p>
    <w:p w14:paraId="2EA320FB" w14:textId="77777777" w:rsidR="00873DCF" w:rsidRDefault="00873DCF" w:rsidP="00873DCF">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Window Object</w:t>
      </w:r>
    </w:p>
    <w:p w14:paraId="2860C8DC" w14:textId="39EB001B" w:rsidR="00873DCF" w:rsidRDefault="00873DCF" w:rsidP="00873DCF">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window object</w:t>
      </w:r>
      <w:r>
        <w:rPr>
          <w:rFonts w:ascii="Segoe UI" w:hAnsi="Segoe UI" w:cs="Segoe UI"/>
          <w:color w:val="333333"/>
        </w:rPr>
        <w:t> represents a window in browser. An object of window is created automatically by the browser.</w:t>
      </w:r>
    </w:p>
    <w:p w14:paraId="24065798" w14:textId="31340FA4" w:rsidR="00873DCF" w:rsidRDefault="00873DCF" w:rsidP="00873DCF">
      <w:pPr>
        <w:pStyle w:val="NormalWeb"/>
        <w:shd w:val="clear" w:color="auto" w:fill="FFFFFF"/>
        <w:jc w:val="both"/>
        <w:rPr>
          <w:rFonts w:ascii="Segoe UI" w:hAnsi="Segoe UI" w:cs="Segoe UI"/>
          <w:color w:val="333333"/>
        </w:rPr>
      </w:pPr>
      <w:r>
        <w:rPr>
          <w:rFonts w:ascii="Segoe UI" w:hAnsi="Segoe UI" w:cs="Segoe UI"/>
          <w:color w:val="333333"/>
        </w:rPr>
        <w:t xml:space="preserve">Window is the object of </w:t>
      </w:r>
      <w:proofErr w:type="gramStart"/>
      <w:r>
        <w:rPr>
          <w:rFonts w:ascii="Segoe UI" w:hAnsi="Segoe UI" w:cs="Segoe UI"/>
          <w:color w:val="333333"/>
        </w:rPr>
        <w:t>browser,</w:t>
      </w:r>
      <w:proofErr w:type="gramEnd"/>
      <w:r>
        <w:rPr>
          <w:rFonts w:ascii="Segoe UI" w:hAnsi="Segoe UI" w:cs="Segoe UI"/>
          <w:color w:val="333333"/>
        </w:rPr>
        <w:t> </w:t>
      </w:r>
      <w:r>
        <w:rPr>
          <w:rFonts w:ascii="Segoe UI" w:hAnsi="Segoe UI" w:cs="Segoe UI"/>
          <w:b/>
          <w:bCs/>
          <w:color w:val="333333"/>
        </w:rPr>
        <w:t xml:space="preserve">it is not the object of </w:t>
      </w:r>
      <w:proofErr w:type="spellStart"/>
      <w:r>
        <w:rPr>
          <w:rFonts w:ascii="Segoe UI" w:hAnsi="Segoe UI" w:cs="Segoe UI"/>
          <w:b/>
          <w:bCs/>
          <w:color w:val="333333"/>
        </w:rPr>
        <w:t>javascript</w:t>
      </w:r>
      <w:proofErr w:type="spellEnd"/>
      <w:r>
        <w:rPr>
          <w:rFonts w:ascii="Segoe UI" w:hAnsi="Segoe UI" w:cs="Segoe UI"/>
          <w:color w:val="333333"/>
        </w:rPr>
        <w:t xml:space="preserve">. The </w:t>
      </w:r>
      <w:proofErr w:type="spellStart"/>
      <w:r>
        <w:rPr>
          <w:rFonts w:ascii="Segoe UI" w:hAnsi="Segoe UI" w:cs="Segoe UI"/>
          <w:color w:val="333333"/>
        </w:rPr>
        <w:t>javascript</w:t>
      </w:r>
      <w:proofErr w:type="spellEnd"/>
      <w:r>
        <w:rPr>
          <w:rFonts w:ascii="Segoe UI" w:hAnsi="Segoe UI" w:cs="Segoe UI"/>
          <w:color w:val="333333"/>
        </w:rPr>
        <w:t xml:space="preserve"> objects are string, array, date etc.</w:t>
      </w:r>
    </w:p>
    <w:p w14:paraId="63508E7C" w14:textId="77777777" w:rsidR="00873DCF" w:rsidRPr="00873DCF" w:rsidRDefault="00873DCF" w:rsidP="00873DCF">
      <w:pPr>
        <w:pStyle w:val="NormalWeb"/>
        <w:shd w:val="clear" w:color="auto" w:fill="FFFFFF"/>
        <w:jc w:val="both"/>
        <w:rPr>
          <w:rFonts w:ascii="Segoe UI" w:hAnsi="Segoe UI" w:cs="Segoe UI"/>
          <w:color w:val="333333"/>
        </w:rPr>
      </w:pPr>
      <w:r w:rsidRPr="00873DCF">
        <w:rPr>
          <w:rFonts w:ascii="Segoe UI" w:hAnsi="Segoe UI" w:cs="Segoe UI"/>
          <w:color w:val="333333"/>
        </w:rPr>
        <w:t>&lt;!DOCTYPE html&gt;</w:t>
      </w:r>
    </w:p>
    <w:p w14:paraId="24772256" w14:textId="77777777" w:rsidR="00873DCF" w:rsidRPr="00873DCF" w:rsidRDefault="00873DCF" w:rsidP="00873DCF">
      <w:pPr>
        <w:pStyle w:val="NormalWeb"/>
        <w:shd w:val="clear" w:color="auto" w:fill="FFFFFF"/>
        <w:jc w:val="both"/>
        <w:rPr>
          <w:rFonts w:ascii="Segoe UI" w:hAnsi="Segoe UI" w:cs="Segoe UI"/>
          <w:color w:val="333333"/>
        </w:rPr>
      </w:pPr>
      <w:r w:rsidRPr="00873DCF">
        <w:rPr>
          <w:rFonts w:ascii="Segoe UI" w:hAnsi="Segoe UI" w:cs="Segoe UI"/>
          <w:color w:val="333333"/>
        </w:rPr>
        <w:t>&lt;script&gt;</w:t>
      </w:r>
    </w:p>
    <w:p w14:paraId="096CF751" w14:textId="77777777" w:rsidR="00873DCF" w:rsidRPr="00873DCF" w:rsidRDefault="00873DCF" w:rsidP="00873DCF">
      <w:pPr>
        <w:pStyle w:val="NormalWeb"/>
        <w:shd w:val="clear" w:color="auto" w:fill="FFFFFF"/>
        <w:jc w:val="both"/>
        <w:rPr>
          <w:rFonts w:ascii="Segoe UI" w:hAnsi="Segoe UI" w:cs="Segoe UI"/>
          <w:color w:val="333333"/>
        </w:rPr>
      </w:pPr>
      <w:r w:rsidRPr="00873DCF">
        <w:rPr>
          <w:rFonts w:ascii="Segoe UI" w:hAnsi="Segoe UI" w:cs="Segoe UI"/>
          <w:color w:val="333333"/>
        </w:rPr>
        <w:t xml:space="preserve">function </w:t>
      </w:r>
      <w:proofErr w:type="spellStart"/>
      <w:proofErr w:type="gramStart"/>
      <w:r w:rsidRPr="00873DCF">
        <w:rPr>
          <w:rFonts w:ascii="Segoe UI" w:hAnsi="Segoe UI" w:cs="Segoe UI"/>
          <w:color w:val="333333"/>
        </w:rPr>
        <w:t>msg</w:t>
      </w:r>
      <w:proofErr w:type="spellEnd"/>
      <w:r w:rsidRPr="00873DCF">
        <w:rPr>
          <w:rFonts w:ascii="Segoe UI" w:hAnsi="Segoe UI" w:cs="Segoe UI"/>
          <w:color w:val="333333"/>
        </w:rPr>
        <w:t>(</w:t>
      </w:r>
      <w:proofErr w:type="gramEnd"/>
      <w:r w:rsidRPr="00873DCF">
        <w:rPr>
          <w:rFonts w:ascii="Segoe UI" w:hAnsi="Segoe UI" w:cs="Segoe UI"/>
          <w:color w:val="333333"/>
        </w:rPr>
        <w:t xml:space="preserve">){  </w:t>
      </w:r>
    </w:p>
    <w:p w14:paraId="34588923" w14:textId="77777777" w:rsidR="00873DCF" w:rsidRPr="00873DCF" w:rsidRDefault="00873DCF" w:rsidP="00873DCF">
      <w:pPr>
        <w:pStyle w:val="NormalWeb"/>
        <w:shd w:val="clear" w:color="auto" w:fill="FFFFFF"/>
        <w:jc w:val="both"/>
        <w:rPr>
          <w:rFonts w:ascii="Segoe UI" w:hAnsi="Segoe UI" w:cs="Segoe UI"/>
          <w:color w:val="333333"/>
        </w:rPr>
      </w:pPr>
      <w:r w:rsidRPr="00873DCF">
        <w:rPr>
          <w:rFonts w:ascii="Segoe UI" w:hAnsi="Segoe UI" w:cs="Segoe UI"/>
          <w:color w:val="333333"/>
        </w:rPr>
        <w:t xml:space="preserve"> </w:t>
      </w:r>
      <w:proofErr w:type="gramStart"/>
      <w:r w:rsidRPr="00873DCF">
        <w:rPr>
          <w:rFonts w:ascii="Segoe UI" w:hAnsi="Segoe UI" w:cs="Segoe UI"/>
          <w:color w:val="333333"/>
        </w:rPr>
        <w:t>alert(</w:t>
      </w:r>
      <w:proofErr w:type="gramEnd"/>
      <w:r w:rsidRPr="00873DCF">
        <w:rPr>
          <w:rFonts w:ascii="Segoe UI" w:hAnsi="Segoe UI" w:cs="Segoe UI"/>
          <w:color w:val="333333"/>
        </w:rPr>
        <w:t xml:space="preserve">"Hello Alert Box");  </w:t>
      </w:r>
    </w:p>
    <w:p w14:paraId="4391CBB9" w14:textId="77777777" w:rsidR="00873DCF" w:rsidRPr="00873DCF" w:rsidRDefault="00873DCF" w:rsidP="00873DCF">
      <w:pPr>
        <w:pStyle w:val="NormalWeb"/>
        <w:shd w:val="clear" w:color="auto" w:fill="FFFFFF"/>
        <w:jc w:val="both"/>
        <w:rPr>
          <w:rFonts w:ascii="Segoe UI" w:hAnsi="Segoe UI" w:cs="Segoe UI"/>
          <w:color w:val="333333"/>
        </w:rPr>
      </w:pPr>
      <w:r w:rsidRPr="00873DCF">
        <w:rPr>
          <w:rFonts w:ascii="Segoe UI" w:hAnsi="Segoe UI" w:cs="Segoe UI"/>
          <w:color w:val="333333"/>
        </w:rPr>
        <w:t xml:space="preserve">}  </w:t>
      </w:r>
    </w:p>
    <w:p w14:paraId="4B414109" w14:textId="77777777" w:rsidR="00873DCF" w:rsidRPr="00873DCF" w:rsidRDefault="00873DCF" w:rsidP="00873DCF">
      <w:pPr>
        <w:pStyle w:val="NormalWeb"/>
        <w:shd w:val="clear" w:color="auto" w:fill="FFFFFF"/>
        <w:jc w:val="both"/>
        <w:rPr>
          <w:rFonts w:ascii="Segoe UI" w:hAnsi="Segoe UI" w:cs="Segoe UI"/>
          <w:color w:val="333333"/>
        </w:rPr>
      </w:pPr>
    </w:p>
    <w:p w14:paraId="2168E564" w14:textId="77777777" w:rsidR="00873DCF" w:rsidRPr="00873DCF" w:rsidRDefault="00873DCF" w:rsidP="00873DCF">
      <w:pPr>
        <w:pStyle w:val="NormalWeb"/>
        <w:shd w:val="clear" w:color="auto" w:fill="FFFFFF"/>
        <w:jc w:val="both"/>
        <w:rPr>
          <w:rFonts w:ascii="Segoe UI" w:hAnsi="Segoe UI" w:cs="Segoe UI"/>
          <w:color w:val="333333"/>
        </w:rPr>
      </w:pPr>
      <w:r w:rsidRPr="00873DCF">
        <w:rPr>
          <w:rFonts w:ascii="Segoe UI" w:hAnsi="Segoe UI" w:cs="Segoe UI"/>
          <w:color w:val="333333"/>
        </w:rPr>
        <w:t>&lt;/script&gt;</w:t>
      </w:r>
    </w:p>
    <w:p w14:paraId="3548C465" w14:textId="2558349E" w:rsidR="00873DCF" w:rsidRDefault="00873DCF" w:rsidP="00873DCF">
      <w:pPr>
        <w:pStyle w:val="NormalWeb"/>
        <w:shd w:val="clear" w:color="auto" w:fill="FFFFFF"/>
        <w:jc w:val="both"/>
        <w:rPr>
          <w:rFonts w:ascii="Segoe UI" w:hAnsi="Segoe UI" w:cs="Segoe UI"/>
          <w:color w:val="333333"/>
        </w:rPr>
      </w:pPr>
      <w:r w:rsidRPr="00873DCF">
        <w:rPr>
          <w:rFonts w:ascii="Segoe UI" w:hAnsi="Segoe UI" w:cs="Segoe UI"/>
          <w:color w:val="333333"/>
        </w:rPr>
        <w:t>&lt;input type="button" value="click" onclick="</w:t>
      </w:r>
      <w:proofErr w:type="spellStart"/>
      <w:proofErr w:type="gramStart"/>
      <w:r w:rsidRPr="00873DCF">
        <w:rPr>
          <w:rFonts w:ascii="Segoe UI" w:hAnsi="Segoe UI" w:cs="Segoe UI"/>
          <w:color w:val="333333"/>
        </w:rPr>
        <w:t>msg</w:t>
      </w:r>
      <w:proofErr w:type="spellEnd"/>
      <w:r w:rsidRPr="00873DCF">
        <w:rPr>
          <w:rFonts w:ascii="Segoe UI" w:hAnsi="Segoe UI" w:cs="Segoe UI"/>
          <w:color w:val="333333"/>
        </w:rPr>
        <w:t>(</w:t>
      </w:r>
      <w:proofErr w:type="gramEnd"/>
      <w:r w:rsidRPr="00873DCF">
        <w:rPr>
          <w:rFonts w:ascii="Segoe UI" w:hAnsi="Segoe UI" w:cs="Segoe UI"/>
          <w:color w:val="333333"/>
        </w:rPr>
        <w:t xml:space="preserve">)"/&gt;  </w:t>
      </w:r>
    </w:p>
    <w:p w14:paraId="6848399C" w14:textId="77777777" w:rsidR="00B73F25" w:rsidRDefault="00B73F25" w:rsidP="00B73F2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History Object</w:t>
      </w:r>
    </w:p>
    <w:p w14:paraId="283B9AA4" w14:textId="77777777" w:rsidR="00B73F25" w:rsidRDefault="00B73F25" w:rsidP="00873DCF">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The </w:t>
      </w:r>
      <w:r>
        <w:rPr>
          <w:rFonts w:ascii="Segoe UI" w:hAnsi="Segoe UI" w:cs="Segoe UI"/>
          <w:b/>
          <w:bCs/>
          <w:color w:val="333333"/>
          <w:shd w:val="clear" w:color="auto" w:fill="FFFFFF"/>
        </w:rPr>
        <w:t>JavaScript history object</w:t>
      </w:r>
      <w:r>
        <w:rPr>
          <w:rFonts w:ascii="Segoe UI" w:hAnsi="Segoe UI" w:cs="Segoe UI"/>
          <w:color w:val="333333"/>
          <w:shd w:val="clear" w:color="auto" w:fill="FFFFFF"/>
        </w:rPr>
        <w:t> represents an array of URLs visited by the user. By using this object, you can load previous, forward or any particular page</w:t>
      </w:r>
    </w:p>
    <w:p w14:paraId="487F7E2C" w14:textId="77777777" w:rsidR="00B73F25" w:rsidRPr="00B73F25" w:rsidRDefault="00B73F25" w:rsidP="00B73F25">
      <w:pPr>
        <w:numPr>
          <w:ilvl w:val="0"/>
          <w:numId w:val="26"/>
        </w:numPr>
        <w:spacing w:after="0" w:line="375" w:lineRule="atLeast"/>
        <w:jc w:val="both"/>
        <w:rPr>
          <w:rFonts w:ascii="Segoe UI" w:eastAsia="Times New Roman" w:hAnsi="Segoe UI" w:cs="Segoe UI"/>
          <w:color w:val="000000"/>
          <w:sz w:val="24"/>
          <w:szCs w:val="24"/>
          <w:lang w:eastAsia="en-IN"/>
        </w:rPr>
      </w:pPr>
      <w:proofErr w:type="spellStart"/>
      <w:proofErr w:type="gramStart"/>
      <w:r w:rsidRPr="00B73F25">
        <w:rPr>
          <w:rFonts w:ascii="Segoe UI" w:eastAsia="Times New Roman" w:hAnsi="Segoe UI" w:cs="Segoe UI"/>
          <w:color w:val="000000"/>
          <w:sz w:val="24"/>
          <w:szCs w:val="24"/>
          <w:bdr w:val="none" w:sz="0" w:space="0" w:color="auto" w:frame="1"/>
          <w:lang w:eastAsia="en-IN"/>
        </w:rPr>
        <w:t>window.history</w:t>
      </w:r>
      <w:proofErr w:type="spellEnd"/>
      <w:proofErr w:type="gramEnd"/>
      <w:r w:rsidRPr="00B73F25">
        <w:rPr>
          <w:rFonts w:ascii="Segoe UI" w:eastAsia="Times New Roman" w:hAnsi="Segoe UI" w:cs="Segoe UI"/>
          <w:color w:val="000000"/>
          <w:sz w:val="24"/>
          <w:szCs w:val="24"/>
          <w:bdr w:val="none" w:sz="0" w:space="0" w:color="auto" w:frame="1"/>
          <w:lang w:eastAsia="en-IN"/>
        </w:rPr>
        <w:t>  </w:t>
      </w:r>
    </w:p>
    <w:p w14:paraId="597D804C" w14:textId="77777777" w:rsidR="00B73F25" w:rsidRDefault="00B73F25" w:rsidP="00B73F2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Navigator Object</w:t>
      </w:r>
    </w:p>
    <w:p w14:paraId="43E7695D" w14:textId="4F1BA6D0" w:rsidR="00B73F25" w:rsidRDefault="00B73F25" w:rsidP="00873DCF">
      <w:pPr>
        <w:pStyle w:val="NormalWeb"/>
        <w:shd w:val="clear" w:color="auto" w:fill="FFFFFF"/>
        <w:jc w:val="both"/>
        <w:rPr>
          <w:rFonts w:ascii="Segoe UI" w:hAnsi="Segoe UI" w:cs="Segoe UI"/>
          <w:color w:val="333333"/>
          <w:shd w:val="clear" w:color="auto" w:fill="FFFFFF"/>
        </w:rPr>
      </w:pPr>
      <w:r>
        <w:rPr>
          <w:rFonts w:ascii="Segoe UI" w:hAnsi="Segoe UI" w:cs="Segoe UI"/>
          <w:color w:val="333333"/>
          <w:shd w:val="clear" w:color="auto" w:fill="FFFFFF"/>
        </w:rPr>
        <w:t>The </w:t>
      </w:r>
      <w:r>
        <w:rPr>
          <w:rFonts w:ascii="Segoe UI" w:hAnsi="Segoe UI" w:cs="Segoe UI"/>
          <w:b/>
          <w:bCs/>
          <w:color w:val="333333"/>
          <w:shd w:val="clear" w:color="auto" w:fill="FFFFFF"/>
        </w:rPr>
        <w:t>JavaScript navigator object</w:t>
      </w:r>
      <w:r>
        <w:rPr>
          <w:rFonts w:ascii="Segoe UI" w:hAnsi="Segoe UI" w:cs="Segoe UI"/>
          <w:color w:val="333333"/>
          <w:shd w:val="clear" w:color="auto" w:fill="FFFFFF"/>
        </w:rPr>
        <w:t xml:space="preserve"> is used for browser detection. It can be used to get browser information such as </w:t>
      </w:r>
      <w:proofErr w:type="spellStart"/>
      <w:r>
        <w:rPr>
          <w:rFonts w:ascii="Segoe UI" w:hAnsi="Segoe UI" w:cs="Segoe UI"/>
          <w:color w:val="333333"/>
          <w:shd w:val="clear" w:color="auto" w:fill="FFFFFF"/>
        </w:rPr>
        <w:t>appName</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appCodeName</w:t>
      </w:r>
      <w:proofErr w:type="spell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userAgent</w:t>
      </w:r>
      <w:proofErr w:type="spellEnd"/>
      <w:r>
        <w:rPr>
          <w:rFonts w:ascii="Segoe UI" w:hAnsi="Segoe UI" w:cs="Segoe UI"/>
          <w:color w:val="333333"/>
          <w:shd w:val="clear" w:color="auto" w:fill="FFFFFF"/>
        </w:rPr>
        <w:t xml:space="preserve"> etc.</w:t>
      </w:r>
    </w:p>
    <w:p w14:paraId="53C5E027" w14:textId="77777777" w:rsidR="00B73F25" w:rsidRPr="00B73F25" w:rsidRDefault="00B73F25" w:rsidP="00B73F25">
      <w:pPr>
        <w:pStyle w:val="NormalWeb"/>
        <w:shd w:val="clear" w:color="auto" w:fill="FFFFFF"/>
        <w:jc w:val="both"/>
        <w:rPr>
          <w:rFonts w:ascii="Segoe UI" w:hAnsi="Segoe UI" w:cs="Segoe UI"/>
          <w:color w:val="333333"/>
        </w:rPr>
      </w:pPr>
      <w:r w:rsidRPr="00B73F25">
        <w:rPr>
          <w:rFonts w:ascii="Segoe UI" w:hAnsi="Segoe UI" w:cs="Segoe UI"/>
          <w:color w:val="333333"/>
        </w:rPr>
        <w:t>&lt;html&gt;</w:t>
      </w:r>
    </w:p>
    <w:p w14:paraId="69351D8B" w14:textId="77777777" w:rsidR="00B73F25" w:rsidRPr="00B73F25" w:rsidRDefault="00B73F25" w:rsidP="00B73F25">
      <w:pPr>
        <w:pStyle w:val="NormalWeb"/>
        <w:shd w:val="clear" w:color="auto" w:fill="FFFFFF"/>
        <w:jc w:val="both"/>
        <w:rPr>
          <w:rFonts w:ascii="Segoe UI" w:hAnsi="Segoe UI" w:cs="Segoe UI"/>
          <w:color w:val="333333"/>
        </w:rPr>
      </w:pPr>
      <w:r w:rsidRPr="00B73F25">
        <w:rPr>
          <w:rFonts w:ascii="Segoe UI" w:hAnsi="Segoe UI" w:cs="Segoe UI"/>
          <w:color w:val="333333"/>
        </w:rPr>
        <w:t>&lt;body&gt;</w:t>
      </w:r>
    </w:p>
    <w:p w14:paraId="35BB547C" w14:textId="77777777" w:rsidR="00B73F25" w:rsidRPr="00B73F25" w:rsidRDefault="00B73F25" w:rsidP="00B73F25">
      <w:pPr>
        <w:pStyle w:val="NormalWeb"/>
        <w:shd w:val="clear" w:color="auto" w:fill="FFFFFF"/>
        <w:jc w:val="both"/>
        <w:rPr>
          <w:rFonts w:ascii="Segoe UI" w:hAnsi="Segoe UI" w:cs="Segoe UI"/>
          <w:color w:val="333333"/>
        </w:rPr>
      </w:pPr>
      <w:r w:rsidRPr="00B73F25">
        <w:rPr>
          <w:rFonts w:ascii="Segoe UI" w:hAnsi="Segoe UI" w:cs="Segoe UI"/>
          <w:color w:val="333333"/>
        </w:rPr>
        <w:t>&lt;h2&gt;JavaScript Navigator Object&lt;/h2&gt;</w:t>
      </w:r>
    </w:p>
    <w:p w14:paraId="6EA4DD9B" w14:textId="77777777" w:rsidR="00B73F25" w:rsidRPr="00B73F25" w:rsidRDefault="00B73F25" w:rsidP="00B73F25">
      <w:pPr>
        <w:pStyle w:val="NormalWeb"/>
        <w:shd w:val="clear" w:color="auto" w:fill="FFFFFF"/>
        <w:jc w:val="both"/>
        <w:rPr>
          <w:rFonts w:ascii="Segoe UI" w:hAnsi="Segoe UI" w:cs="Segoe UI"/>
          <w:color w:val="333333"/>
        </w:rPr>
      </w:pPr>
      <w:r w:rsidRPr="00B73F25">
        <w:rPr>
          <w:rFonts w:ascii="Segoe UI" w:hAnsi="Segoe UI" w:cs="Segoe UI"/>
          <w:color w:val="333333"/>
        </w:rPr>
        <w:t>&lt;script&gt;</w:t>
      </w:r>
    </w:p>
    <w:p w14:paraId="72DB6874" w14:textId="4CE85F4E" w:rsidR="00B73F25" w:rsidRDefault="00B73F25" w:rsidP="00B73F25">
      <w:pPr>
        <w:pStyle w:val="NormalWeb"/>
        <w:shd w:val="clear" w:color="auto" w:fill="FFFFFF"/>
        <w:jc w:val="both"/>
        <w:rPr>
          <w:rFonts w:ascii="Segoe UI" w:hAnsi="Segoe UI" w:cs="Segoe UI"/>
          <w:color w:val="333333"/>
        </w:rPr>
      </w:pPr>
      <w:proofErr w:type="spellStart"/>
      <w:proofErr w:type="gramStart"/>
      <w:r w:rsidRPr="00B73F25">
        <w:rPr>
          <w:rFonts w:ascii="Segoe UI" w:hAnsi="Segoe UI" w:cs="Segoe UI"/>
          <w:color w:val="333333"/>
        </w:rPr>
        <w:t>document.writeln</w:t>
      </w:r>
      <w:proofErr w:type="spellEnd"/>
      <w:proofErr w:type="gramEnd"/>
      <w:r w:rsidRPr="00B73F25">
        <w:rPr>
          <w:rFonts w:ascii="Segoe UI" w:hAnsi="Segoe UI" w:cs="Segoe UI"/>
          <w:color w:val="333333"/>
        </w:rPr>
        <w:t>("&lt;</w:t>
      </w:r>
      <w:proofErr w:type="spellStart"/>
      <w:r w:rsidRPr="00B73F25">
        <w:rPr>
          <w:rFonts w:ascii="Segoe UI" w:hAnsi="Segoe UI" w:cs="Segoe UI"/>
          <w:color w:val="333333"/>
        </w:rPr>
        <w:t>br</w:t>
      </w:r>
      <w:proofErr w:type="spellEnd"/>
      <w:r w:rsidRPr="00B73F25">
        <w:rPr>
          <w:rFonts w:ascii="Segoe UI" w:hAnsi="Segoe UI" w:cs="Segoe UI"/>
          <w:color w:val="333333"/>
        </w:rPr>
        <w:t>/&gt;</w:t>
      </w:r>
      <w:proofErr w:type="spellStart"/>
      <w:r w:rsidRPr="00B73F25">
        <w:rPr>
          <w:rFonts w:ascii="Segoe UI" w:hAnsi="Segoe UI" w:cs="Segoe UI"/>
          <w:color w:val="333333"/>
        </w:rPr>
        <w:t>navigator.appCodeName</w:t>
      </w:r>
      <w:proofErr w:type="spellEnd"/>
      <w:r w:rsidRPr="00B73F25">
        <w:rPr>
          <w:rFonts w:ascii="Segoe UI" w:hAnsi="Segoe UI" w:cs="Segoe UI"/>
          <w:color w:val="333333"/>
        </w:rPr>
        <w:t>: "+</w:t>
      </w:r>
      <w:proofErr w:type="spellStart"/>
      <w:r w:rsidRPr="00B73F25">
        <w:rPr>
          <w:rFonts w:ascii="Segoe UI" w:hAnsi="Segoe UI" w:cs="Segoe UI"/>
          <w:color w:val="333333"/>
        </w:rPr>
        <w:t>navigator.appCodeName</w:t>
      </w:r>
      <w:proofErr w:type="spellEnd"/>
      <w:r w:rsidRPr="00B73F25">
        <w:rPr>
          <w:rFonts w:ascii="Segoe UI" w:hAnsi="Segoe UI" w:cs="Segoe UI"/>
          <w:color w:val="333333"/>
        </w:rPr>
        <w:t>);</w:t>
      </w:r>
    </w:p>
    <w:p w14:paraId="0DBC9EEA" w14:textId="77777777" w:rsidR="00B73F25" w:rsidRPr="00B73F25" w:rsidRDefault="00B73F25" w:rsidP="00B73F25">
      <w:pPr>
        <w:pStyle w:val="NormalWeb"/>
        <w:shd w:val="clear" w:color="auto" w:fill="FFFFFF"/>
        <w:jc w:val="both"/>
        <w:rPr>
          <w:rFonts w:ascii="Segoe UI" w:hAnsi="Segoe UI" w:cs="Segoe UI"/>
          <w:color w:val="333333"/>
        </w:rPr>
      </w:pPr>
      <w:r w:rsidRPr="00B73F25">
        <w:rPr>
          <w:rFonts w:ascii="Segoe UI" w:hAnsi="Segoe UI" w:cs="Segoe UI"/>
          <w:color w:val="333333"/>
        </w:rPr>
        <w:t>&lt;/script&gt;</w:t>
      </w:r>
    </w:p>
    <w:p w14:paraId="1829386C" w14:textId="77777777" w:rsidR="00B73F25" w:rsidRPr="00B73F25" w:rsidRDefault="00B73F25" w:rsidP="00B73F25">
      <w:pPr>
        <w:pStyle w:val="NormalWeb"/>
        <w:shd w:val="clear" w:color="auto" w:fill="FFFFFF"/>
        <w:jc w:val="both"/>
        <w:rPr>
          <w:rFonts w:ascii="Segoe UI" w:hAnsi="Segoe UI" w:cs="Segoe UI"/>
          <w:color w:val="333333"/>
        </w:rPr>
      </w:pPr>
      <w:r w:rsidRPr="00B73F25">
        <w:rPr>
          <w:rFonts w:ascii="Segoe UI" w:hAnsi="Segoe UI" w:cs="Segoe UI"/>
          <w:color w:val="333333"/>
        </w:rPr>
        <w:t>&lt;/body&gt;</w:t>
      </w:r>
    </w:p>
    <w:p w14:paraId="099D1831" w14:textId="68646AF3" w:rsidR="00B73F25" w:rsidRDefault="00B73F25" w:rsidP="00B73F25">
      <w:pPr>
        <w:pStyle w:val="NormalWeb"/>
        <w:shd w:val="clear" w:color="auto" w:fill="FFFFFF"/>
        <w:jc w:val="both"/>
        <w:rPr>
          <w:rFonts w:ascii="Segoe UI" w:hAnsi="Segoe UI" w:cs="Segoe UI"/>
          <w:color w:val="333333"/>
        </w:rPr>
      </w:pPr>
      <w:r w:rsidRPr="00B73F25">
        <w:rPr>
          <w:rFonts w:ascii="Segoe UI" w:hAnsi="Segoe UI" w:cs="Segoe UI"/>
          <w:color w:val="333333"/>
        </w:rPr>
        <w:t>&lt;/html&gt;</w:t>
      </w:r>
    </w:p>
    <w:p w14:paraId="39C95AF3" w14:textId="77777777" w:rsidR="00B73F25" w:rsidRDefault="00B73F25" w:rsidP="00B73F2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JavaScript Screen Object</w:t>
      </w:r>
    </w:p>
    <w:p w14:paraId="24EC47FC" w14:textId="63D090D8" w:rsidR="00B73F25" w:rsidRDefault="00B73F25" w:rsidP="00B73F25">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JavaScript screen object</w:t>
      </w:r>
      <w:r>
        <w:rPr>
          <w:rFonts w:ascii="Segoe UI" w:hAnsi="Segoe UI" w:cs="Segoe UI"/>
          <w:color w:val="333333"/>
        </w:rPr>
        <w:t> holds information of browser screen</w:t>
      </w:r>
    </w:p>
    <w:p w14:paraId="42F474E4" w14:textId="77777777" w:rsidR="00B73F25" w:rsidRPr="00B73F25" w:rsidRDefault="00B73F25" w:rsidP="00B73F25">
      <w:pPr>
        <w:pStyle w:val="NormalWeb"/>
        <w:shd w:val="clear" w:color="auto" w:fill="FFFFFF"/>
        <w:jc w:val="both"/>
        <w:rPr>
          <w:rFonts w:ascii="Segoe UI" w:hAnsi="Segoe UI" w:cs="Segoe UI"/>
          <w:color w:val="333333"/>
        </w:rPr>
      </w:pPr>
      <w:r w:rsidRPr="00B73F25">
        <w:rPr>
          <w:rFonts w:ascii="Segoe UI" w:hAnsi="Segoe UI" w:cs="Segoe UI"/>
          <w:color w:val="333333"/>
        </w:rPr>
        <w:t>&lt;html&gt;</w:t>
      </w:r>
    </w:p>
    <w:p w14:paraId="373537F4" w14:textId="77777777" w:rsidR="00B73F25" w:rsidRPr="00B73F25" w:rsidRDefault="00B73F25" w:rsidP="00B73F25">
      <w:pPr>
        <w:pStyle w:val="NormalWeb"/>
        <w:shd w:val="clear" w:color="auto" w:fill="FFFFFF"/>
        <w:jc w:val="both"/>
        <w:rPr>
          <w:rFonts w:ascii="Segoe UI" w:hAnsi="Segoe UI" w:cs="Segoe UI"/>
          <w:color w:val="333333"/>
        </w:rPr>
      </w:pPr>
      <w:r w:rsidRPr="00B73F25">
        <w:rPr>
          <w:rFonts w:ascii="Segoe UI" w:hAnsi="Segoe UI" w:cs="Segoe UI"/>
          <w:color w:val="333333"/>
        </w:rPr>
        <w:t>&lt;body&gt;</w:t>
      </w:r>
    </w:p>
    <w:p w14:paraId="0FB05F6A" w14:textId="77777777" w:rsidR="00B73F25" w:rsidRPr="00B73F25" w:rsidRDefault="00B73F25" w:rsidP="00B73F25">
      <w:pPr>
        <w:pStyle w:val="NormalWeb"/>
        <w:shd w:val="clear" w:color="auto" w:fill="FFFFFF"/>
        <w:jc w:val="both"/>
        <w:rPr>
          <w:rFonts w:ascii="Segoe UI" w:hAnsi="Segoe UI" w:cs="Segoe UI"/>
          <w:color w:val="333333"/>
        </w:rPr>
      </w:pPr>
      <w:r w:rsidRPr="00B73F25">
        <w:rPr>
          <w:rFonts w:ascii="Segoe UI" w:hAnsi="Segoe UI" w:cs="Segoe UI"/>
          <w:color w:val="333333"/>
        </w:rPr>
        <w:t xml:space="preserve">&lt;script&gt;  </w:t>
      </w:r>
    </w:p>
    <w:p w14:paraId="7C491BD4" w14:textId="77777777" w:rsidR="00B73F25" w:rsidRPr="00B73F25" w:rsidRDefault="00B73F25" w:rsidP="00B73F25">
      <w:pPr>
        <w:pStyle w:val="NormalWeb"/>
        <w:shd w:val="clear" w:color="auto" w:fill="FFFFFF"/>
        <w:jc w:val="both"/>
        <w:rPr>
          <w:rFonts w:ascii="Segoe UI" w:hAnsi="Segoe UI" w:cs="Segoe UI"/>
          <w:color w:val="333333"/>
        </w:rPr>
      </w:pPr>
      <w:proofErr w:type="spellStart"/>
      <w:proofErr w:type="gramStart"/>
      <w:r w:rsidRPr="00B73F25">
        <w:rPr>
          <w:rFonts w:ascii="Segoe UI" w:hAnsi="Segoe UI" w:cs="Segoe UI"/>
          <w:color w:val="333333"/>
        </w:rPr>
        <w:t>document.writeln</w:t>
      </w:r>
      <w:proofErr w:type="spellEnd"/>
      <w:proofErr w:type="gramEnd"/>
      <w:r w:rsidRPr="00B73F25">
        <w:rPr>
          <w:rFonts w:ascii="Segoe UI" w:hAnsi="Segoe UI" w:cs="Segoe UI"/>
          <w:color w:val="333333"/>
        </w:rPr>
        <w:t>("&lt;</w:t>
      </w:r>
      <w:proofErr w:type="spellStart"/>
      <w:r w:rsidRPr="00B73F25">
        <w:rPr>
          <w:rFonts w:ascii="Segoe UI" w:hAnsi="Segoe UI" w:cs="Segoe UI"/>
          <w:color w:val="333333"/>
        </w:rPr>
        <w:t>br</w:t>
      </w:r>
      <w:proofErr w:type="spellEnd"/>
      <w:r w:rsidRPr="00B73F25">
        <w:rPr>
          <w:rFonts w:ascii="Segoe UI" w:hAnsi="Segoe UI" w:cs="Segoe UI"/>
          <w:color w:val="333333"/>
        </w:rPr>
        <w:t>/&gt;</w:t>
      </w:r>
      <w:proofErr w:type="spellStart"/>
      <w:r w:rsidRPr="00B73F25">
        <w:rPr>
          <w:rFonts w:ascii="Segoe UI" w:hAnsi="Segoe UI" w:cs="Segoe UI"/>
          <w:color w:val="333333"/>
        </w:rPr>
        <w:t>screen.width</w:t>
      </w:r>
      <w:proofErr w:type="spellEnd"/>
      <w:r w:rsidRPr="00B73F25">
        <w:rPr>
          <w:rFonts w:ascii="Segoe UI" w:hAnsi="Segoe UI" w:cs="Segoe UI"/>
          <w:color w:val="333333"/>
        </w:rPr>
        <w:t>: "+</w:t>
      </w:r>
      <w:proofErr w:type="spellStart"/>
      <w:r w:rsidRPr="00B73F25">
        <w:rPr>
          <w:rFonts w:ascii="Segoe UI" w:hAnsi="Segoe UI" w:cs="Segoe UI"/>
          <w:color w:val="333333"/>
        </w:rPr>
        <w:t>screen.width</w:t>
      </w:r>
      <w:proofErr w:type="spellEnd"/>
      <w:r w:rsidRPr="00B73F25">
        <w:rPr>
          <w:rFonts w:ascii="Segoe UI" w:hAnsi="Segoe UI" w:cs="Segoe UI"/>
          <w:color w:val="333333"/>
        </w:rPr>
        <w:t xml:space="preserve">);  </w:t>
      </w:r>
    </w:p>
    <w:p w14:paraId="5351963E" w14:textId="5122EE94" w:rsidR="00B73F25" w:rsidRDefault="00B73F25" w:rsidP="00B73F25">
      <w:pPr>
        <w:pStyle w:val="NormalWeb"/>
        <w:shd w:val="clear" w:color="auto" w:fill="FFFFFF"/>
        <w:jc w:val="both"/>
        <w:rPr>
          <w:rFonts w:ascii="Segoe UI" w:hAnsi="Segoe UI" w:cs="Segoe UI"/>
          <w:color w:val="333333"/>
        </w:rPr>
      </w:pPr>
      <w:proofErr w:type="spellStart"/>
      <w:proofErr w:type="gramStart"/>
      <w:r w:rsidRPr="00B73F25">
        <w:rPr>
          <w:rFonts w:ascii="Segoe UI" w:hAnsi="Segoe UI" w:cs="Segoe UI"/>
          <w:color w:val="333333"/>
        </w:rPr>
        <w:lastRenderedPageBreak/>
        <w:t>document.writeln</w:t>
      </w:r>
      <w:proofErr w:type="spellEnd"/>
      <w:proofErr w:type="gramEnd"/>
      <w:r w:rsidRPr="00B73F25">
        <w:rPr>
          <w:rFonts w:ascii="Segoe UI" w:hAnsi="Segoe UI" w:cs="Segoe UI"/>
          <w:color w:val="333333"/>
        </w:rPr>
        <w:t>("&lt;</w:t>
      </w:r>
      <w:proofErr w:type="spellStart"/>
      <w:r w:rsidRPr="00B73F25">
        <w:rPr>
          <w:rFonts w:ascii="Segoe UI" w:hAnsi="Segoe UI" w:cs="Segoe UI"/>
          <w:color w:val="333333"/>
        </w:rPr>
        <w:t>br</w:t>
      </w:r>
      <w:proofErr w:type="spellEnd"/>
      <w:r w:rsidRPr="00B73F25">
        <w:rPr>
          <w:rFonts w:ascii="Segoe UI" w:hAnsi="Segoe UI" w:cs="Segoe UI"/>
          <w:color w:val="333333"/>
        </w:rPr>
        <w:t>/&gt;</w:t>
      </w:r>
      <w:proofErr w:type="spellStart"/>
      <w:r w:rsidRPr="00B73F25">
        <w:rPr>
          <w:rFonts w:ascii="Segoe UI" w:hAnsi="Segoe UI" w:cs="Segoe UI"/>
          <w:color w:val="333333"/>
        </w:rPr>
        <w:t>screen.height</w:t>
      </w:r>
      <w:proofErr w:type="spellEnd"/>
      <w:r w:rsidRPr="00B73F25">
        <w:rPr>
          <w:rFonts w:ascii="Segoe UI" w:hAnsi="Segoe UI" w:cs="Segoe UI"/>
          <w:color w:val="333333"/>
        </w:rPr>
        <w:t>: "+</w:t>
      </w:r>
      <w:proofErr w:type="spellStart"/>
      <w:r w:rsidRPr="00B73F25">
        <w:rPr>
          <w:rFonts w:ascii="Segoe UI" w:hAnsi="Segoe UI" w:cs="Segoe UI"/>
          <w:color w:val="333333"/>
        </w:rPr>
        <w:t>screen.height</w:t>
      </w:r>
      <w:proofErr w:type="spellEnd"/>
      <w:r w:rsidRPr="00B73F25">
        <w:rPr>
          <w:rFonts w:ascii="Segoe UI" w:hAnsi="Segoe UI" w:cs="Segoe UI"/>
          <w:color w:val="333333"/>
        </w:rPr>
        <w:t>)</w:t>
      </w:r>
    </w:p>
    <w:p w14:paraId="031981CB" w14:textId="77777777" w:rsidR="00B73F25" w:rsidRPr="00B73F25" w:rsidRDefault="00B73F25" w:rsidP="00B73F25">
      <w:pPr>
        <w:pStyle w:val="NormalWeb"/>
        <w:shd w:val="clear" w:color="auto" w:fill="FFFFFF"/>
        <w:jc w:val="both"/>
        <w:rPr>
          <w:rFonts w:ascii="Segoe UI" w:hAnsi="Segoe UI" w:cs="Segoe UI"/>
          <w:color w:val="333333"/>
        </w:rPr>
      </w:pPr>
      <w:r w:rsidRPr="00B73F25">
        <w:rPr>
          <w:rFonts w:ascii="Segoe UI" w:hAnsi="Segoe UI" w:cs="Segoe UI"/>
          <w:color w:val="333333"/>
        </w:rPr>
        <w:t>&lt;/script&gt;</w:t>
      </w:r>
    </w:p>
    <w:p w14:paraId="0494F46F" w14:textId="77777777" w:rsidR="00B73F25" w:rsidRPr="00B73F25" w:rsidRDefault="00B73F25" w:rsidP="00B73F25">
      <w:pPr>
        <w:pStyle w:val="NormalWeb"/>
        <w:shd w:val="clear" w:color="auto" w:fill="FFFFFF"/>
        <w:jc w:val="both"/>
        <w:rPr>
          <w:rFonts w:ascii="Segoe UI" w:hAnsi="Segoe UI" w:cs="Segoe UI"/>
          <w:color w:val="333333"/>
        </w:rPr>
      </w:pPr>
      <w:r w:rsidRPr="00B73F25">
        <w:rPr>
          <w:rFonts w:ascii="Segoe UI" w:hAnsi="Segoe UI" w:cs="Segoe UI"/>
          <w:color w:val="333333"/>
        </w:rPr>
        <w:t>&lt;/body&gt;</w:t>
      </w:r>
    </w:p>
    <w:p w14:paraId="4427803A" w14:textId="6BF0BCFD" w:rsidR="00B73F25" w:rsidRDefault="00B73F25" w:rsidP="00B73F25">
      <w:pPr>
        <w:pStyle w:val="NormalWeb"/>
        <w:shd w:val="clear" w:color="auto" w:fill="FFFFFF"/>
        <w:jc w:val="both"/>
        <w:rPr>
          <w:rFonts w:ascii="Segoe UI" w:hAnsi="Segoe UI" w:cs="Segoe UI"/>
          <w:color w:val="333333"/>
        </w:rPr>
      </w:pPr>
      <w:r w:rsidRPr="00B73F25">
        <w:rPr>
          <w:rFonts w:ascii="Segoe UI" w:hAnsi="Segoe UI" w:cs="Segoe UI"/>
          <w:color w:val="333333"/>
        </w:rPr>
        <w:t>&lt;/html&gt;</w:t>
      </w:r>
    </w:p>
    <w:p w14:paraId="63BBD74B" w14:textId="77777777" w:rsidR="00B73F25" w:rsidRDefault="00B73F25" w:rsidP="00B73F2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Document Object Model</w:t>
      </w:r>
    </w:p>
    <w:p w14:paraId="4E16EC55" w14:textId="77777777" w:rsidR="00A31442" w:rsidRDefault="00A31442" w:rsidP="00A31442">
      <w:pPr>
        <w:pStyle w:val="NormalWeb"/>
        <w:shd w:val="clear" w:color="auto" w:fill="FFFFFF"/>
        <w:jc w:val="both"/>
        <w:rPr>
          <w:rFonts w:ascii="Segoe UI" w:hAnsi="Segoe UI" w:cs="Segoe UI"/>
          <w:color w:val="333333"/>
        </w:rPr>
      </w:pPr>
      <w:r>
        <w:rPr>
          <w:rFonts w:ascii="Segoe UI" w:hAnsi="Segoe UI" w:cs="Segoe UI"/>
          <w:color w:val="333333"/>
        </w:rPr>
        <w:t>The </w:t>
      </w:r>
      <w:r>
        <w:rPr>
          <w:rFonts w:ascii="Segoe UI" w:hAnsi="Segoe UI" w:cs="Segoe UI"/>
          <w:b/>
          <w:bCs/>
          <w:color w:val="333333"/>
        </w:rPr>
        <w:t>document object</w:t>
      </w:r>
      <w:r>
        <w:rPr>
          <w:rFonts w:ascii="Segoe UI" w:hAnsi="Segoe UI" w:cs="Segoe UI"/>
          <w:color w:val="333333"/>
        </w:rPr>
        <w:t> represents the whole html document.</w:t>
      </w:r>
    </w:p>
    <w:p w14:paraId="60755A0F" w14:textId="77777777" w:rsidR="00A31442" w:rsidRDefault="00A31442" w:rsidP="00A31442">
      <w:pPr>
        <w:pStyle w:val="NormalWeb"/>
        <w:shd w:val="clear" w:color="auto" w:fill="FFFFFF"/>
        <w:jc w:val="both"/>
        <w:rPr>
          <w:rFonts w:ascii="Segoe UI" w:hAnsi="Segoe UI" w:cs="Segoe UI"/>
          <w:color w:val="333333"/>
        </w:rPr>
      </w:pPr>
      <w:r>
        <w:rPr>
          <w:rFonts w:ascii="Segoe UI" w:hAnsi="Segoe UI" w:cs="Segoe UI"/>
          <w:color w:val="333333"/>
        </w:rPr>
        <w:t>When html document is loaded in the browser, it becomes a document object. It is the </w:t>
      </w:r>
      <w:r>
        <w:rPr>
          <w:rStyle w:val="Strong"/>
          <w:rFonts w:ascii="Segoe UI" w:hAnsi="Segoe UI" w:cs="Segoe UI"/>
          <w:color w:val="333333"/>
        </w:rPr>
        <w:t>root element</w:t>
      </w:r>
      <w:r>
        <w:rPr>
          <w:rFonts w:ascii="Segoe UI" w:hAnsi="Segoe UI" w:cs="Segoe UI"/>
          <w:color w:val="333333"/>
        </w:rPr>
        <w:t> that represents the html document. It has properties and methods. By the help of document object, we can add dynamic content to our web page.</w:t>
      </w:r>
    </w:p>
    <w:p w14:paraId="0F2F5F07" w14:textId="77777777" w:rsidR="00A31442" w:rsidRDefault="00A31442" w:rsidP="00A31442">
      <w:pPr>
        <w:pStyle w:val="NormalWeb"/>
        <w:shd w:val="clear" w:color="auto" w:fill="FFFFFF"/>
        <w:jc w:val="both"/>
        <w:rPr>
          <w:rFonts w:ascii="Segoe UI" w:hAnsi="Segoe UI" w:cs="Segoe UI"/>
          <w:color w:val="333333"/>
        </w:rPr>
      </w:pPr>
      <w:r>
        <w:rPr>
          <w:rFonts w:ascii="Segoe UI" w:hAnsi="Segoe UI" w:cs="Segoe UI"/>
          <w:i/>
          <w:iCs/>
          <w:color w:val="333333"/>
        </w:rPr>
        <w:t>The W3C Document Object Model (DOM) is a platform and language-neutral interface that allows programs and scripts to dynamically access and update the content, structure, and style of a document."</w:t>
      </w:r>
    </w:p>
    <w:p w14:paraId="0D8F37EA" w14:textId="20EA08AB" w:rsidR="00B73F25" w:rsidRDefault="00A31442" w:rsidP="00B73F25">
      <w:pPr>
        <w:pStyle w:val="NormalWeb"/>
        <w:shd w:val="clear" w:color="auto" w:fill="FFFFFF"/>
        <w:jc w:val="both"/>
        <w:rPr>
          <w:rFonts w:ascii="Segoe UI" w:hAnsi="Segoe UI" w:cs="Segoe UI"/>
          <w:color w:val="333333"/>
        </w:rPr>
      </w:pPr>
      <w:r>
        <w:rPr>
          <w:noProof/>
        </w:rPr>
        <w:drawing>
          <wp:inline distT="0" distB="0" distL="0" distR="0" wp14:anchorId="014BCB6E" wp14:editId="656B1521">
            <wp:extent cx="5731510" cy="4179570"/>
            <wp:effectExtent l="0" t="0" r="2540" b="0"/>
            <wp:docPr id="2" name="Picture 2" descr="javascript documen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script document obj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179570"/>
                    </a:xfrm>
                    <a:prstGeom prst="rect">
                      <a:avLst/>
                    </a:prstGeom>
                    <a:noFill/>
                    <a:ln>
                      <a:noFill/>
                    </a:ln>
                  </pic:spPr>
                </pic:pic>
              </a:graphicData>
            </a:graphic>
          </wp:inline>
        </w:drawing>
      </w:r>
    </w:p>
    <w:p w14:paraId="6F67DD91" w14:textId="77777777" w:rsidR="00B73F25" w:rsidRDefault="00B73F25" w:rsidP="00B73F25">
      <w:pPr>
        <w:pStyle w:val="NormalWeb"/>
        <w:shd w:val="clear" w:color="auto" w:fill="FFFFFF"/>
        <w:jc w:val="both"/>
        <w:rPr>
          <w:rFonts w:ascii="Segoe UI" w:hAnsi="Segoe UI" w:cs="Segoe UI"/>
          <w:color w:val="333333"/>
        </w:rPr>
      </w:pPr>
    </w:p>
    <w:p w14:paraId="7FA44BC5" w14:textId="789920DF" w:rsidR="00FC102F" w:rsidRDefault="00FC102F" w:rsidP="00FC102F">
      <w:pPr>
        <w:pStyle w:val="Heading1"/>
        <w:shd w:val="clear" w:color="auto" w:fill="FFFFFF"/>
        <w:spacing w:before="75" w:line="312" w:lineRule="atLeast"/>
        <w:jc w:val="both"/>
        <w:rPr>
          <w:rFonts w:ascii="Helvetica" w:hAnsi="Helvetica" w:cs="Helvetica"/>
          <w:b/>
          <w:bCs/>
          <w:color w:val="610B38"/>
        </w:rPr>
      </w:pPr>
      <w:proofErr w:type="spellStart"/>
      <w:r w:rsidRPr="00FC102F">
        <w:rPr>
          <w:rFonts w:ascii="Helvetica" w:hAnsi="Helvetica" w:cs="Helvetica"/>
          <w:b/>
          <w:bCs/>
          <w:color w:val="610B38"/>
        </w:rPr>
        <w:lastRenderedPageBreak/>
        <w:t>Javascript</w:t>
      </w:r>
      <w:r w:rsidRPr="00FC102F">
        <w:rPr>
          <w:rFonts w:ascii="Helvetica" w:hAnsi="Helvetica" w:cs="Helvetica"/>
          <w:b/>
          <w:bCs/>
          <w:color w:val="610B38"/>
        </w:rPr>
        <w:t>-</w:t>
      </w:r>
      <w:proofErr w:type="gramStart"/>
      <w:r w:rsidRPr="00FC102F">
        <w:rPr>
          <w:rFonts w:ascii="Helvetica" w:hAnsi="Helvetica" w:cs="Helvetica"/>
          <w:b/>
          <w:bCs/>
          <w:color w:val="610B38"/>
        </w:rPr>
        <w:t>document.getElementById</w:t>
      </w:r>
      <w:proofErr w:type="spellEnd"/>
      <w:proofErr w:type="gramEnd"/>
      <w:r w:rsidRPr="00FC102F">
        <w:rPr>
          <w:rFonts w:ascii="Helvetica" w:hAnsi="Helvetica" w:cs="Helvetica"/>
          <w:b/>
          <w:bCs/>
          <w:color w:val="610B38"/>
        </w:rPr>
        <w:t>() method</w:t>
      </w:r>
    </w:p>
    <w:p w14:paraId="258EF590" w14:textId="786F542D" w:rsidR="00FC102F" w:rsidRDefault="00FC102F" w:rsidP="00FC102F"/>
    <w:p w14:paraId="42FDED0B" w14:textId="77777777" w:rsidR="00FC102F" w:rsidRPr="00FC102F" w:rsidRDefault="00FC102F" w:rsidP="00FC10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C102F">
        <w:rPr>
          <w:rFonts w:ascii="Segoe UI" w:eastAsia="Times New Roman" w:hAnsi="Segoe UI" w:cs="Segoe UI"/>
          <w:color w:val="333333"/>
          <w:sz w:val="24"/>
          <w:szCs w:val="24"/>
          <w:lang w:eastAsia="en-IN"/>
        </w:rPr>
        <w:t>The </w:t>
      </w:r>
      <w:proofErr w:type="spellStart"/>
      <w:proofErr w:type="gramStart"/>
      <w:r w:rsidRPr="00FC102F">
        <w:rPr>
          <w:rFonts w:ascii="Segoe UI" w:eastAsia="Times New Roman" w:hAnsi="Segoe UI" w:cs="Segoe UI"/>
          <w:b/>
          <w:bCs/>
          <w:color w:val="333333"/>
          <w:sz w:val="24"/>
          <w:szCs w:val="24"/>
          <w:lang w:eastAsia="en-IN"/>
        </w:rPr>
        <w:t>document.getElementById</w:t>
      </w:r>
      <w:proofErr w:type="spellEnd"/>
      <w:proofErr w:type="gramEnd"/>
      <w:r w:rsidRPr="00FC102F">
        <w:rPr>
          <w:rFonts w:ascii="Segoe UI" w:eastAsia="Times New Roman" w:hAnsi="Segoe UI" w:cs="Segoe UI"/>
          <w:b/>
          <w:bCs/>
          <w:color w:val="333333"/>
          <w:sz w:val="24"/>
          <w:szCs w:val="24"/>
          <w:lang w:eastAsia="en-IN"/>
        </w:rPr>
        <w:t>()</w:t>
      </w:r>
      <w:r w:rsidRPr="00FC102F">
        <w:rPr>
          <w:rFonts w:ascii="Segoe UI" w:eastAsia="Times New Roman" w:hAnsi="Segoe UI" w:cs="Segoe UI"/>
          <w:color w:val="333333"/>
          <w:sz w:val="24"/>
          <w:szCs w:val="24"/>
          <w:lang w:eastAsia="en-IN"/>
        </w:rPr>
        <w:t> method returns the element of specified id.</w:t>
      </w:r>
    </w:p>
    <w:p w14:paraId="61FD2B65" w14:textId="4218812E" w:rsidR="00FC102F" w:rsidRDefault="00FC102F" w:rsidP="00FC102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C102F">
        <w:rPr>
          <w:rFonts w:ascii="Segoe UI" w:eastAsia="Times New Roman" w:hAnsi="Segoe UI" w:cs="Segoe UI"/>
          <w:color w:val="333333"/>
          <w:sz w:val="24"/>
          <w:szCs w:val="24"/>
          <w:lang w:eastAsia="en-IN"/>
        </w:rPr>
        <w:t>In the previous page, we have used </w:t>
      </w:r>
      <w:r w:rsidRPr="00FC102F">
        <w:rPr>
          <w:rFonts w:ascii="Segoe UI" w:eastAsia="Times New Roman" w:hAnsi="Segoe UI" w:cs="Segoe UI"/>
          <w:b/>
          <w:bCs/>
          <w:color w:val="333333"/>
          <w:sz w:val="24"/>
          <w:szCs w:val="24"/>
          <w:lang w:eastAsia="en-IN"/>
        </w:rPr>
        <w:t>document.form1.name.value</w:t>
      </w:r>
      <w:r w:rsidRPr="00FC102F">
        <w:rPr>
          <w:rFonts w:ascii="Segoe UI" w:eastAsia="Times New Roman" w:hAnsi="Segoe UI" w:cs="Segoe UI"/>
          <w:color w:val="333333"/>
          <w:sz w:val="24"/>
          <w:szCs w:val="24"/>
          <w:lang w:eastAsia="en-IN"/>
        </w:rPr>
        <w:t xml:space="preserve"> to get the value of the input value. Instead of this, we can use </w:t>
      </w:r>
      <w:proofErr w:type="spellStart"/>
      <w:proofErr w:type="gramStart"/>
      <w:r w:rsidRPr="00FC102F">
        <w:rPr>
          <w:rFonts w:ascii="Segoe UI" w:eastAsia="Times New Roman" w:hAnsi="Segoe UI" w:cs="Segoe UI"/>
          <w:color w:val="333333"/>
          <w:sz w:val="24"/>
          <w:szCs w:val="24"/>
          <w:lang w:eastAsia="en-IN"/>
        </w:rPr>
        <w:t>document.getElementById</w:t>
      </w:r>
      <w:proofErr w:type="spellEnd"/>
      <w:proofErr w:type="gramEnd"/>
      <w:r w:rsidRPr="00FC102F">
        <w:rPr>
          <w:rFonts w:ascii="Segoe UI" w:eastAsia="Times New Roman" w:hAnsi="Segoe UI" w:cs="Segoe UI"/>
          <w:color w:val="333333"/>
          <w:sz w:val="24"/>
          <w:szCs w:val="24"/>
          <w:lang w:eastAsia="en-IN"/>
        </w:rPr>
        <w:t>() method to get value of the input text. But we need to define id for the input field.</w:t>
      </w:r>
    </w:p>
    <w:p w14:paraId="42B14700" w14:textId="77777777" w:rsidR="00FC102F" w:rsidRPr="00FC102F" w:rsidRDefault="00FC102F" w:rsidP="00FC102F">
      <w:pPr>
        <w:spacing w:after="0" w:line="375" w:lineRule="atLeast"/>
        <w:ind w:left="720"/>
        <w:jc w:val="both"/>
        <w:rPr>
          <w:rFonts w:ascii="Segoe UI" w:eastAsia="Times New Roman" w:hAnsi="Segoe UI" w:cs="Segoe UI"/>
          <w:color w:val="000000"/>
          <w:sz w:val="24"/>
          <w:szCs w:val="24"/>
          <w:lang w:eastAsia="en-IN"/>
        </w:rPr>
      </w:pPr>
      <w:r w:rsidRPr="00FC102F">
        <w:rPr>
          <w:rFonts w:ascii="Segoe UI" w:eastAsia="Times New Roman" w:hAnsi="Segoe UI" w:cs="Segoe UI"/>
          <w:b/>
          <w:bCs/>
          <w:color w:val="006699"/>
          <w:sz w:val="24"/>
          <w:szCs w:val="24"/>
          <w:bdr w:val="none" w:sz="0" w:space="0" w:color="auto" w:frame="1"/>
          <w:lang w:eastAsia="en-IN"/>
        </w:rPr>
        <w:t>&lt;script</w:t>
      </w:r>
      <w:r w:rsidRPr="00FC102F">
        <w:rPr>
          <w:rFonts w:ascii="Segoe UI" w:eastAsia="Times New Roman" w:hAnsi="Segoe UI" w:cs="Segoe UI"/>
          <w:color w:val="000000"/>
          <w:sz w:val="24"/>
          <w:szCs w:val="24"/>
          <w:bdr w:val="none" w:sz="0" w:space="0" w:color="auto" w:frame="1"/>
          <w:lang w:eastAsia="en-IN"/>
        </w:rPr>
        <w:t> </w:t>
      </w:r>
      <w:r w:rsidRPr="00FC102F">
        <w:rPr>
          <w:rFonts w:ascii="Segoe UI" w:eastAsia="Times New Roman" w:hAnsi="Segoe UI" w:cs="Segoe UI"/>
          <w:color w:val="FF0000"/>
          <w:sz w:val="24"/>
          <w:szCs w:val="24"/>
          <w:bdr w:val="none" w:sz="0" w:space="0" w:color="auto" w:frame="1"/>
          <w:lang w:eastAsia="en-IN"/>
        </w:rPr>
        <w:t>type</w:t>
      </w:r>
      <w:r w:rsidRPr="00FC102F">
        <w:rPr>
          <w:rFonts w:ascii="Segoe UI" w:eastAsia="Times New Roman" w:hAnsi="Segoe UI" w:cs="Segoe UI"/>
          <w:color w:val="000000"/>
          <w:sz w:val="24"/>
          <w:szCs w:val="24"/>
          <w:bdr w:val="none" w:sz="0" w:space="0" w:color="auto" w:frame="1"/>
          <w:lang w:eastAsia="en-IN"/>
        </w:rPr>
        <w:t>=</w:t>
      </w:r>
      <w:r w:rsidRPr="00FC102F">
        <w:rPr>
          <w:rFonts w:ascii="Segoe UI" w:eastAsia="Times New Roman" w:hAnsi="Segoe UI" w:cs="Segoe UI"/>
          <w:color w:val="0000FF"/>
          <w:sz w:val="24"/>
          <w:szCs w:val="24"/>
          <w:bdr w:val="none" w:sz="0" w:space="0" w:color="auto" w:frame="1"/>
          <w:lang w:eastAsia="en-IN"/>
        </w:rPr>
        <w:t>"text/</w:t>
      </w:r>
      <w:proofErr w:type="spellStart"/>
      <w:r w:rsidRPr="00FC102F">
        <w:rPr>
          <w:rFonts w:ascii="Segoe UI" w:eastAsia="Times New Roman" w:hAnsi="Segoe UI" w:cs="Segoe UI"/>
          <w:color w:val="0000FF"/>
          <w:sz w:val="24"/>
          <w:szCs w:val="24"/>
          <w:bdr w:val="none" w:sz="0" w:space="0" w:color="auto" w:frame="1"/>
          <w:lang w:eastAsia="en-IN"/>
        </w:rPr>
        <w:t>javascript</w:t>
      </w:r>
      <w:proofErr w:type="spellEnd"/>
      <w:r w:rsidRPr="00FC102F">
        <w:rPr>
          <w:rFonts w:ascii="Segoe UI" w:eastAsia="Times New Roman" w:hAnsi="Segoe UI" w:cs="Segoe UI"/>
          <w:color w:val="0000FF"/>
          <w:sz w:val="24"/>
          <w:szCs w:val="24"/>
          <w:bdr w:val="none" w:sz="0" w:space="0" w:color="auto" w:frame="1"/>
          <w:lang w:eastAsia="en-IN"/>
        </w:rPr>
        <w:t>"</w:t>
      </w:r>
      <w:r w:rsidRPr="00FC102F">
        <w:rPr>
          <w:rFonts w:ascii="Segoe UI" w:eastAsia="Times New Roman" w:hAnsi="Segoe UI" w:cs="Segoe UI"/>
          <w:b/>
          <w:bCs/>
          <w:color w:val="006699"/>
          <w:sz w:val="24"/>
          <w:szCs w:val="24"/>
          <w:bdr w:val="none" w:sz="0" w:space="0" w:color="auto" w:frame="1"/>
          <w:lang w:eastAsia="en-IN"/>
        </w:rPr>
        <w:t>&gt;</w:t>
      </w:r>
      <w:r w:rsidRPr="00FC102F">
        <w:rPr>
          <w:rFonts w:ascii="Segoe UI" w:eastAsia="Times New Roman" w:hAnsi="Segoe UI" w:cs="Segoe UI"/>
          <w:color w:val="000000"/>
          <w:sz w:val="24"/>
          <w:szCs w:val="24"/>
          <w:bdr w:val="none" w:sz="0" w:space="0" w:color="auto" w:frame="1"/>
          <w:lang w:eastAsia="en-IN"/>
        </w:rPr>
        <w:t>  </w:t>
      </w:r>
    </w:p>
    <w:p w14:paraId="25FDA2F8" w14:textId="77777777" w:rsidR="00FC102F" w:rsidRPr="00FC102F" w:rsidRDefault="00FC102F" w:rsidP="00FC102F">
      <w:pPr>
        <w:spacing w:after="0" w:line="375" w:lineRule="atLeast"/>
        <w:ind w:left="720"/>
        <w:jc w:val="both"/>
        <w:rPr>
          <w:rFonts w:ascii="Segoe UI" w:eastAsia="Times New Roman" w:hAnsi="Segoe UI" w:cs="Segoe UI"/>
          <w:color w:val="000000"/>
          <w:sz w:val="24"/>
          <w:szCs w:val="24"/>
          <w:lang w:eastAsia="en-IN"/>
        </w:rPr>
      </w:pPr>
      <w:r w:rsidRPr="00FC102F">
        <w:rPr>
          <w:rFonts w:ascii="Segoe UI" w:eastAsia="Times New Roman" w:hAnsi="Segoe UI" w:cs="Segoe UI"/>
          <w:color w:val="000000"/>
          <w:sz w:val="24"/>
          <w:szCs w:val="24"/>
          <w:bdr w:val="none" w:sz="0" w:space="0" w:color="auto" w:frame="1"/>
          <w:lang w:eastAsia="en-IN"/>
        </w:rPr>
        <w:t>function </w:t>
      </w:r>
      <w:proofErr w:type="spellStart"/>
      <w:proofErr w:type="gramStart"/>
      <w:r w:rsidRPr="00FC102F">
        <w:rPr>
          <w:rFonts w:ascii="Segoe UI" w:eastAsia="Times New Roman" w:hAnsi="Segoe UI" w:cs="Segoe UI"/>
          <w:color w:val="000000"/>
          <w:sz w:val="24"/>
          <w:szCs w:val="24"/>
          <w:bdr w:val="none" w:sz="0" w:space="0" w:color="auto" w:frame="1"/>
          <w:lang w:eastAsia="en-IN"/>
        </w:rPr>
        <w:t>getcube</w:t>
      </w:r>
      <w:proofErr w:type="spellEnd"/>
      <w:r w:rsidRPr="00FC102F">
        <w:rPr>
          <w:rFonts w:ascii="Segoe UI" w:eastAsia="Times New Roman" w:hAnsi="Segoe UI" w:cs="Segoe UI"/>
          <w:color w:val="000000"/>
          <w:sz w:val="24"/>
          <w:szCs w:val="24"/>
          <w:bdr w:val="none" w:sz="0" w:space="0" w:color="auto" w:frame="1"/>
          <w:lang w:eastAsia="en-IN"/>
        </w:rPr>
        <w:t>(</w:t>
      </w:r>
      <w:proofErr w:type="gramEnd"/>
      <w:r w:rsidRPr="00FC102F">
        <w:rPr>
          <w:rFonts w:ascii="Segoe UI" w:eastAsia="Times New Roman" w:hAnsi="Segoe UI" w:cs="Segoe UI"/>
          <w:color w:val="000000"/>
          <w:sz w:val="24"/>
          <w:szCs w:val="24"/>
          <w:bdr w:val="none" w:sz="0" w:space="0" w:color="auto" w:frame="1"/>
          <w:lang w:eastAsia="en-IN"/>
        </w:rPr>
        <w:t>){  </w:t>
      </w:r>
    </w:p>
    <w:p w14:paraId="0E61C104" w14:textId="77777777" w:rsidR="00FC102F" w:rsidRPr="00FC102F" w:rsidRDefault="00FC102F" w:rsidP="00FC102F">
      <w:pPr>
        <w:spacing w:after="0" w:line="375" w:lineRule="atLeast"/>
        <w:ind w:left="720"/>
        <w:jc w:val="both"/>
        <w:rPr>
          <w:rFonts w:ascii="Segoe UI" w:eastAsia="Times New Roman" w:hAnsi="Segoe UI" w:cs="Segoe UI"/>
          <w:color w:val="000000"/>
          <w:sz w:val="24"/>
          <w:szCs w:val="24"/>
          <w:lang w:eastAsia="en-IN"/>
        </w:rPr>
      </w:pPr>
      <w:r w:rsidRPr="00FC102F">
        <w:rPr>
          <w:rFonts w:ascii="Segoe UI" w:eastAsia="Times New Roman" w:hAnsi="Segoe UI" w:cs="Segoe UI"/>
          <w:color w:val="000000"/>
          <w:sz w:val="24"/>
          <w:szCs w:val="24"/>
          <w:bdr w:val="none" w:sz="0" w:space="0" w:color="auto" w:frame="1"/>
          <w:lang w:eastAsia="en-IN"/>
        </w:rPr>
        <w:t>var </w:t>
      </w:r>
      <w:r w:rsidRPr="00FC102F">
        <w:rPr>
          <w:rFonts w:ascii="Segoe UI" w:eastAsia="Times New Roman" w:hAnsi="Segoe UI" w:cs="Segoe UI"/>
          <w:color w:val="FF0000"/>
          <w:sz w:val="24"/>
          <w:szCs w:val="24"/>
          <w:bdr w:val="none" w:sz="0" w:space="0" w:color="auto" w:frame="1"/>
          <w:lang w:eastAsia="en-IN"/>
        </w:rPr>
        <w:t>number</w:t>
      </w:r>
      <w:r w:rsidRPr="00FC102F">
        <w:rPr>
          <w:rFonts w:ascii="Segoe UI" w:eastAsia="Times New Roman" w:hAnsi="Segoe UI" w:cs="Segoe UI"/>
          <w:color w:val="000000"/>
          <w:sz w:val="24"/>
          <w:szCs w:val="24"/>
          <w:bdr w:val="none" w:sz="0" w:space="0" w:color="auto" w:frame="1"/>
          <w:lang w:eastAsia="en-IN"/>
        </w:rPr>
        <w:t>=</w:t>
      </w:r>
      <w:proofErr w:type="spellStart"/>
      <w:proofErr w:type="gramStart"/>
      <w:r w:rsidRPr="00FC102F">
        <w:rPr>
          <w:rFonts w:ascii="Segoe UI" w:eastAsia="Times New Roman" w:hAnsi="Segoe UI" w:cs="Segoe UI"/>
          <w:color w:val="0000FF"/>
          <w:sz w:val="24"/>
          <w:szCs w:val="24"/>
          <w:bdr w:val="none" w:sz="0" w:space="0" w:color="auto" w:frame="1"/>
          <w:lang w:eastAsia="en-IN"/>
        </w:rPr>
        <w:t>document</w:t>
      </w:r>
      <w:r w:rsidRPr="00FC102F">
        <w:rPr>
          <w:rFonts w:ascii="Segoe UI" w:eastAsia="Times New Roman" w:hAnsi="Segoe UI" w:cs="Segoe UI"/>
          <w:color w:val="000000"/>
          <w:sz w:val="24"/>
          <w:szCs w:val="24"/>
          <w:bdr w:val="none" w:sz="0" w:space="0" w:color="auto" w:frame="1"/>
          <w:lang w:eastAsia="en-IN"/>
        </w:rPr>
        <w:t>.getElementById</w:t>
      </w:r>
      <w:proofErr w:type="spellEnd"/>
      <w:proofErr w:type="gramEnd"/>
      <w:r w:rsidRPr="00FC102F">
        <w:rPr>
          <w:rFonts w:ascii="Segoe UI" w:eastAsia="Times New Roman" w:hAnsi="Segoe UI" w:cs="Segoe UI"/>
          <w:color w:val="000000"/>
          <w:sz w:val="24"/>
          <w:szCs w:val="24"/>
          <w:bdr w:val="none" w:sz="0" w:space="0" w:color="auto" w:frame="1"/>
          <w:lang w:eastAsia="en-IN"/>
        </w:rPr>
        <w:t>("number").value;  </w:t>
      </w:r>
    </w:p>
    <w:p w14:paraId="57365D6A" w14:textId="77777777" w:rsidR="00FC102F" w:rsidRPr="00FC102F" w:rsidRDefault="00FC102F" w:rsidP="00FC102F">
      <w:pPr>
        <w:spacing w:after="0" w:line="375" w:lineRule="atLeast"/>
        <w:ind w:left="720"/>
        <w:jc w:val="both"/>
        <w:rPr>
          <w:rFonts w:ascii="Segoe UI" w:eastAsia="Times New Roman" w:hAnsi="Segoe UI" w:cs="Segoe UI"/>
          <w:color w:val="000000"/>
          <w:sz w:val="24"/>
          <w:szCs w:val="24"/>
          <w:lang w:eastAsia="en-IN"/>
        </w:rPr>
      </w:pPr>
      <w:r w:rsidRPr="00FC102F">
        <w:rPr>
          <w:rFonts w:ascii="Segoe UI" w:eastAsia="Times New Roman" w:hAnsi="Segoe UI" w:cs="Segoe UI"/>
          <w:color w:val="000000"/>
          <w:sz w:val="24"/>
          <w:szCs w:val="24"/>
          <w:bdr w:val="none" w:sz="0" w:space="0" w:color="auto" w:frame="1"/>
          <w:lang w:eastAsia="en-IN"/>
        </w:rPr>
        <w:t>alert(number*number*number);  </w:t>
      </w:r>
    </w:p>
    <w:p w14:paraId="5BAA96BB" w14:textId="77777777" w:rsidR="00FC102F" w:rsidRPr="00FC102F" w:rsidRDefault="00FC102F" w:rsidP="00FC102F">
      <w:pPr>
        <w:spacing w:after="0" w:line="375" w:lineRule="atLeast"/>
        <w:ind w:left="720"/>
        <w:jc w:val="both"/>
        <w:rPr>
          <w:rFonts w:ascii="Segoe UI" w:eastAsia="Times New Roman" w:hAnsi="Segoe UI" w:cs="Segoe UI"/>
          <w:color w:val="000000"/>
          <w:sz w:val="24"/>
          <w:szCs w:val="24"/>
          <w:lang w:eastAsia="en-IN"/>
        </w:rPr>
      </w:pPr>
      <w:r w:rsidRPr="00FC102F">
        <w:rPr>
          <w:rFonts w:ascii="Segoe UI" w:eastAsia="Times New Roman" w:hAnsi="Segoe UI" w:cs="Segoe UI"/>
          <w:color w:val="000000"/>
          <w:sz w:val="24"/>
          <w:szCs w:val="24"/>
          <w:bdr w:val="none" w:sz="0" w:space="0" w:color="auto" w:frame="1"/>
          <w:lang w:eastAsia="en-IN"/>
        </w:rPr>
        <w:t>}  </w:t>
      </w:r>
    </w:p>
    <w:p w14:paraId="3A655B00" w14:textId="77777777" w:rsidR="00FC102F" w:rsidRPr="00FC102F" w:rsidRDefault="00FC102F" w:rsidP="00FC102F">
      <w:pPr>
        <w:spacing w:after="0" w:line="375" w:lineRule="atLeast"/>
        <w:ind w:left="720"/>
        <w:jc w:val="both"/>
        <w:rPr>
          <w:rFonts w:ascii="Segoe UI" w:eastAsia="Times New Roman" w:hAnsi="Segoe UI" w:cs="Segoe UI"/>
          <w:color w:val="000000"/>
          <w:sz w:val="24"/>
          <w:szCs w:val="24"/>
          <w:lang w:eastAsia="en-IN"/>
        </w:rPr>
      </w:pPr>
      <w:r w:rsidRPr="00FC102F">
        <w:rPr>
          <w:rFonts w:ascii="Segoe UI" w:eastAsia="Times New Roman" w:hAnsi="Segoe UI" w:cs="Segoe UI"/>
          <w:b/>
          <w:bCs/>
          <w:color w:val="006699"/>
          <w:sz w:val="24"/>
          <w:szCs w:val="24"/>
          <w:bdr w:val="none" w:sz="0" w:space="0" w:color="auto" w:frame="1"/>
          <w:lang w:eastAsia="en-IN"/>
        </w:rPr>
        <w:t>&lt;/script&gt;</w:t>
      </w:r>
      <w:r w:rsidRPr="00FC102F">
        <w:rPr>
          <w:rFonts w:ascii="Segoe UI" w:eastAsia="Times New Roman" w:hAnsi="Segoe UI" w:cs="Segoe UI"/>
          <w:color w:val="000000"/>
          <w:sz w:val="24"/>
          <w:szCs w:val="24"/>
          <w:bdr w:val="none" w:sz="0" w:space="0" w:color="auto" w:frame="1"/>
          <w:lang w:eastAsia="en-IN"/>
        </w:rPr>
        <w:t>  </w:t>
      </w:r>
    </w:p>
    <w:p w14:paraId="5D60EB63" w14:textId="77777777" w:rsidR="00FC102F" w:rsidRPr="00FC102F" w:rsidRDefault="00FC102F" w:rsidP="00FC102F">
      <w:pPr>
        <w:spacing w:after="0" w:line="375" w:lineRule="atLeast"/>
        <w:ind w:left="720"/>
        <w:jc w:val="both"/>
        <w:rPr>
          <w:rFonts w:ascii="Segoe UI" w:eastAsia="Times New Roman" w:hAnsi="Segoe UI" w:cs="Segoe UI"/>
          <w:color w:val="000000"/>
          <w:sz w:val="24"/>
          <w:szCs w:val="24"/>
          <w:lang w:eastAsia="en-IN"/>
        </w:rPr>
      </w:pPr>
      <w:r w:rsidRPr="00FC102F">
        <w:rPr>
          <w:rFonts w:ascii="Segoe UI" w:eastAsia="Times New Roman" w:hAnsi="Segoe UI" w:cs="Segoe UI"/>
          <w:b/>
          <w:bCs/>
          <w:color w:val="006699"/>
          <w:sz w:val="24"/>
          <w:szCs w:val="24"/>
          <w:bdr w:val="none" w:sz="0" w:space="0" w:color="auto" w:frame="1"/>
          <w:lang w:eastAsia="en-IN"/>
        </w:rPr>
        <w:t>&lt;form&gt;</w:t>
      </w:r>
      <w:r w:rsidRPr="00FC102F">
        <w:rPr>
          <w:rFonts w:ascii="Segoe UI" w:eastAsia="Times New Roman" w:hAnsi="Segoe UI" w:cs="Segoe UI"/>
          <w:color w:val="000000"/>
          <w:sz w:val="24"/>
          <w:szCs w:val="24"/>
          <w:bdr w:val="none" w:sz="0" w:space="0" w:color="auto" w:frame="1"/>
          <w:lang w:eastAsia="en-IN"/>
        </w:rPr>
        <w:t>  </w:t>
      </w:r>
    </w:p>
    <w:p w14:paraId="6A330D61" w14:textId="77777777" w:rsidR="00FC102F" w:rsidRPr="00FC102F" w:rsidRDefault="00FC102F" w:rsidP="00FC102F">
      <w:pPr>
        <w:spacing w:after="0" w:line="375" w:lineRule="atLeast"/>
        <w:ind w:left="720"/>
        <w:jc w:val="both"/>
        <w:rPr>
          <w:rFonts w:ascii="Segoe UI" w:eastAsia="Times New Roman" w:hAnsi="Segoe UI" w:cs="Segoe UI"/>
          <w:color w:val="000000"/>
          <w:sz w:val="24"/>
          <w:szCs w:val="24"/>
          <w:lang w:eastAsia="en-IN"/>
        </w:rPr>
      </w:pPr>
      <w:r w:rsidRPr="00FC102F">
        <w:rPr>
          <w:rFonts w:ascii="Segoe UI" w:eastAsia="Times New Roman" w:hAnsi="Segoe UI" w:cs="Segoe UI"/>
          <w:color w:val="000000"/>
          <w:sz w:val="24"/>
          <w:szCs w:val="24"/>
          <w:bdr w:val="none" w:sz="0" w:space="0" w:color="auto" w:frame="1"/>
          <w:lang w:eastAsia="en-IN"/>
        </w:rPr>
        <w:t>Enter No:</w:t>
      </w:r>
      <w:r w:rsidRPr="00FC102F">
        <w:rPr>
          <w:rFonts w:ascii="Segoe UI" w:eastAsia="Times New Roman" w:hAnsi="Segoe UI" w:cs="Segoe UI"/>
          <w:b/>
          <w:bCs/>
          <w:color w:val="006699"/>
          <w:sz w:val="24"/>
          <w:szCs w:val="24"/>
          <w:bdr w:val="none" w:sz="0" w:space="0" w:color="auto" w:frame="1"/>
          <w:lang w:eastAsia="en-IN"/>
        </w:rPr>
        <w:t>&lt;input</w:t>
      </w:r>
      <w:r w:rsidRPr="00FC102F">
        <w:rPr>
          <w:rFonts w:ascii="Segoe UI" w:eastAsia="Times New Roman" w:hAnsi="Segoe UI" w:cs="Segoe UI"/>
          <w:color w:val="000000"/>
          <w:sz w:val="24"/>
          <w:szCs w:val="24"/>
          <w:bdr w:val="none" w:sz="0" w:space="0" w:color="auto" w:frame="1"/>
          <w:lang w:eastAsia="en-IN"/>
        </w:rPr>
        <w:t> </w:t>
      </w:r>
      <w:r w:rsidRPr="00FC102F">
        <w:rPr>
          <w:rFonts w:ascii="Segoe UI" w:eastAsia="Times New Roman" w:hAnsi="Segoe UI" w:cs="Segoe UI"/>
          <w:color w:val="FF0000"/>
          <w:sz w:val="24"/>
          <w:szCs w:val="24"/>
          <w:bdr w:val="none" w:sz="0" w:space="0" w:color="auto" w:frame="1"/>
          <w:lang w:eastAsia="en-IN"/>
        </w:rPr>
        <w:t>type</w:t>
      </w:r>
      <w:r w:rsidRPr="00FC102F">
        <w:rPr>
          <w:rFonts w:ascii="Segoe UI" w:eastAsia="Times New Roman" w:hAnsi="Segoe UI" w:cs="Segoe UI"/>
          <w:color w:val="000000"/>
          <w:sz w:val="24"/>
          <w:szCs w:val="24"/>
          <w:bdr w:val="none" w:sz="0" w:space="0" w:color="auto" w:frame="1"/>
          <w:lang w:eastAsia="en-IN"/>
        </w:rPr>
        <w:t>=</w:t>
      </w:r>
      <w:r w:rsidRPr="00FC102F">
        <w:rPr>
          <w:rFonts w:ascii="Segoe UI" w:eastAsia="Times New Roman" w:hAnsi="Segoe UI" w:cs="Segoe UI"/>
          <w:color w:val="0000FF"/>
          <w:sz w:val="24"/>
          <w:szCs w:val="24"/>
          <w:bdr w:val="none" w:sz="0" w:space="0" w:color="auto" w:frame="1"/>
          <w:lang w:eastAsia="en-IN"/>
        </w:rPr>
        <w:t>"text"</w:t>
      </w:r>
      <w:r w:rsidRPr="00FC102F">
        <w:rPr>
          <w:rFonts w:ascii="Segoe UI" w:eastAsia="Times New Roman" w:hAnsi="Segoe UI" w:cs="Segoe UI"/>
          <w:color w:val="000000"/>
          <w:sz w:val="24"/>
          <w:szCs w:val="24"/>
          <w:bdr w:val="none" w:sz="0" w:space="0" w:color="auto" w:frame="1"/>
          <w:lang w:eastAsia="en-IN"/>
        </w:rPr>
        <w:t> </w:t>
      </w:r>
      <w:r w:rsidRPr="00FC102F">
        <w:rPr>
          <w:rFonts w:ascii="Segoe UI" w:eastAsia="Times New Roman" w:hAnsi="Segoe UI" w:cs="Segoe UI"/>
          <w:color w:val="FF0000"/>
          <w:sz w:val="24"/>
          <w:szCs w:val="24"/>
          <w:bdr w:val="none" w:sz="0" w:space="0" w:color="auto" w:frame="1"/>
          <w:lang w:eastAsia="en-IN"/>
        </w:rPr>
        <w:t>id</w:t>
      </w:r>
      <w:r w:rsidRPr="00FC102F">
        <w:rPr>
          <w:rFonts w:ascii="Segoe UI" w:eastAsia="Times New Roman" w:hAnsi="Segoe UI" w:cs="Segoe UI"/>
          <w:color w:val="000000"/>
          <w:sz w:val="24"/>
          <w:szCs w:val="24"/>
          <w:bdr w:val="none" w:sz="0" w:space="0" w:color="auto" w:frame="1"/>
          <w:lang w:eastAsia="en-IN"/>
        </w:rPr>
        <w:t>=</w:t>
      </w:r>
      <w:r w:rsidRPr="00FC102F">
        <w:rPr>
          <w:rFonts w:ascii="Segoe UI" w:eastAsia="Times New Roman" w:hAnsi="Segoe UI" w:cs="Segoe UI"/>
          <w:color w:val="0000FF"/>
          <w:sz w:val="24"/>
          <w:szCs w:val="24"/>
          <w:bdr w:val="none" w:sz="0" w:space="0" w:color="auto" w:frame="1"/>
          <w:lang w:eastAsia="en-IN"/>
        </w:rPr>
        <w:t>"number"</w:t>
      </w:r>
      <w:r w:rsidRPr="00FC102F">
        <w:rPr>
          <w:rFonts w:ascii="Segoe UI" w:eastAsia="Times New Roman" w:hAnsi="Segoe UI" w:cs="Segoe UI"/>
          <w:color w:val="000000"/>
          <w:sz w:val="24"/>
          <w:szCs w:val="24"/>
          <w:bdr w:val="none" w:sz="0" w:space="0" w:color="auto" w:frame="1"/>
          <w:lang w:eastAsia="en-IN"/>
        </w:rPr>
        <w:t> </w:t>
      </w:r>
      <w:r w:rsidRPr="00FC102F">
        <w:rPr>
          <w:rFonts w:ascii="Segoe UI" w:eastAsia="Times New Roman" w:hAnsi="Segoe UI" w:cs="Segoe UI"/>
          <w:color w:val="FF0000"/>
          <w:sz w:val="24"/>
          <w:szCs w:val="24"/>
          <w:bdr w:val="none" w:sz="0" w:space="0" w:color="auto" w:frame="1"/>
          <w:lang w:eastAsia="en-IN"/>
        </w:rPr>
        <w:t>name</w:t>
      </w:r>
      <w:r w:rsidRPr="00FC102F">
        <w:rPr>
          <w:rFonts w:ascii="Segoe UI" w:eastAsia="Times New Roman" w:hAnsi="Segoe UI" w:cs="Segoe UI"/>
          <w:color w:val="000000"/>
          <w:sz w:val="24"/>
          <w:szCs w:val="24"/>
          <w:bdr w:val="none" w:sz="0" w:space="0" w:color="auto" w:frame="1"/>
          <w:lang w:eastAsia="en-IN"/>
        </w:rPr>
        <w:t>=</w:t>
      </w:r>
      <w:r w:rsidRPr="00FC102F">
        <w:rPr>
          <w:rFonts w:ascii="Segoe UI" w:eastAsia="Times New Roman" w:hAnsi="Segoe UI" w:cs="Segoe UI"/>
          <w:color w:val="0000FF"/>
          <w:sz w:val="24"/>
          <w:szCs w:val="24"/>
          <w:bdr w:val="none" w:sz="0" w:space="0" w:color="auto" w:frame="1"/>
          <w:lang w:eastAsia="en-IN"/>
        </w:rPr>
        <w:t>"number"</w:t>
      </w:r>
      <w:r w:rsidRPr="00FC102F">
        <w:rPr>
          <w:rFonts w:ascii="Segoe UI" w:eastAsia="Times New Roman" w:hAnsi="Segoe UI" w:cs="Segoe UI"/>
          <w:b/>
          <w:bCs/>
          <w:color w:val="006699"/>
          <w:sz w:val="24"/>
          <w:szCs w:val="24"/>
          <w:bdr w:val="none" w:sz="0" w:space="0" w:color="auto" w:frame="1"/>
          <w:lang w:eastAsia="en-IN"/>
        </w:rPr>
        <w:t>/&gt;&lt;</w:t>
      </w:r>
      <w:proofErr w:type="spellStart"/>
      <w:r w:rsidRPr="00FC102F">
        <w:rPr>
          <w:rFonts w:ascii="Segoe UI" w:eastAsia="Times New Roman" w:hAnsi="Segoe UI" w:cs="Segoe UI"/>
          <w:b/>
          <w:bCs/>
          <w:color w:val="006699"/>
          <w:sz w:val="24"/>
          <w:szCs w:val="24"/>
          <w:bdr w:val="none" w:sz="0" w:space="0" w:color="auto" w:frame="1"/>
          <w:lang w:eastAsia="en-IN"/>
        </w:rPr>
        <w:t>br</w:t>
      </w:r>
      <w:proofErr w:type="spellEnd"/>
      <w:r w:rsidRPr="00FC102F">
        <w:rPr>
          <w:rFonts w:ascii="Segoe UI" w:eastAsia="Times New Roman" w:hAnsi="Segoe UI" w:cs="Segoe UI"/>
          <w:b/>
          <w:bCs/>
          <w:color w:val="006699"/>
          <w:sz w:val="24"/>
          <w:szCs w:val="24"/>
          <w:bdr w:val="none" w:sz="0" w:space="0" w:color="auto" w:frame="1"/>
          <w:lang w:eastAsia="en-IN"/>
        </w:rPr>
        <w:t>/&gt;</w:t>
      </w:r>
      <w:r w:rsidRPr="00FC102F">
        <w:rPr>
          <w:rFonts w:ascii="Segoe UI" w:eastAsia="Times New Roman" w:hAnsi="Segoe UI" w:cs="Segoe UI"/>
          <w:color w:val="000000"/>
          <w:sz w:val="24"/>
          <w:szCs w:val="24"/>
          <w:bdr w:val="none" w:sz="0" w:space="0" w:color="auto" w:frame="1"/>
          <w:lang w:eastAsia="en-IN"/>
        </w:rPr>
        <w:t>  </w:t>
      </w:r>
    </w:p>
    <w:p w14:paraId="439528F7" w14:textId="77777777" w:rsidR="00FC102F" w:rsidRPr="00FC102F" w:rsidRDefault="00FC102F" w:rsidP="00FC102F">
      <w:pPr>
        <w:spacing w:after="0" w:line="375" w:lineRule="atLeast"/>
        <w:ind w:left="720"/>
        <w:jc w:val="both"/>
        <w:rPr>
          <w:rFonts w:ascii="Segoe UI" w:eastAsia="Times New Roman" w:hAnsi="Segoe UI" w:cs="Segoe UI"/>
          <w:color w:val="000000"/>
          <w:sz w:val="24"/>
          <w:szCs w:val="24"/>
          <w:lang w:eastAsia="en-IN"/>
        </w:rPr>
      </w:pPr>
      <w:r w:rsidRPr="00FC102F">
        <w:rPr>
          <w:rFonts w:ascii="Segoe UI" w:eastAsia="Times New Roman" w:hAnsi="Segoe UI" w:cs="Segoe UI"/>
          <w:b/>
          <w:bCs/>
          <w:color w:val="006699"/>
          <w:sz w:val="24"/>
          <w:szCs w:val="24"/>
          <w:bdr w:val="none" w:sz="0" w:space="0" w:color="auto" w:frame="1"/>
          <w:lang w:eastAsia="en-IN"/>
        </w:rPr>
        <w:t>&lt;input</w:t>
      </w:r>
      <w:r w:rsidRPr="00FC102F">
        <w:rPr>
          <w:rFonts w:ascii="Segoe UI" w:eastAsia="Times New Roman" w:hAnsi="Segoe UI" w:cs="Segoe UI"/>
          <w:color w:val="000000"/>
          <w:sz w:val="24"/>
          <w:szCs w:val="24"/>
          <w:bdr w:val="none" w:sz="0" w:space="0" w:color="auto" w:frame="1"/>
          <w:lang w:eastAsia="en-IN"/>
        </w:rPr>
        <w:t> </w:t>
      </w:r>
      <w:r w:rsidRPr="00FC102F">
        <w:rPr>
          <w:rFonts w:ascii="Segoe UI" w:eastAsia="Times New Roman" w:hAnsi="Segoe UI" w:cs="Segoe UI"/>
          <w:color w:val="FF0000"/>
          <w:sz w:val="24"/>
          <w:szCs w:val="24"/>
          <w:bdr w:val="none" w:sz="0" w:space="0" w:color="auto" w:frame="1"/>
          <w:lang w:eastAsia="en-IN"/>
        </w:rPr>
        <w:t>type</w:t>
      </w:r>
      <w:r w:rsidRPr="00FC102F">
        <w:rPr>
          <w:rFonts w:ascii="Segoe UI" w:eastAsia="Times New Roman" w:hAnsi="Segoe UI" w:cs="Segoe UI"/>
          <w:color w:val="000000"/>
          <w:sz w:val="24"/>
          <w:szCs w:val="24"/>
          <w:bdr w:val="none" w:sz="0" w:space="0" w:color="auto" w:frame="1"/>
          <w:lang w:eastAsia="en-IN"/>
        </w:rPr>
        <w:t>=</w:t>
      </w:r>
      <w:r w:rsidRPr="00FC102F">
        <w:rPr>
          <w:rFonts w:ascii="Segoe UI" w:eastAsia="Times New Roman" w:hAnsi="Segoe UI" w:cs="Segoe UI"/>
          <w:color w:val="0000FF"/>
          <w:sz w:val="24"/>
          <w:szCs w:val="24"/>
          <w:bdr w:val="none" w:sz="0" w:space="0" w:color="auto" w:frame="1"/>
          <w:lang w:eastAsia="en-IN"/>
        </w:rPr>
        <w:t>"button"</w:t>
      </w:r>
      <w:r w:rsidRPr="00FC102F">
        <w:rPr>
          <w:rFonts w:ascii="Segoe UI" w:eastAsia="Times New Roman" w:hAnsi="Segoe UI" w:cs="Segoe UI"/>
          <w:color w:val="000000"/>
          <w:sz w:val="24"/>
          <w:szCs w:val="24"/>
          <w:bdr w:val="none" w:sz="0" w:space="0" w:color="auto" w:frame="1"/>
          <w:lang w:eastAsia="en-IN"/>
        </w:rPr>
        <w:t> </w:t>
      </w:r>
      <w:r w:rsidRPr="00FC102F">
        <w:rPr>
          <w:rFonts w:ascii="Segoe UI" w:eastAsia="Times New Roman" w:hAnsi="Segoe UI" w:cs="Segoe UI"/>
          <w:color w:val="FF0000"/>
          <w:sz w:val="24"/>
          <w:szCs w:val="24"/>
          <w:bdr w:val="none" w:sz="0" w:space="0" w:color="auto" w:frame="1"/>
          <w:lang w:eastAsia="en-IN"/>
        </w:rPr>
        <w:t>value</w:t>
      </w:r>
      <w:r w:rsidRPr="00FC102F">
        <w:rPr>
          <w:rFonts w:ascii="Segoe UI" w:eastAsia="Times New Roman" w:hAnsi="Segoe UI" w:cs="Segoe UI"/>
          <w:color w:val="000000"/>
          <w:sz w:val="24"/>
          <w:szCs w:val="24"/>
          <w:bdr w:val="none" w:sz="0" w:space="0" w:color="auto" w:frame="1"/>
          <w:lang w:eastAsia="en-IN"/>
        </w:rPr>
        <w:t>=</w:t>
      </w:r>
      <w:r w:rsidRPr="00FC102F">
        <w:rPr>
          <w:rFonts w:ascii="Segoe UI" w:eastAsia="Times New Roman" w:hAnsi="Segoe UI" w:cs="Segoe UI"/>
          <w:color w:val="0000FF"/>
          <w:sz w:val="24"/>
          <w:szCs w:val="24"/>
          <w:bdr w:val="none" w:sz="0" w:space="0" w:color="auto" w:frame="1"/>
          <w:lang w:eastAsia="en-IN"/>
        </w:rPr>
        <w:t>"cube"</w:t>
      </w:r>
      <w:r w:rsidRPr="00FC102F">
        <w:rPr>
          <w:rFonts w:ascii="Segoe UI" w:eastAsia="Times New Roman" w:hAnsi="Segoe UI" w:cs="Segoe UI"/>
          <w:color w:val="000000"/>
          <w:sz w:val="24"/>
          <w:szCs w:val="24"/>
          <w:bdr w:val="none" w:sz="0" w:space="0" w:color="auto" w:frame="1"/>
          <w:lang w:eastAsia="en-IN"/>
        </w:rPr>
        <w:t> </w:t>
      </w:r>
      <w:r w:rsidRPr="00FC102F">
        <w:rPr>
          <w:rFonts w:ascii="Segoe UI" w:eastAsia="Times New Roman" w:hAnsi="Segoe UI" w:cs="Segoe UI"/>
          <w:color w:val="FF0000"/>
          <w:sz w:val="24"/>
          <w:szCs w:val="24"/>
          <w:bdr w:val="none" w:sz="0" w:space="0" w:color="auto" w:frame="1"/>
          <w:lang w:eastAsia="en-IN"/>
        </w:rPr>
        <w:t>onclick</w:t>
      </w:r>
      <w:r w:rsidRPr="00FC102F">
        <w:rPr>
          <w:rFonts w:ascii="Segoe UI" w:eastAsia="Times New Roman" w:hAnsi="Segoe UI" w:cs="Segoe UI"/>
          <w:color w:val="000000"/>
          <w:sz w:val="24"/>
          <w:szCs w:val="24"/>
          <w:bdr w:val="none" w:sz="0" w:space="0" w:color="auto" w:frame="1"/>
          <w:lang w:eastAsia="en-IN"/>
        </w:rPr>
        <w:t>=</w:t>
      </w:r>
      <w:r w:rsidRPr="00FC102F">
        <w:rPr>
          <w:rFonts w:ascii="Segoe UI" w:eastAsia="Times New Roman" w:hAnsi="Segoe UI" w:cs="Segoe UI"/>
          <w:color w:val="0000FF"/>
          <w:sz w:val="24"/>
          <w:szCs w:val="24"/>
          <w:bdr w:val="none" w:sz="0" w:space="0" w:color="auto" w:frame="1"/>
          <w:lang w:eastAsia="en-IN"/>
        </w:rPr>
        <w:t>"</w:t>
      </w:r>
      <w:proofErr w:type="spellStart"/>
      <w:proofErr w:type="gramStart"/>
      <w:r w:rsidRPr="00FC102F">
        <w:rPr>
          <w:rFonts w:ascii="Segoe UI" w:eastAsia="Times New Roman" w:hAnsi="Segoe UI" w:cs="Segoe UI"/>
          <w:color w:val="0000FF"/>
          <w:sz w:val="24"/>
          <w:szCs w:val="24"/>
          <w:bdr w:val="none" w:sz="0" w:space="0" w:color="auto" w:frame="1"/>
          <w:lang w:eastAsia="en-IN"/>
        </w:rPr>
        <w:t>getcube</w:t>
      </w:r>
      <w:proofErr w:type="spellEnd"/>
      <w:r w:rsidRPr="00FC102F">
        <w:rPr>
          <w:rFonts w:ascii="Segoe UI" w:eastAsia="Times New Roman" w:hAnsi="Segoe UI" w:cs="Segoe UI"/>
          <w:color w:val="0000FF"/>
          <w:sz w:val="24"/>
          <w:szCs w:val="24"/>
          <w:bdr w:val="none" w:sz="0" w:space="0" w:color="auto" w:frame="1"/>
          <w:lang w:eastAsia="en-IN"/>
        </w:rPr>
        <w:t>(</w:t>
      </w:r>
      <w:proofErr w:type="gramEnd"/>
      <w:r w:rsidRPr="00FC102F">
        <w:rPr>
          <w:rFonts w:ascii="Segoe UI" w:eastAsia="Times New Roman" w:hAnsi="Segoe UI" w:cs="Segoe UI"/>
          <w:color w:val="0000FF"/>
          <w:sz w:val="24"/>
          <w:szCs w:val="24"/>
          <w:bdr w:val="none" w:sz="0" w:space="0" w:color="auto" w:frame="1"/>
          <w:lang w:eastAsia="en-IN"/>
        </w:rPr>
        <w:t>)"</w:t>
      </w:r>
      <w:r w:rsidRPr="00FC102F">
        <w:rPr>
          <w:rFonts w:ascii="Segoe UI" w:eastAsia="Times New Roman" w:hAnsi="Segoe UI" w:cs="Segoe UI"/>
          <w:b/>
          <w:bCs/>
          <w:color w:val="006699"/>
          <w:sz w:val="24"/>
          <w:szCs w:val="24"/>
          <w:bdr w:val="none" w:sz="0" w:space="0" w:color="auto" w:frame="1"/>
          <w:lang w:eastAsia="en-IN"/>
        </w:rPr>
        <w:t>/&gt;</w:t>
      </w:r>
      <w:r w:rsidRPr="00FC102F">
        <w:rPr>
          <w:rFonts w:ascii="Segoe UI" w:eastAsia="Times New Roman" w:hAnsi="Segoe UI" w:cs="Segoe UI"/>
          <w:color w:val="000000"/>
          <w:sz w:val="24"/>
          <w:szCs w:val="24"/>
          <w:bdr w:val="none" w:sz="0" w:space="0" w:color="auto" w:frame="1"/>
          <w:lang w:eastAsia="en-IN"/>
        </w:rPr>
        <w:t>  </w:t>
      </w:r>
    </w:p>
    <w:p w14:paraId="4C5166B1" w14:textId="50191E95" w:rsidR="00FC102F" w:rsidRDefault="00FC102F" w:rsidP="00FC102F">
      <w:pPr>
        <w:spacing w:after="0" w:line="375" w:lineRule="atLeast"/>
        <w:ind w:left="720"/>
        <w:jc w:val="both"/>
        <w:rPr>
          <w:rFonts w:ascii="Segoe UI" w:eastAsia="Times New Roman" w:hAnsi="Segoe UI" w:cs="Segoe UI"/>
          <w:color w:val="000000"/>
          <w:sz w:val="24"/>
          <w:szCs w:val="24"/>
          <w:bdr w:val="none" w:sz="0" w:space="0" w:color="auto" w:frame="1"/>
          <w:lang w:eastAsia="en-IN"/>
        </w:rPr>
      </w:pPr>
      <w:r w:rsidRPr="00FC102F">
        <w:rPr>
          <w:rFonts w:ascii="Segoe UI" w:eastAsia="Times New Roman" w:hAnsi="Segoe UI" w:cs="Segoe UI"/>
          <w:b/>
          <w:bCs/>
          <w:color w:val="006699"/>
          <w:sz w:val="24"/>
          <w:szCs w:val="24"/>
          <w:bdr w:val="none" w:sz="0" w:space="0" w:color="auto" w:frame="1"/>
          <w:lang w:eastAsia="en-IN"/>
        </w:rPr>
        <w:t>&lt;/form&gt;</w:t>
      </w:r>
      <w:r w:rsidRPr="00FC102F">
        <w:rPr>
          <w:rFonts w:ascii="Segoe UI" w:eastAsia="Times New Roman" w:hAnsi="Segoe UI" w:cs="Segoe UI"/>
          <w:color w:val="000000"/>
          <w:sz w:val="24"/>
          <w:szCs w:val="24"/>
          <w:bdr w:val="none" w:sz="0" w:space="0" w:color="auto" w:frame="1"/>
          <w:lang w:eastAsia="en-IN"/>
        </w:rPr>
        <w:t> </w:t>
      </w:r>
    </w:p>
    <w:p w14:paraId="34C0FBE1" w14:textId="77777777" w:rsidR="00FC102F" w:rsidRPr="004109F1" w:rsidRDefault="00FC102F" w:rsidP="00FC102F">
      <w:pPr>
        <w:pStyle w:val="Heading3"/>
        <w:shd w:val="clear" w:color="auto" w:fill="FFFFFF"/>
        <w:spacing w:line="312" w:lineRule="atLeast"/>
        <w:jc w:val="both"/>
        <w:rPr>
          <w:rFonts w:ascii="Helvetica" w:hAnsi="Helvetica" w:cs="Helvetica"/>
          <w:color w:val="610B4B"/>
          <w:sz w:val="28"/>
          <w:szCs w:val="28"/>
        </w:rPr>
      </w:pPr>
      <w:r>
        <w:rPr>
          <w:rFonts w:ascii="Helvetica" w:hAnsi="Helvetica" w:cs="Helvetica"/>
          <w:b/>
          <w:bCs/>
          <w:color w:val="610B4B"/>
          <w:sz w:val="32"/>
          <w:szCs w:val="32"/>
        </w:rPr>
        <w:t> </w:t>
      </w:r>
      <w:proofErr w:type="spellStart"/>
      <w:proofErr w:type="gramStart"/>
      <w:r w:rsidRPr="004109F1">
        <w:rPr>
          <w:rFonts w:ascii="Helvetica" w:hAnsi="Helvetica" w:cs="Helvetica"/>
          <w:b/>
          <w:bCs/>
          <w:color w:val="610B4B"/>
          <w:sz w:val="28"/>
          <w:szCs w:val="28"/>
        </w:rPr>
        <w:t>document.getElementsByName</w:t>
      </w:r>
      <w:proofErr w:type="spellEnd"/>
      <w:proofErr w:type="gramEnd"/>
      <w:r w:rsidRPr="004109F1">
        <w:rPr>
          <w:rFonts w:ascii="Helvetica" w:hAnsi="Helvetica" w:cs="Helvetica"/>
          <w:b/>
          <w:bCs/>
          <w:color w:val="610B4B"/>
          <w:sz w:val="28"/>
          <w:szCs w:val="28"/>
        </w:rPr>
        <w:t>() method</w:t>
      </w:r>
    </w:p>
    <w:p w14:paraId="6EB71278" w14:textId="7555B131" w:rsidR="00FC102F" w:rsidRDefault="00FC102F" w:rsidP="00FC102F">
      <w:pPr>
        <w:spacing w:after="0" w:line="375" w:lineRule="atLeast"/>
        <w:ind w:left="720"/>
        <w:jc w:val="both"/>
        <w:rPr>
          <w:rFonts w:ascii="Segoe UI" w:hAnsi="Segoe UI" w:cs="Segoe UI"/>
          <w:color w:val="333333"/>
          <w:shd w:val="clear" w:color="auto" w:fill="FFFFFF"/>
        </w:rPr>
      </w:pPr>
      <w:r>
        <w:rPr>
          <w:rFonts w:ascii="Segoe UI" w:hAnsi="Segoe UI" w:cs="Segoe UI"/>
          <w:color w:val="333333"/>
          <w:shd w:val="clear" w:color="auto" w:fill="FFFFFF"/>
        </w:rPr>
        <w:t xml:space="preserve">we going to count total number of genders. Here, we are using </w:t>
      </w:r>
      <w:proofErr w:type="spellStart"/>
      <w:proofErr w:type="gramStart"/>
      <w:r>
        <w:rPr>
          <w:rFonts w:ascii="Segoe UI" w:hAnsi="Segoe UI" w:cs="Segoe UI"/>
          <w:color w:val="333333"/>
          <w:shd w:val="clear" w:color="auto" w:fill="FFFFFF"/>
        </w:rPr>
        <w:t>getElementsByName</w:t>
      </w:r>
      <w:proofErr w:type="spellEnd"/>
      <w:r>
        <w:rPr>
          <w:rFonts w:ascii="Segoe UI" w:hAnsi="Segoe UI" w:cs="Segoe UI"/>
          <w:color w:val="333333"/>
          <w:shd w:val="clear" w:color="auto" w:fill="FFFFFF"/>
        </w:rPr>
        <w:t>(</w:t>
      </w:r>
      <w:proofErr w:type="gramEnd"/>
      <w:r>
        <w:rPr>
          <w:rFonts w:ascii="Segoe UI" w:hAnsi="Segoe UI" w:cs="Segoe UI"/>
          <w:color w:val="333333"/>
          <w:shd w:val="clear" w:color="auto" w:fill="FFFFFF"/>
        </w:rPr>
        <w:t>) method to get all the genders.</w:t>
      </w:r>
    </w:p>
    <w:p w14:paraId="18D0B9D3" w14:textId="07D45974" w:rsidR="00FC102F" w:rsidRPr="00FC102F" w:rsidRDefault="00FC102F" w:rsidP="00FC102F">
      <w:pPr>
        <w:pStyle w:val="alt"/>
        <w:spacing w:before="0" w:beforeAutospacing="0" w:after="0" w:afterAutospacing="0" w:line="375" w:lineRule="atLeast"/>
        <w:jc w:val="both"/>
        <w:rPr>
          <w:rFonts w:ascii="Segoe UI" w:hAnsi="Segoe UI" w:cs="Segoe UI"/>
          <w:color w:val="000000"/>
        </w:rPr>
      </w:pPr>
      <w:r>
        <w:rPr>
          <w:rFonts w:ascii="Segoe UI" w:hAnsi="Segoe UI" w:cs="Segoe UI"/>
          <w:color w:val="333333"/>
          <w:shd w:val="clear" w:color="auto" w:fill="FFFFFF"/>
        </w:rPr>
        <w:t xml:space="preserve">         </w:t>
      </w:r>
      <w:r w:rsidRPr="00FC102F">
        <w:rPr>
          <w:rFonts w:ascii="Segoe UI" w:hAnsi="Segoe UI" w:cs="Segoe UI"/>
          <w:b/>
          <w:bCs/>
          <w:color w:val="006699"/>
          <w:bdr w:val="none" w:sz="0" w:space="0" w:color="auto" w:frame="1"/>
        </w:rPr>
        <w:t>&lt;script</w:t>
      </w:r>
      <w:r w:rsidRPr="00FC102F">
        <w:rPr>
          <w:rFonts w:ascii="Segoe UI" w:hAnsi="Segoe UI" w:cs="Segoe UI"/>
          <w:color w:val="000000"/>
          <w:bdr w:val="none" w:sz="0" w:space="0" w:color="auto" w:frame="1"/>
        </w:rPr>
        <w:t> </w:t>
      </w:r>
      <w:r w:rsidRPr="00FC102F">
        <w:rPr>
          <w:rFonts w:ascii="Segoe UI" w:hAnsi="Segoe UI" w:cs="Segoe UI"/>
          <w:color w:val="FF0000"/>
          <w:bdr w:val="none" w:sz="0" w:space="0" w:color="auto" w:frame="1"/>
        </w:rPr>
        <w:t>type</w:t>
      </w:r>
      <w:r w:rsidRPr="00FC102F">
        <w:rPr>
          <w:rFonts w:ascii="Segoe UI" w:hAnsi="Segoe UI" w:cs="Segoe UI"/>
          <w:color w:val="000000"/>
          <w:bdr w:val="none" w:sz="0" w:space="0" w:color="auto" w:frame="1"/>
        </w:rPr>
        <w:t>=</w:t>
      </w:r>
      <w:r w:rsidRPr="00FC102F">
        <w:rPr>
          <w:rFonts w:ascii="Segoe UI" w:hAnsi="Segoe UI" w:cs="Segoe UI"/>
          <w:color w:val="0000FF"/>
          <w:bdr w:val="none" w:sz="0" w:space="0" w:color="auto" w:frame="1"/>
        </w:rPr>
        <w:t>"text/</w:t>
      </w:r>
      <w:proofErr w:type="spellStart"/>
      <w:r w:rsidRPr="00FC102F">
        <w:rPr>
          <w:rFonts w:ascii="Segoe UI" w:hAnsi="Segoe UI" w:cs="Segoe UI"/>
          <w:color w:val="0000FF"/>
          <w:bdr w:val="none" w:sz="0" w:space="0" w:color="auto" w:frame="1"/>
        </w:rPr>
        <w:t>javascript</w:t>
      </w:r>
      <w:proofErr w:type="spellEnd"/>
      <w:r w:rsidRPr="00FC102F">
        <w:rPr>
          <w:rFonts w:ascii="Segoe UI" w:hAnsi="Segoe UI" w:cs="Segoe UI"/>
          <w:color w:val="0000FF"/>
          <w:bdr w:val="none" w:sz="0" w:space="0" w:color="auto" w:frame="1"/>
        </w:rPr>
        <w:t>"</w:t>
      </w:r>
      <w:r w:rsidRPr="00FC102F">
        <w:rPr>
          <w:rFonts w:ascii="Segoe UI" w:hAnsi="Segoe UI" w:cs="Segoe UI"/>
          <w:b/>
          <w:bCs/>
          <w:color w:val="006699"/>
          <w:bdr w:val="none" w:sz="0" w:space="0" w:color="auto" w:frame="1"/>
        </w:rPr>
        <w:t>&gt;</w:t>
      </w:r>
      <w:r w:rsidRPr="00FC102F">
        <w:rPr>
          <w:rFonts w:ascii="Segoe UI" w:hAnsi="Segoe UI" w:cs="Segoe UI"/>
          <w:color w:val="000000"/>
          <w:bdr w:val="none" w:sz="0" w:space="0" w:color="auto" w:frame="1"/>
        </w:rPr>
        <w:t>  </w:t>
      </w:r>
    </w:p>
    <w:p w14:paraId="1A75955E" w14:textId="77777777" w:rsidR="00FC102F" w:rsidRPr="00FC102F" w:rsidRDefault="00FC102F" w:rsidP="00FC102F">
      <w:pPr>
        <w:spacing w:after="0" w:line="375" w:lineRule="atLeast"/>
        <w:ind w:left="720"/>
        <w:jc w:val="both"/>
        <w:rPr>
          <w:rFonts w:ascii="Segoe UI" w:eastAsia="Times New Roman" w:hAnsi="Segoe UI" w:cs="Segoe UI"/>
          <w:color w:val="000000"/>
          <w:sz w:val="24"/>
          <w:szCs w:val="24"/>
          <w:lang w:eastAsia="en-IN"/>
        </w:rPr>
      </w:pPr>
      <w:r w:rsidRPr="00FC102F">
        <w:rPr>
          <w:rFonts w:ascii="Segoe UI" w:eastAsia="Times New Roman" w:hAnsi="Segoe UI" w:cs="Segoe UI"/>
          <w:color w:val="000000"/>
          <w:sz w:val="24"/>
          <w:szCs w:val="24"/>
          <w:bdr w:val="none" w:sz="0" w:space="0" w:color="auto" w:frame="1"/>
          <w:lang w:eastAsia="en-IN"/>
        </w:rPr>
        <w:t>function </w:t>
      </w:r>
      <w:proofErr w:type="spellStart"/>
      <w:proofErr w:type="gramStart"/>
      <w:r w:rsidRPr="00FC102F">
        <w:rPr>
          <w:rFonts w:ascii="Segoe UI" w:eastAsia="Times New Roman" w:hAnsi="Segoe UI" w:cs="Segoe UI"/>
          <w:color w:val="000000"/>
          <w:sz w:val="24"/>
          <w:szCs w:val="24"/>
          <w:bdr w:val="none" w:sz="0" w:space="0" w:color="auto" w:frame="1"/>
          <w:lang w:eastAsia="en-IN"/>
        </w:rPr>
        <w:t>totalelements</w:t>
      </w:r>
      <w:proofErr w:type="spellEnd"/>
      <w:r w:rsidRPr="00FC102F">
        <w:rPr>
          <w:rFonts w:ascii="Segoe UI" w:eastAsia="Times New Roman" w:hAnsi="Segoe UI" w:cs="Segoe UI"/>
          <w:color w:val="000000"/>
          <w:sz w:val="24"/>
          <w:szCs w:val="24"/>
          <w:bdr w:val="none" w:sz="0" w:space="0" w:color="auto" w:frame="1"/>
          <w:lang w:eastAsia="en-IN"/>
        </w:rPr>
        <w:t>(</w:t>
      </w:r>
      <w:proofErr w:type="gramEnd"/>
      <w:r w:rsidRPr="00FC102F">
        <w:rPr>
          <w:rFonts w:ascii="Segoe UI" w:eastAsia="Times New Roman" w:hAnsi="Segoe UI" w:cs="Segoe UI"/>
          <w:color w:val="000000"/>
          <w:sz w:val="24"/>
          <w:szCs w:val="24"/>
          <w:bdr w:val="none" w:sz="0" w:space="0" w:color="auto" w:frame="1"/>
          <w:lang w:eastAsia="en-IN"/>
        </w:rPr>
        <w:t>)  </w:t>
      </w:r>
    </w:p>
    <w:p w14:paraId="2BEFF617" w14:textId="77777777" w:rsidR="00FC102F" w:rsidRPr="00FC102F" w:rsidRDefault="00FC102F" w:rsidP="00FC102F">
      <w:pPr>
        <w:spacing w:after="0" w:line="375" w:lineRule="atLeast"/>
        <w:ind w:left="720"/>
        <w:jc w:val="both"/>
        <w:rPr>
          <w:rFonts w:ascii="Segoe UI" w:eastAsia="Times New Roman" w:hAnsi="Segoe UI" w:cs="Segoe UI"/>
          <w:color w:val="000000"/>
          <w:sz w:val="24"/>
          <w:szCs w:val="24"/>
          <w:lang w:eastAsia="en-IN"/>
        </w:rPr>
      </w:pPr>
      <w:r w:rsidRPr="00FC102F">
        <w:rPr>
          <w:rFonts w:ascii="Segoe UI" w:eastAsia="Times New Roman" w:hAnsi="Segoe UI" w:cs="Segoe UI"/>
          <w:color w:val="000000"/>
          <w:sz w:val="24"/>
          <w:szCs w:val="24"/>
          <w:bdr w:val="none" w:sz="0" w:space="0" w:color="auto" w:frame="1"/>
          <w:lang w:eastAsia="en-IN"/>
        </w:rPr>
        <w:t>{  </w:t>
      </w:r>
    </w:p>
    <w:p w14:paraId="2FC09A03" w14:textId="77777777" w:rsidR="00FC102F" w:rsidRPr="00FC102F" w:rsidRDefault="00FC102F" w:rsidP="00FC102F">
      <w:pPr>
        <w:spacing w:after="0" w:line="375" w:lineRule="atLeast"/>
        <w:ind w:left="720"/>
        <w:jc w:val="both"/>
        <w:rPr>
          <w:rFonts w:ascii="Segoe UI" w:eastAsia="Times New Roman" w:hAnsi="Segoe UI" w:cs="Segoe UI"/>
          <w:color w:val="000000"/>
          <w:sz w:val="24"/>
          <w:szCs w:val="24"/>
          <w:lang w:eastAsia="en-IN"/>
        </w:rPr>
      </w:pPr>
      <w:r w:rsidRPr="00FC102F">
        <w:rPr>
          <w:rFonts w:ascii="Segoe UI" w:eastAsia="Times New Roman" w:hAnsi="Segoe UI" w:cs="Segoe UI"/>
          <w:color w:val="000000"/>
          <w:sz w:val="24"/>
          <w:szCs w:val="24"/>
          <w:bdr w:val="none" w:sz="0" w:space="0" w:color="auto" w:frame="1"/>
          <w:lang w:eastAsia="en-IN"/>
        </w:rPr>
        <w:t>var </w:t>
      </w:r>
      <w:proofErr w:type="spellStart"/>
      <w:r w:rsidRPr="00FC102F">
        <w:rPr>
          <w:rFonts w:ascii="Segoe UI" w:eastAsia="Times New Roman" w:hAnsi="Segoe UI" w:cs="Segoe UI"/>
          <w:color w:val="FF0000"/>
          <w:sz w:val="24"/>
          <w:szCs w:val="24"/>
          <w:bdr w:val="none" w:sz="0" w:space="0" w:color="auto" w:frame="1"/>
          <w:lang w:eastAsia="en-IN"/>
        </w:rPr>
        <w:t>allgenders</w:t>
      </w:r>
      <w:proofErr w:type="spellEnd"/>
      <w:r w:rsidRPr="00FC102F">
        <w:rPr>
          <w:rFonts w:ascii="Segoe UI" w:eastAsia="Times New Roman" w:hAnsi="Segoe UI" w:cs="Segoe UI"/>
          <w:color w:val="000000"/>
          <w:sz w:val="24"/>
          <w:szCs w:val="24"/>
          <w:bdr w:val="none" w:sz="0" w:space="0" w:color="auto" w:frame="1"/>
          <w:lang w:eastAsia="en-IN"/>
        </w:rPr>
        <w:t>=</w:t>
      </w:r>
      <w:proofErr w:type="spellStart"/>
      <w:proofErr w:type="gramStart"/>
      <w:r w:rsidRPr="00FC102F">
        <w:rPr>
          <w:rFonts w:ascii="Segoe UI" w:eastAsia="Times New Roman" w:hAnsi="Segoe UI" w:cs="Segoe UI"/>
          <w:color w:val="0000FF"/>
          <w:sz w:val="24"/>
          <w:szCs w:val="24"/>
          <w:bdr w:val="none" w:sz="0" w:space="0" w:color="auto" w:frame="1"/>
          <w:lang w:eastAsia="en-IN"/>
        </w:rPr>
        <w:t>document</w:t>
      </w:r>
      <w:r w:rsidRPr="00FC102F">
        <w:rPr>
          <w:rFonts w:ascii="Segoe UI" w:eastAsia="Times New Roman" w:hAnsi="Segoe UI" w:cs="Segoe UI"/>
          <w:color w:val="000000"/>
          <w:sz w:val="24"/>
          <w:szCs w:val="24"/>
          <w:bdr w:val="none" w:sz="0" w:space="0" w:color="auto" w:frame="1"/>
          <w:lang w:eastAsia="en-IN"/>
        </w:rPr>
        <w:t>.getElementsByName</w:t>
      </w:r>
      <w:proofErr w:type="spellEnd"/>
      <w:proofErr w:type="gramEnd"/>
      <w:r w:rsidRPr="00FC102F">
        <w:rPr>
          <w:rFonts w:ascii="Segoe UI" w:eastAsia="Times New Roman" w:hAnsi="Segoe UI" w:cs="Segoe UI"/>
          <w:color w:val="000000"/>
          <w:sz w:val="24"/>
          <w:szCs w:val="24"/>
          <w:bdr w:val="none" w:sz="0" w:space="0" w:color="auto" w:frame="1"/>
          <w:lang w:eastAsia="en-IN"/>
        </w:rPr>
        <w:t>("gender");  </w:t>
      </w:r>
    </w:p>
    <w:p w14:paraId="0AE12DC6" w14:textId="5EAD200B" w:rsidR="00FC102F" w:rsidRPr="00FC102F" w:rsidRDefault="00FC102F" w:rsidP="00FC102F">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xml:space="preserve">            </w:t>
      </w:r>
      <w:proofErr w:type="gramStart"/>
      <w:r w:rsidRPr="00FC102F">
        <w:rPr>
          <w:rFonts w:ascii="Segoe UI" w:eastAsia="Times New Roman" w:hAnsi="Segoe UI" w:cs="Segoe UI"/>
          <w:color w:val="000000"/>
          <w:sz w:val="24"/>
          <w:szCs w:val="24"/>
          <w:bdr w:val="none" w:sz="0" w:space="0" w:color="auto" w:frame="1"/>
          <w:lang w:eastAsia="en-IN"/>
        </w:rPr>
        <w:t>alert(</w:t>
      </w:r>
      <w:proofErr w:type="gramEnd"/>
      <w:r w:rsidRPr="00FC102F">
        <w:rPr>
          <w:rFonts w:ascii="Segoe UI" w:eastAsia="Times New Roman" w:hAnsi="Segoe UI" w:cs="Segoe UI"/>
          <w:color w:val="000000"/>
          <w:sz w:val="24"/>
          <w:szCs w:val="24"/>
          <w:bdr w:val="none" w:sz="0" w:space="0" w:color="auto" w:frame="1"/>
          <w:lang w:eastAsia="en-IN"/>
        </w:rPr>
        <w:t>"Total Genders:"+</w:t>
      </w:r>
      <w:proofErr w:type="spellStart"/>
      <w:r w:rsidRPr="00FC102F">
        <w:rPr>
          <w:rFonts w:ascii="Segoe UI" w:eastAsia="Times New Roman" w:hAnsi="Segoe UI" w:cs="Segoe UI"/>
          <w:color w:val="000000"/>
          <w:sz w:val="24"/>
          <w:szCs w:val="24"/>
          <w:bdr w:val="none" w:sz="0" w:space="0" w:color="auto" w:frame="1"/>
          <w:lang w:eastAsia="en-IN"/>
        </w:rPr>
        <w:t>allgenders.length</w:t>
      </w:r>
      <w:proofErr w:type="spellEnd"/>
      <w:r w:rsidRPr="00FC102F">
        <w:rPr>
          <w:rFonts w:ascii="Segoe UI" w:eastAsia="Times New Roman" w:hAnsi="Segoe UI" w:cs="Segoe UI"/>
          <w:color w:val="000000"/>
          <w:sz w:val="24"/>
          <w:szCs w:val="24"/>
          <w:bdr w:val="none" w:sz="0" w:space="0" w:color="auto" w:frame="1"/>
          <w:lang w:eastAsia="en-IN"/>
        </w:rPr>
        <w:t>);  </w:t>
      </w:r>
    </w:p>
    <w:p w14:paraId="7BA5BFBF" w14:textId="77777777" w:rsidR="00FC102F" w:rsidRPr="00FC102F" w:rsidRDefault="00FC102F" w:rsidP="00FC102F">
      <w:pPr>
        <w:spacing w:after="0" w:line="375" w:lineRule="atLeast"/>
        <w:ind w:left="720"/>
        <w:jc w:val="both"/>
        <w:rPr>
          <w:rFonts w:ascii="Segoe UI" w:eastAsia="Times New Roman" w:hAnsi="Segoe UI" w:cs="Segoe UI"/>
          <w:color w:val="000000"/>
          <w:sz w:val="24"/>
          <w:szCs w:val="24"/>
          <w:lang w:eastAsia="en-IN"/>
        </w:rPr>
      </w:pPr>
      <w:r w:rsidRPr="00FC102F">
        <w:rPr>
          <w:rFonts w:ascii="Segoe UI" w:eastAsia="Times New Roman" w:hAnsi="Segoe UI" w:cs="Segoe UI"/>
          <w:color w:val="000000"/>
          <w:sz w:val="24"/>
          <w:szCs w:val="24"/>
          <w:bdr w:val="none" w:sz="0" w:space="0" w:color="auto" w:frame="1"/>
          <w:lang w:eastAsia="en-IN"/>
        </w:rPr>
        <w:t>}  </w:t>
      </w:r>
    </w:p>
    <w:p w14:paraId="20B9F2C8" w14:textId="77777777" w:rsidR="00FC102F" w:rsidRPr="00FC102F" w:rsidRDefault="00FC102F" w:rsidP="00FC102F">
      <w:pPr>
        <w:spacing w:after="0" w:line="375" w:lineRule="atLeast"/>
        <w:ind w:left="720"/>
        <w:jc w:val="both"/>
        <w:rPr>
          <w:rFonts w:ascii="Segoe UI" w:eastAsia="Times New Roman" w:hAnsi="Segoe UI" w:cs="Segoe UI"/>
          <w:color w:val="000000"/>
          <w:sz w:val="24"/>
          <w:szCs w:val="24"/>
          <w:lang w:eastAsia="en-IN"/>
        </w:rPr>
      </w:pPr>
      <w:r w:rsidRPr="00FC102F">
        <w:rPr>
          <w:rFonts w:ascii="Segoe UI" w:eastAsia="Times New Roman" w:hAnsi="Segoe UI" w:cs="Segoe UI"/>
          <w:b/>
          <w:bCs/>
          <w:color w:val="006699"/>
          <w:sz w:val="24"/>
          <w:szCs w:val="24"/>
          <w:bdr w:val="none" w:sz="0" w:space="0" w:color="auto" w:frame="1"/>
          <w:lang w:eastAsia="en-IN"/>
        </w:rPr>
        <w:t>&lt;/script&gt;</w:t>
      </w:r>
      <w:r w:rsidRPr="00FC102F">
        <w:rPr>
          <w:rFonts w:ascii="Segoe UI" w:eastAsia="Times New Roman" w:hAnsi="Segoe UI" w:cs="Segoe UI"/>
          <w:color w:val="000000"/>
          <w:sz w:val="24"/>
          <w:szCs w:val="24"/>
          <w:bdr w:val="none" w:sz="0" w:space="0" w:color="auto" w:frame="1"/>
          <w:lang w:eastAsia="en-IN"/>
        </w:rPr>
        <w:t>  </w:t>
      </w:r>
    </w:p>
    <w:p w14:paraId="18A3A7D1" w14:textId="77777777" w:rsidR="00FC102F" w:rsidRPr="00FC102F" w:rsidRDefault="00FC102F" w:rsidP="00535193">
      <w:pPr>
        <w:spacing w:after="0" w:line="375" w:lineRule="atLeast"/>
        <w:jc w:val="both"/>
        <w:rPr>
          <w:rFonts w:ascii="Segoe UI" w:eastAsia="Times New Roman" w:hAnsi="Segoe UI" w:cs="Segoe UI"/>
          <w:color w:val="000000"/>
          <w:sz w:val="24"/>
          <w:szCs w:val="24"/>
          <w:lang w:eastAsia="en-IN"/>
        </w:rPr>
      </w:pPr>
      <w:r w:rsidRPr="00FC102F">
        <w:rPr>
          <w:rFonts w:ascii="Segoe UI" w:eastAsia="Times New Roman" w:hAnsi="Segoe UI" w:cs="Segoe UI"/>
          <w:b/>
          <w:bCs/>
          <w:color w:val="006699"/>
          <w:sz w:val="24"/>
          <w:szCs w:val="24"/>
          <w:bdr w:val="none" w:sz="0" w:space="0" w:color="auto" w:frame="1"/>
          <w:lang w:eastAsia="en-IN"/>
        </w:rPr>
        <w:t>&lt;form&gt;</w:t>
      </w:r>
      <w:r w:rsidRPr="00FC102F">
        <w:rPr>
          <w:rFonts w:ascii="Segoe UI" w:eastAsia="Times New Roman" w:hAnsi="Segoe UI" w:cs="Segoe UI"/>
          <w:color w:val="000000"/>
          <w:sz w:val="24"/>
          <w:szCs w:val="24"/>
          <w:bdr w:val="none" w:sz="0" w:space="0" w:color="auto" w:frame="1"/>
          <w:lang w:eastAsia="en-IN"/>
        </w:rPr>
        <w:t>  </w:t>
      </w:r>
    </w:p>
    <w:p w14:paraId="5969C980" w14:textId="77777777" w:rsidR="00FC102F" w:rsidRPr="00FC102F" w:rsidRDefault="00FC102F" w:rsidP="00535193">
      <w:pPr>
        <w:spacing w:after="0" w:line="375" w:lineRule="atLeast"/>
        <w:ind w:left="720"/>
        <w:jc w:val="both"/>
        <w:rPr>
          <w:rFonts w:ascii="Segoe UI" w:eastAsia="Times New Roman" w:hAnsi="Segoe UI" w:cs="Segoe UI"/>
          <w:color w:val="000000"/>
          <w:sz w:val="24"/>
          <w:szCs w:val="24"/>
          <w:lang w:eastAsia="en-IN"/>
        </w:rPr>
      </w:pPr>
      <w:r w:rsidRPr="00FC102F">
        <w:rPr>
          <w:rFonts w:ascii="Segoe UI" w:eastAsia="Times New Roman" w:hAnsi="Segoe UI" w:cs="Segoe UI"/>
          <w:color w:val="000000"/>
          <w:sz w:val="24"/>
          <w:szCs w:val="24"/>
          <w:bdr w:val="none" w:sz="0" w:space="0" w:color="auto" w:frame="1"/>
          <w:lang w:eastAsia="en-IN"/>
        </w:rPr>
        <w:t>Male:</w:t>
      </w:r>
      <w:r w:rsidRPr="00FC102F">
        <w:rPr>
          <w:rFonts w:ascii="Segoe UI" w:eastAsia="Times New Roman" w:hAnsi="Segoe UI" w:cs="Segoe UI"/>
          <w:b/>
          <w:bCs/>
          <w:color w:val="006699"/>
          <w:sz w:val="24"/>
          <w:szCs w:val="24"/>
          <w:bdr w:val="none" w:sz="0" w:space="0" w:color="auto" w:frame="1"/>
          <w:lang w:eastAsia="en-IN"/>
        </w:rPr>
        <w:t>&lt;input</w:t>
      </w:r>
      <w:r w:rsidRPr="00FC102F">
        <w:rPr>
          <w:rFonts w:ascii="Segoe UI" w:eastAsia="Times New Roman" w:hAnsi="Segoe UI" w:cs="Segoe UI"/>
          <w:color w:val="000000"/>
          <w:sz w:val="24"/>
          <w:szCs w:val="24"/>
          <w:bdr w:val="none" w:sz="0" w:space="0" w:color="auto" w:frame="1"/>
          <w:lang w:eastAsia="en-IN"/>
        </w:rPr>
        <w:t> </w:t>
      </w:r>
      <w:r w:rsidRPr="00FC102F">
        <w:rPr>
          <w:rFonts w:ascii="Segoe UI" w:eastAsia="Times New Roman" w:hAnsi="Segoe UI" w:cs="Segoe UI"/>
          <w:color w:val="FF0000"/>
          <w:sz w:val="24"/>
          <w:szCs w:val="24"/>
          <w:bdr w:val="none" w:sz="0" w:space="0" w:color="auto" w:frame="1"/>
          <w:lang w:eastAsia="en-IN"/>
        </w:rPr>
        <w:t>type</w:t>
      </w:r>
      <w:r w:rsidRPr="00FC102F">
        <w:rPr>
          <w:rFonts w:ascii="Segoe UI" w:eastAsia="Times New Roman" w:hAnsi="Segoe UI" w:cs="Segoe UI"/>
          <w:color w:val="000000"/>
          <w:sz w:val="24"/>
          <w:szCs w:val="24"/>
          <w:bdr w:val="none" w:sz="0" w:space="0" w:color="auto" w:frame="1"/>
          <w:lang w:eastAsia="en-IN"/>
        </w:rPr>
        <w:t>=</w:t>
      </w:r>
      <w:r w:rsidRPr="00FC102F">
        <w:rPr>
          <w:rFonts w:ascii="Segoe UI" w:eastAsia="Times New Roman" w:hAnsi="Segoe UI" w:cs="Segoe UI"/>
          <w:color w:val="0000FF"/>
          <w:sz w:val="24"/>
          <w:szCs w:val="24"/>
          <w:bdr w:val="none" w:sz="0" w:space="0" w:color="auto" w:frame="1"/>
          <w:lang w:eastAsia="en-IN"/>
        </w:rPr>
        <w:t>"radio"</w:t>
      </w:r>
      <w:r w:rsidRPr="00FC102F">
        <w:rPr>
          <w:rFonts w:ascii="Segoe UI" w:eastAsia="Times New Roman" w:hAnsi="Segoe UI" w:cs="Segoe UI"/>
          <w:color w:val="000000"/>
          <w:sz w:val="24"/>
          <w:szCs w:val="24"/>
          <w:bdr w:val="none" w:sz="0" w:space="0" w:color="auto" w:frame="1"/>
          <w:lang w:eastAsia="en-IN"/>
        </w:rPr>
        <w:t> </w:t>
      </w:r>
      <w:r w:rsidRPr="00FC102F">
        <w:rPr>
          <w:rFonts w:ascii="Segoe UI" w:eastAsia="Times New Roman" w:hAnsi="Segoe UI" w:cs="Segoe UI"/>
          <w:color w:val="FF0000"/>
          <w:sz w:val="24"/>
          <w:szCs w:val="24"/>
          <w:bdr w:val="none" w:sz="0" w:space="0" w:color="auto" w:frame="1"/>
          <w:lang w:eastAsia="en-IN"/>
        </w:rPr>
        <w:t>name</w:t>
      </w:r>
      <w:r w:rsidRPr="00FC102F">
        <w:rPr>
          <w:rFonts w:ascii="Segoe UI" w:eastAsia="Times New Roman" w:hAnsi="Segoe UI" w:cs="Segoe UI"/>
          <w:color w:val="000000"/>
          <w:sz w:val="24"/>
          <w:szCs w:val="24"/>
          <w:bdr w:val="none" w:sz="0" w:space="0" w:color="auto" w:frame="1"/>
          <w:lang w:eastAsia="en-IN"/>
        </w:rPr>
        <w:t>=</w:t>
      </w:r>
      <w:r w:rsidRPr="00FC102F">
        <w:rPr>
          <w:rFonts w:ascii="Segoe UI" w:eastAsia="Times New Roman" w:hAnsi="Segoe UI" w:cs="Segoe UI"/>
          <w:color w:val="0000FF"/>
          <w:sz w:val="24"/>
          <w:szCs w:val="24"/>
          <w:bdr w:val="none" w:sz="0" w:space="0" w:color="auto" w:frame="1"/>
          <w:lang w:eastAsia="en-IN"/>
        </w:rPr>
        <w:t>"gender"</w:t>
      </w:r>
      <w:r w:rsidRPr="00FC102F">
        <w:rPr>
          <w:rFonts w:ascii="Segoe UI" w:eastAsia="Times New Roman" w:hAnsi="Segoe UI" w:cs="Segoe UI"/>
          <w:color w:val="000000"/>
          <w:sz w:val="24"/>
          <w:szCs w:val="24"/>
          <w:bdr w:val="none" w:sz="0" w:space="0" w:color="auto" w:frame="1"/>
          <w:lang w:eastAsia="en-IN"/>
        </w:rPr>
        <w:t> </w:t>
      </w:r>
      <w:r w:rsidRPr="00FC102F">
        <w:rPr>
          <w:rFonts w:ascii="Segoe UI" w:eastAsia="Times New Roman" w:hAnsi="Segoe UI" w:cs="Segoe UI"/>
          <w:color w:val="FF0000"/>
          <w:sz w:val="24"/>
          <w:szCs w:val="24"/>
          <w:bdr w:val="none" w:sz="0" w:space="0" w:color="auto" w:frame="1"/>
          <w:lang w:eastAsia="en-IN"/>
        </w:rPr>
        <w:t>value</w:t>
      </w:r>
      <w:r w:rsidRPr="00FC102F">
        <w:rPr>
          <w:rFonts w:ascii="Segoe UI" w:eastAsia="Times New Roman" w:hAnsi="Segoe UI" w:cs="Segoe UI"/>
          <w:color w:val="000000"/>
          <w:sz w:val="24"/>
          <w:szCs w:val="24"/>
          <w:bdr w:val="none" w:sz="0" w:space="0" w:color="auto" w:frame="1"/>
          <w:lang w:eastAsia="en-IN"/>
        </w:rPr>
        <w:t>=</w:t>
      </w:r>
      <w:r w:rsidRPr="00FC102F">
        <w:rPr>
          <w:rFonts w:ascii="Segoe UI" w:eastAsia="Times New Roman" w:hAnsi="Segoe UI" w:cs="Segoe UI"/>
          <w:color w:val="0000FF"/>
          <w:sz w:val="24"/>
          <w:szCs w:val="24"/>
          <w:bdr w:val="none" w:sz="0" w:space="0" w:color="auto" w:frame="1"/>
          <w:lang w:eastAsia="en-IN"/>
        </w:rPr>
        <w:t>"male"</w:t>
      </w:r>
      <w:r w:rsidRPr="00FC102F">
        <w:rPr>
          <w:rFonts w:ascii="Segoe UI" w:eastAsia="Times New Roman" w:hAnsi="Segoe UI" w:cs="Segoe UI"/>
          <w:b/>
          <w:bCs/>
          <w:color w:val="006699"/>
          <w:sz w:val="24"/>
          <w:szCs w:val="24"/>
          <w:bdr w:val="none" w:sz="0" w:space="0" w:color="auto" w:frame="1"/>
          <w:lang w:eastAsia="en-IN"/>
        </w:rPr>
        <w:t>&gt;</w:t>
      </w:r>
      <w:r w:rsidRPr="00FC102F">
        <w:rPr>
          <w:rFonts w:ascii="Segoe UI" w:eastAsia="Times New Roman" w:hAnsi="Segoe UI" w:cs="Segoe UI"/>
          <w:color w:val="000000"/>
          <w:sz w:val="24"/>
          <w:szCs w:val="24"/>
          <w:bdr w:val="none" w:sz="0" w:space="0" w:color="auto" w:frame="1"/>
          <w:lang w:eastAsia="en-IN"/>
        </w:rPr>
        <w:t>  </w:t>
      </w:r>
    </w:p>
    <w:p w14:paraId="4A6425C4" w14:textId="77777777" w:rsidR="00FC102F" w:rsidRPr="00FC102F" w:rsidRDefault="00FC102F" w:rsidP="00535193">
      <w:pPr>
        <w:spacing w:after="0" w:line="375" w:lineRule="atLeast"/>
        <w:ind w:left="720"/>
        <w:jc w:val="both"/>
        <w:rPr>
          <w:rFonts w:ascii="Segoe UI" w:eastAsia="Times New Roman" w:hAnsi="Segoe UI" w:cs="Segoe UI"/>
          <w:color w:val="000000"/>
          <w:sz w:val="24"/>
          <w:szCs w:val="24"/>
          <w:lang w:eastAsia="en-IN"/>
        </w:rPr>
      </w:pPr>
      <w:r w:rsidRPr="00FC102F">
        <w:rPr>
          <w:rFonts w:ascii="Segoe UI" w:eastAsia="Times New Roman" w:hAnsi="Segoe UI" w:cs="Segoe UI"/>
          <w:color w:val="000000"/>
          <w:sz w:val="24"/>
          <w:szCs w:val="24"/>
          <w:bdr w:val="none" w:sz="0" w:space="0" w:color="auto" w:frame="1"/>
          <w:lang w:eastAsia="en-IN"/>
        </w:rPr>
        <w:t>Female:</w:t>
      </w:r>
      <w:r w:rsidRPr="00FC102F">
        <w:rPr>
          <w:rFonts w:ascii="Segoe UI" w:eastAsia="Times New Roman" w:hAnsi="Segoe UI" w:cs="Segoe UI"/>
          <w:b/>
          <w:bCs/>
          <w:color w:val="006699"/>
          <w:sz w:val="24"/>
          <w:szCs w:val="24"/>
          <w:bdr w:val="none" w:sz="0" w:space="0" w:color="auto" w:frame="1"/>
          <w:lang w:eastAsia="en-IN"/>
        </w:rPr>
        <w:t>&lt;input</w:t>
      </w:r>
      <w:r w:rsidRPr="00FC102F">
        <w:rPr>
          <w:rFonts w:ascii="Segoe UI" w:eastAsia="Times New Roman" w:hAnsi="Segoe UI" w:cs="Segoe UI"/>
          <w:color w:val="000000"/>
          <w:sz w:val="24"/>
          <w:szCs w:val="24"/>
          <w:bdr w:val="none" w:sz="0" w:space="0" w:color="auto" w:frame="1"/>
          <w:lang w:eastAsia="en-IN"/>
        </w:rPr>
        <w:t> </w:t>
      </w:r>
      <w:r w:rsidRPr="00FC102F">
        <w:rPr>
          <w:rFonts w:ascii="Segoe UI" w:eastAsia="Times New Roman" w:hAnsi="Segoe UI" w:cs="Segoe UI"/>
          <w:color w:val="FF0000"/>
          <w:sz w:val="24"/>
          <w:szCs w:val="24"/>
          <w:bdr w:val="none" w:sz="0" w:space="0" w:color="auto" w:frame="1"/>
          <w:lang w:eastAsia="en-IN"/>
        </w:rPr>
        <w:t>type</w:t>
      </w:r>
      <w:r w:rsidRPr="00FC102F">
        <w:rPr>
          <w:rFonts w:ascii="Segoe UI" w:eastAsia="Times New Roman" w:hAnsi="Segoe UI" w:cs="Segoe UI"/>
          <w:color w:val="000000"/>
          <w:sz w:val="24"/>
          <w:szCs w:val="24"/>
          <w:bdr w:val="none" w:sz="0" w:space="0" w:color="auto" w:frame="1"/>
          <w:lang w:eastAsia="en-IN"/>
        </w:rPr>
        <w:t>=</w:t>
      </w:r>
      <w:r w:rsidRPr="00FC102F">
        <w:rPr>
          <w:rFonts w:ascii="Segoe UI" w:eastAsia="Times New Roman" w:hAnsi="Segoe UI" w:cs="Segoe UI"/>
          <w:color w:val="0000FF"/>
          <w:sz w:val="24"/>
          <w:szCs w:val="24"/>
          <w:bdr w:val="none" w:sz="0" w:space="0" w:color="auto" w:frame="1"/>
          <w:lang w:eastAsia="en-IN"/>
        </w:rPr>
        <w:t>"radio"</w:t>
      </w:r>
      <w:r w:rsidRPr="00FC102F">
        <w:rPr>
          <w:rFonts w:ascii="Segoe UI" w:eastAsia="Times New Roman" w:hAnsi="Segoe UI" w:cs="Segoe UI"/>
          <w:color w:val="000000"/>
          <w:sz w:val="24"/>
          <w:szCs w:val="24"/>
          <w:bdr w:val="none" w:sz="0" w:space="0" w:color="auto" w:frame="1"/>
          <w:lang w:eastAsia="en-IN"/>
        </w:rPr>
        <w:t> </w:t>
      </w:r>
      <w:r w:rsidRPr="00FC102F">
        <w:rPr>
          <w:rFonts w:ascii="Segoe UI" w:eastAsia="Times New Roman" w:hAnsi="Segoe UI" w:cs="Segoe UI"/>
          <w:color w:val="FF0000"/>
          <w:sz w:val="24"/>
          <w:szCs w:val="24"/>
          <w:bdr w:val="none" w:sz="0" w:space="0" w:color="auto" w:frame="1"/>
          <w:lang w:eastAsia="en-IN"/>
        </w:rPr>
        <w:t>name</w:t>
      </w:r>
      <w:r w:rsidRPr="00FC102F">
        <w:rPr>
          <w:rFonts w:ascii="Segoe UI" w:eastAsia="Times New Roman" w:hAnsi="Segoe UI" w:cs="Segoe UI"/>
          <w:color w:val="000000"/>
          <w:sz w:val="24"/>
          <w:szCs w:val="24"/>
          <w:bdr w:val="none" w:sz="0" w:space="0" w:color="auto" w:frame="1"/>
          <w:lang w:eastAsia="en-IN"/>
        </w:rPr>
        <w:t>=</w:t>
      </w:r>
      <w:r w:rsidRPr="00FC102F">
        <w:rPr>
          <w:rFonts w:ascii="Segoe UI" w:eastAsia="Times New Roman" w:hAnsi="Segoe UI" w:cs="Segoe UI"/>
          <w:color w:val="0000FF"/>
          <w:sz w:val="24"/>
          <w:szCs w:val="24"/>
          <w:bdr w:val="none" w:sz="0" w:space="0" w:color="auto" w:frame="1"/>
          <w:lang w:eastAsia="en-IN"/>
        </w:rPr>
        <w:t>"gender"</w:t>
      </w:r>
      <w:r w:rsidRPr="00FC102F">
        <w:rPr>
          <w:rFonts w:ascii="Segoe UI" w:eastAsia="Times New Roman" w:hAnsi="Segoe UI" w:cs="Segoe UI"/>
          <w:color w:val="000000"/>
          <w:sz w:val="24"/>
          <w:szCs w:val="24"/>
          <w:bdr w:val="none" w:sz="0" w:space="0" w:color="auto" w:frame="1"/>
          <w:lang w:eastAsia="en-IN"/>
        </w:rPr>
        <w:t> </w:t>
      </w:r>
      <w:r w:rsidRPr="00FC102F">
        <w:rPr>
          <w:rFonts w:ascii="Segoe UI" w:eastAsia="Times New Roman" w:hAnsi="Segoe UI" w:cs="Segoe UI"/>
          <w:color w:val="FF0000"/>
          <w:sz w:val="24"/>
          <w:szCs w:val="24"/>
          <w:bdr w:val="none" w:sz="0" w:space="0" w:color="auto" w:frame="1"/>
          <w:lang w:eastAsia="en-IN"/>
        </w:rPr>
        <w:t>value</w:t>
      </w:r>
      <w:r w:rsidRPr="00FC102F">
        <w:rPr>
          <w:rFonts w:ascii="Segoe UI" w:eastAsia="Times New Roman" w:hAnsi="Segoe UI" w:cs="Segoe UI"/>
          <w:color w:val="000000"/>
          <w:sz w:val="24"/>
          <w:szCs w:val="24"/>
          <w:bdr w:val="none" w:sz="0" w:space="0" w:color="auto" w:frame="1"/>
          <w:lang w:eastAsia="en-IN"/>
        </w:rPr>
        <w:t>=</w:t>
      </w:r>
      <w:r w:rsidRPr="00FC102F">
        <w:rPr>
          <w:rFonts w:ascii="Segoe UI" w:eastAsia="Times New Roman" w:hAnsi="Segoe UI" w:cs="Segoe UI"/>
          <w:color w:val="0000FF"/>
          <w:sz w:val="24"/>
          <w:szCs w:val="24"/>
          <w:bdr w:val="none" w:sz="0" w:space="0" w:color="auto" w:frame="1"/>
          <w:lang w:eastAsia="en-IN"/>
        </w:rPr>
        <w:t>"female"</w:t>
      </w:r>
      <w:r w:rsidRPr="00FC102F">
        <w:rPr>
          <w:rFonts w:ascii="Segoe UI" w:eastAsia="Times New Roman" w:hAnsi="Segoe UI" w:cs="Segoe UI"/>
          <w:b/>
          <w:bCs/>
          <w:color w:val="006699"/>
          <w:sz w:val="24"/>
          <w:szCs w:val="24"/>
          <w:bdr w:val="none" w:sz="0" w:space="0" w:color="auto" w:frame="1"/>
          <w:lang w:eastAsia="en-IN"/>
        </w:rPr>
        <w:t>&gt;</w:t>
      </w:r>
      <w:r w:rsidRPr="00FC102F">
        <w:rPr>
          <w:rFonts w:ascii="Segoe UI" w:eastAsia="Times New Roman" w:hAnsi="Segoe UI" w:cs="Segoe UI"/>
          <w:color w:val="000000"/>
          <w:sz w:val="24"/>
          <w:szCs w:val="24"/>
          <w:bdr w:val="none" w:sz="0" w:space="0" w:color="auto" w:frame="1"/>
          <w:lang w:eastAsia="en-IN"/>
        </w:rPr>
        <w:t>  </w:t>
      </w:r>
    </w:p>
    <w:p w14:paraId="7F09AA1D" w14:textId="77777777" w:rsidR="00FC102F" w:rsidRPr="00FC102F" w:rsidRDefault="00FC102F" w:rsidP="00535193">
      <w:pPr>
        <w:spacing w:after="0" w:line="375" w:lineRule="atLeast"/>
        <w:ind w:left="720"/>
        <w:jc w:val="both"/>
        <w:rPr>
          <w:rFonts w:ascii="Segoe UI" w:eastAsia="Times New Roman" w:hAnsi="Segoe UI" w:cs="Segoe UI"/>
          <w:color w:val="000000"/>
          <w:sz w:val="24"/>
          <w:szCs w:val="24"/>
          <w:lang w:eastAsia="en-IN"/>
        </w:rPr>
      </w:pPr>
      <w:r w:rsidRPr="00FC102F">
        <w:rPr>
          <w:rFonts w:ascii="Segoe UI" w:eastAsia="Times New Roman" w:hAnsi="Segoe UI" w:cs="Segoe UI"/>
          <w:color w:val="000000"/>
          <w:sz w:val="24"/>
          <w:szCs w:val="24"/>
          <w:bdr w:val="none" w:sz="0" w:space="0" w:color="auto" w:frame="1"/>
          <w:lang w:eastAsia="en-IN"/>
        </w:rPr>
        <w:t>  </w:t>
      </w:r>
    </w:p>
    <w:p w14:paraId="30D0198A" w14:textId="77777777" w:rsidR="00FC102F" w:rsidRPr="00FC102F" w:rsidRDefault="00FC102F" w:rsidP="00535193">
      <w:pPr>
        <w:spacing w:after="0" w:line="375" w:lineRule="atLeast"/>
        <w:ind w:left="720"/>
        <w:jc w:val="both"/>
        <w:rPr>
          <w:rFonts w:ascii="Segoe UI" w:eastAsia="Times New Roman" w:hAnsi="Segoe UI" w:cs="Segoe UI"/>
          <w:color w:val="000000"/>
          <w:sz w:val="24"/>
          <w:szCs w:val="24"/>
          <w:lang w:eastAsia="en-IN"/>
        </w:rPr>
      </w:pPr>
      <w:r w:rsidRPr="00FC102F">
        <w:rPr>
          <w:rFonts w:ascii="Segoe UI" w:eastAsia="Times New Roman" w:hAnsi="Segoe UI" w:cs="Segoe UI"/>
          <w:b/>
          <w:bCs/>
          <w:color w:val="006699"/>
          <w:sz w:val="24"/>
          <w:szCs w:val="24"/>
          <w:bdr w:val="none" w:sz="0" w:space="0" w:color="auto" w:frame="1"/>
          <w:lang w:eastAsia="en-IN"/>
        </w:rPr>
        <w:t>&lt;input</w:t>
      </w:r>
      <w:r w:rsidRPr="00FC102F">
        <w:rPr>
          <w:rFonts w:ascii="Segoe UI" w:eastAsia="Times New Roman" w:hAnsi="Segoe UI" w:cs="Segoe UI"/>
          <w:color w:val="000000"/>
          <w:sz w:val="24"/>
          <w:szCs w:val="24"/>
          <w:bdr w:val="none" w:sz="0" w:space="0" w:color="auto" w:frame="1"/>
          <w:lang w:eastAsia="en-IN"/>
        </w:rPr>
        <w:t> </w:t>
      </w:r>
      <w:r w:rsidRPr="00FC102F">
        <w:rPr>
          <w:rFonts w:ascii="Segoe UI" w:eastAsia="Times New Roman" w:hAnsi="Segoe UI" w:cs="Segoe UI"/>
          <w:color w:val="FF0000"/>
          <w:sz w:val="24"/>
          <w:szCs w:val="24"/>
          <w:bdr w:val="none" w:sz="0" w:space="0" w:color="auto" w:frame="1"/>
          <w:lang w:eastAsia="en-IN"/>
        </w:rPr>
        <w:t>type</w:t>
      </w:r>
      <w:r w:rsidRPr="00FC102F">
        <w:rPr>
          <w:rFonts w:ascii="Segoe UI" w:eastAsia="Times New Roman" w:hAnsi="Segoe UI" w:cs="Segoe UI"/>
          <w:color w:val="000000"/>
          <w:sz w:val="24"/>
          <w:szCs w:val="24"/>
          <w:bdr w:val="none" w:sz="0" w:space="0" w:color="auto" w:frame="1"/>
          <w:lang w:eastAsia="en-IN"/>
        </w:rPr>
        <w:t>=</w:t>
      </w:r>
      <w:r w:rsidRPr="00FC102F">
        <w:rPr>
          <w:rFonts w:ascii="Segoe UI" w:eastAsia="Times New Roman" w:hAnsi="Segoe UI" w:cs="Segoe UI"/>
          <w:color w:val="0000FF"/>
          <w:sz w:val="24"/>
          <w:szCs w:val="24"/>
          <w:bdr w:val="none" w:sz="0" w:space="0" w:color="auto" w:frame="1"/>
          <w:lang w:eastAsia="en-IN"/>
        </w:rPr>
        <w:t>"button"</w:t>
      </w:r>
      <w:r w:rsidRPr="00FC102F">
        <w:rPr>
          <w:rFonts w:ascii="Segoe UI" w:eastAsia="Times New Roman" w:hAnsi="Segoe UI" w:cs="Segoe UI"/>
          <w:color w:val="000000"/>
          <w:sz w:val="24"/>
          <w:szCs w:val="24"/>
          <w:bdr w:val="none" w:sz="0" w:space="0" w:color="auto" w:frame="1"/>
          <w:lang w:eastAsia="en-IN"/>
        </w:rPr>
        <w:t> </w:t>
      </w:r>
      <w:r w:rsidRPr="00FC102F">
        <w:rPr>
          <w:rFonts w:ascii="Segoe UI" w:eastAsia="Times New Roman" w:hAnsi="Segoe UI" w:cs="Segoe UI"/>
          <w:color w:val="FF0000"/>
          <w:sz w:val="24"/>
          <w:szCs w:val="24"/>
          <w:bdr w:val="none" w:sz="0" w:space="0" w:color="auto" w:frame="1"/>
          <w:lang w:eastAsia="en-IN"/>
        </w:rPr>
        <w:t>onclick</w:t>
      </w:r>
      <w:r w:rsidRPr="00FC102F">
        <w:rPr>
          <w:rFonts w:ascii="Segoe UI" w:eastAsia="Times New Roman" w:hAnsi="Segoe UI" w:cs="Segoe UI"/>
          <w:color w:val="000000"/>
          <w:sz w:val="24"/>
          <w:szCs w:val="24"/>
          <w:bdr w:val="none" w:sz="0" w:space="0" w:color="auto" w:frame="1"/>
          <w:lang w:eastAsia="en-IN"/>
        </w:rPr>
        <w:t>=</w:t>
      </w:r>
      <w:r w:rsidRPr="00FC102F">
        <w:rPr>
          <w:rFonts w:ascii="Segoe UI" w:eastAsia="Times New Roman" w:hAnsi="Segoe UI" w:cs="Segoe UI"/>
          <w:color w:val="0000FF"/>
          <w:sz w:val="24"/>
          <w:szCs w:val="24"/>
          <w:bdr w:val="none" w:sz="0" w:space="0" w:color="auto" w:frame="1"/>
          <w:lang w:eastAsia="en-IN"/>
        </w:rPr>
        <w:t>"</w:t>
      </w:r>
      <w:proofErr w:type="gramStart"/>
      <w:r w:rsidRPr="00FC102F">
        <w:rPr>
          <w:rFonts w:ascii="Segoe UI" w:eastAsia="Times New Roman" w:hAnsi="Segoe UI" w:cs="Segoe UI"/>
          <w:color w:val="0000FF"/>
          <w:sz w:val="24"/>
          <w:szCs w:val="24"/>
          <w:bdr w:val="none" w:sz="0" w:space="0" w:color="auto" w:frame="1"/>
          <w:lang w:eastAsia="en-IN"/>
        </w:rPr>
        <w:t>totalelements(</w:t>
      </w:r>
      <w:proofErr w:type="gramEnd"/>
      <w:r w:rsidRPr="00FC102F">
        <w:rPr>
          <w:rFonts w:ascii="Segoe UI" w:eastAsia="Times New Roman" w:hAnsi="Segoe UI" w:cs="Segoe UI"/>
          <w:color w:val="0000FF"/>
          <w:sz w:val="24"/>
          <w:szCs w:val="24"/>
          <w:bdr w:val="none" w:sz="0" w:space="0" w:color="auto" w:frame="1"/>
          <w:lang w:eastAsia="en-IN"/>
        </w:rPr>
        <w:t>)"</w:t>
      </w:r>
      <w:r w:rsidRPr="00FC102F">
        <w:rPr>
          <w:rFonts w:ascii="Segoe UI" w:eastAsia="Times New Roman" w:hAnsi="Segoe UI" w:cs="Segoe UI"/>
          <w:color w:val="000000"/>
          <w:sz w:val="24"/>
          <w:szCs w:val="24"/>
          <w:bdr w:val="none" w:sz="0" w:space="0" w:color="auto" w:frame="1"/>
          <w:lang w:eastAsia="en-IN"/>
        </w:rPr>
        <w:t> </w:t>
      </w:r>
      <w:r w:rsidRPr="00FC102F">
        <w:rPr>
          <w:rFonts w:ascii="Segoe UI" w:eastAsia="Times New Roman" w:hAnsi="Segoe UI" w:cs="Segoe UI"/>
          <w:color w:val="FF0000"/>
          <w:sz w:val="24"/>
          <w:szCs w:val="24"/>
          <w:bdr w:val="none" w:sz="0" w:space="0" w:color="auto" w:frame="1"/>
          <w:lang w:eastAsia="en-IN"/>
        </w:rPr>
        <w:t>value</w:t>
      </w:r>
      <w:r w:rsidRPr="00FC102F">
        <w:rPr>
          <w:rFonts w:ascii="Segoe UI" w:eastAsia="Times New Roman" w:hAnsi="Segoe UI" w:cs="Segoe UI"/>
          <w:color w:val="000000"/>
          <w:sz w:val="24"/>
          <w:szCs w:val="24"/>
          <w:bdr w:val="none" w:sz="0" w:space="0" w:color="auto" w:frame="1"/>
          <w:lang w:eastAsia="en-IN"/>
        </w:rPr>
        <w:t>=</w:t>
      </w:r>
      <w:r w:rsidRPr="00FC102F">
        <w:rPr>
          <w:rFonts w:ascii="Segoe UI" w:eastAsia="Times New Roman" w:hAnsi="Segoe UI" w:cs="Segoe UI"/>
          <w:color w:val="0000FF"/>
          <w:sz w:val="24"/>
          <w:szCs w:val="24"/>
          <w:bdr w:val="none" w:sz="0" w:space="0" w:color="auto" w:frame="1"/>
          <w:lang w:eastAsia="en-IN"/>
        </w:rPr>
        <w:t>"Total Genders"</w:t>
      </w:r>
      <w:r w:rsidRPr="00FC102F">
        <w:rPr>
          <w:rFonts w:ascii="Segoe UI" w:eastAsia="Times New Roman" w:hAnsi="Segoe UI" w:cs="Segoe UI"/>
          <w:b/>
          <w:bCs/>
          <w:color w:val="006699"/>
          <w:sz w:val="24"/>
          <w:szCs w:val="24"/>
          <w:bdr w:val="none" w:sz="0" w:space="0" w:color="auto" w:frame="1"/>
          <w:lang w:eastAsia="en-IN"/>
        </w:rPr>
        <w:t>&gt;</w:t>
      </w:r>
      <w:r w:rsidRPr="00FC102F">
        <w:rPr>
          <w:rFonts w:ascii="Segoe UI" w:eastAsia="Times New Roman" w:hAnsi="Segoe UI" w:cs="Segoe UI"/>
          <w:color w:val="000000"/>
          <w:sz w:val="24"/>
          <w:szCs w:val="24"/>
          <w:bdr w:val="none" w:sz="0" w:space="0" w:color="auto" w:frame="1"/>
          <w:lang w:eastAsia="en-IN"/>
        </w:rPr>
        <w:t>  </w:t>
      </w:r>
    </w:p>
    <w:p w14:paraId="3A70987A" w14:textId="2612EAB0" w:rsidR="00FC102F" w:rsidRDefault="00FC102F" w:rsidP="00535193">
      <w:pPr>
        <w:spacing w:after="0" w:line="375" w:lineRule="atLeast"/>
        <w:ind w:left="720"/>
        <w:jc w:val="both"/>
        <w:rPr>
          <w:rFonts w:ascii="Segoe UI" w:eastAsia="Times New Roman" w:hAnsi="Segoe UI" w:cs="Segoe UI"/>
          <w:color w:val="000000"/>
          <w:sz w:val="24"/>
          <w:szCs w:val="24"/>
          <w:bdr w:val="none" w:sz="0" w:space="0" w:color="auto" w:frame="1"/>
          <w:lang w:eastAsia="en-IN"/>
        </w:rPr>
      </w:pPr>
      <w:r w:rsidRPr="00FC102F">
        <w:rPr>
          <w:rFonts w:ascii="Segoe UI" w:eastAsia="Times New Roman" w:hAnsi="Segoe UI" w:cs="Segoe UI"/>
          <w:b/>
          <w:bCs/>
          <w:color w:val="006699"/>
          <w:sz w:val="24"/>
          <w:szCs w:val="24"/>
          <w:bdr w:val="none" w:sz="0" w:space="0" w:color="auto" w:frame="1"/>
          <w:lang w:eastAsia="en-IN"/>
        </w:rPr>
        <w:t>&lt;/form&gt;</w:t>
      </w:r>
      <w:r w:rsidRPr="00FC102F">
        <w:rPr>
          <w:rFonts w:ascii="Segoe UI" w:eastAsia="Times New Roman" w:hAnsi="Segoe UI" w:cs="Segoe UI"/>
          <w:color w:val="000000"/>
          <w:sz w:val="24"/>
          <w:szCs w:val="24"/>
          <w:bdr w:val="none" w:sz="0" w:space="0" w:color="auto" w:frame="1"/>
          <w:lang w:eastAsia="en-IN"/>
        </w:rPr>
        <w:t>  </w:t>
      </w:r>
    </w:p>
    <w:p w14:paraId="171F30B4" w14:textId="77777777" w:rsidR="004109F1" w:rsidRDefault="004109F1" w:rsidP="004109F1">
      <w:pPr>
        <w:pStyle w:val="Heading1"/>
        <w:shd w:val="clear" w:color="auto" w:fill="FFFFFF"/>
        <w:spacing w:before="75" w:line="312" w:lineRule="atLeast"/>
        <w:jc w:val="both"/>
        <w:rPr>
          <w:rFonts w:ascii="Helvetica" w:hAnsi="Helvetica" w:cs="Helvetica"/>
          <w:b/>
          <w:bCs/>
          <w:color w:val="610B38"/>
          <w:sz w:val="28"/>
          <w:szCs w:val="28"/>
        </w:rPr>
      </w:pPr>
    </w:p>
    <w:p w14:paraId="5BF4EC55" w14:textId="77777777" w:rsidR="004109F1" w:rsidRDefault="004109F1" w:rsidP="004109F1">
      <w:pPr>
        <w:pStyle w:val="Heading1"/>
        <w:shd w:val="clear" w:color="auto" w:fill="FFFFFF"/>
        <w:spacing w:before="75" w:line="312" w:lineRule="atLeast"/>
        <w:jc w:val="both"/>
        <w:rPr>
          <w:rFonts w:ascii="Helvetica" w:hAnsi="Helvetica" w:cs="Helvetica"/>
          <w:b/>
          <w:bCs/>
          <w:color w:val="610B38"/>
          <w:sz w:val="28"/>
          <w:szCs w:val="28"/>
        </w:rPr>
      </w:pPr>
    </w:p>
    <w:p w14:paraId="652A4528" w14:textId="229C299B" w:rsidR="004109F1" w:rsidRDefault="004109F1" w:rsidP="004109F1">
      <w:pPr>
        <w:pStyle w:val="Heading1"/>
        <w:shd w:val="clear" w:color="auto" w:fill="FFFFFF"/>
        <w:spacing w:before="75" w:line="312" w:lineRule="atLeast"/>
        <w:jc w:val="both"/>
        <w:rPr>
          <w:rFonts w:ascii="Helvetica" w:hAnsi="Helvetica" w:cs="Helvetica"/>
          <w:b/>
          <w:bCs/>
          <w:color w:val="610B38"/>
          <w:sz w:val="28"/>
          <w:szCs w:val="28"/>
        </w:rPr>
      </w:pPr>
      <w:proofErr w:type="spellStart"/>
      <w:proofErr w:type="gramStart"/>
      <w:r w:rsidRPr="004109F1">
        <w:rPr>
          <w:rFonts w:ascii="Helvetica" w:hAnsi="Helvetica" w:cs="Helvetica"/>
          <w:b/>
          <w:bCs/>
          <w:color w:val="610B38"/>
          <w:sz w:val="28"/>
          <w:szCs w:val="28"/>
        </w:rPr>
        <w:t>document.getElementsByTagName</w:t>
      </w:r>
      <w:proofErr w:type="spellEnd"/>
      <w:proofErr w:type="gramEnd"/>
      <w:r w:rsidRPr="004109F1">
        <w:rPr>
          <w:rFonts w:ascii="Helvetica" w:hAnsi="Helvetica" w:cs="Helvetica"/>
          <w:b/>
          <w:bCs/>
          <w:color w:val="610B38"/>
          <w:sz w:val="28"/>
          <w:szCs w:val="28"/>
        </w:rPr>
        <w:t>()</w:t>
      </w:r>
    </w:p>
    <w:p w14:paraId="3A77BC12" w14:textId="1E76DD2D" w:rsidR="004109F1" w:rsidRDefault="004109F1" w:rsidP="004109F1"/>
    <w:p w14:paraId="510FCAA2" w14:textId="5E1B6E97" w:rsidR="004109F1" w:rsidRDefault="004109F1" w:rsidP="004109F1">
      <w:pPr>
        <w:rPr>
          <w:rFonts w:ascii="Segoe UI" w:hAnsi="Segoe UI" w:cs="Segoe UI"/>
          <w:color w:val="333333"/>
          <w:shd w:val="clear" w:color="auto" w:fill="FFFFFF"/>
        </w:rPr>
      </w:pPr>
      <w:r>
        <w:rPr>
          <w:rFonts w:ascii="Segoe UI" w:hAnsi="Segoe UI" w:cs="Segoe UI"/>
          <w:color w:val="333333"/>
          <w:shd w:val="clear" w:color="auto" w:fill="FFFFFF"/>
        </w:rPr>
        <w:t>The </w:t>
      </w:r>
      <w:proofErr w:type="spellStart"/>
      <w:proofErr w:type="gramStart"/>
      <w:r>
        <w:rPr>
          <w:rFonts w:ascii="Segoe UI" w:hAnsi="Segoe UI" w:cs="Segoe UI"/>
          <w:b/>
          <w:bCs/>
          <w:color w:val="333333"/>
          <w:shd w:val="clear" w:color="auto" w:fill="FFFFFF"/>
        </w:rPr>
        <w:t>document.getElementsByTagName</w:t>
      </w:r>
      <w:proofErr w:type="spellEnd"/>
      <w:proofErr w:type="gramEnd"/>
      <w:r>
        <w:rPr>
          <w:rFonts w:ascii="Segoe UI" w:hAnsi="Segoe UI" w:cs="Segoe UI"/>
          <w:b/>
          <w:bCs/>
          <w:color w:val="333333"/>
          <w:shd w:val="clear" w:color="auto" w:fill="FFFFFF"/>
        </w:rPr>
        <w:t>()</w:t>
      </w:r>
      <w:r>
        <w:rPr>
          <w:rFonts w:ascii="Segoe UI" w:hAnsi="Segoe UI" w:cs="Segoe UI"/>
          <w:color w:val="333333"/>
          <w:shd w:val="clear" w:color="auto" w:fill="FFFFFF"/>
        </w:rPr>
        <w:t> method returns all the element of specified tag name.</w:t>
      </w:r>
    </w:p>
    <w:p w14:paraId="5D6E7E68" w14:textId="314D19F8" w:rsidR="004109F1" w:rsidRDefault="004109F1" w:rsidP="004109F1">
      <w:pPr>
        <w:rPr>
          <w:rFonts w:ascii="Segoe UI" w:hAnsi="Segoe UI" w:cs="Segoe UI"/>
          <w:color w:val="333333"/>
          <w:shd w:val="clear" w:color="auto" w:fill="FFFFFF"/>
        </w:rPr>
      </w:pPr>
      <w:r>
        <w:rPr>
          <w:rFonts w:ascii="Segoe UI" w:hAnsi="Segoe UI" w:cs="Segoe UI"/>
          <w:color w:val="333333"/>
          <w:shd w:val="clear" w:color="auto" w:fill="FFFFFF"/>
        </w:rPr>
        <w:t xml:space="preserve"> we going to count total number of paragraphs used in the document. To do this, we have called the </w:t>
      </w:r>
      <w:proofErr w:type="spellStart"/>
      <w:proofErr w:type="gramStart"/>
      <w:r>
        <w:rPr>
          <w:rFonts w:ascii="Segoe UI" w:hAnsi="Segoe UI" w:cs="Segoe UI"/>
          <w:color w:val="333333"/>
          <w:shd w:val="clear" w:color="auto" w:fill="FFFFFF"/>
        </w:rPr>
        <w:t>document.getElementsByTagName</w:t>
      </w:r>
      <w:proofErr w:type="spellEnd"/>
      <w:proofErr w:type="gramEnd"/>
      <w:r>
        <w:rPr>
          <w:rFonts w:ascii="Segoe UI" w:hAnsi="Segoe UI" w:cs="Segoe UI"/>
          <w:color w:val="333333"/>
          <w:shd w:val="clear" w:color="auto" w:fill="FFFFFF"/>
        </w:rPr>
        <w:t>("p") method that returns the total paragraphs.</w:t>
      </w:r>
    </w:p>
    <w:p w14:paraId="13B318BA" w14:textId="77777777" w:rsidR="004109F1" w:rsidRPr="004109F1" w:rsidRDefault="004109F1" w:rsidP="004109F1">
      <w:pPr>
        <w:spacing w:after="0" w:line="375" w:lineRule="atLeast"/>
        <w:ind w:left="720"/>
        <w:jc w:val="both"/>
        <w:rPr>
          <w:rFonts w:ascii="Segoe UI" w:eastAsia="Times New Roman" w:hAnsi="Segoe UI" w:cs="Segoe UI"/>
          <w:color w:val="000000"/>
          <w:sz w:val="24"/>
          <w:szCs w:val="24"/>
          <w:lang w:eastAsia="en-IN"/>
        </w:rPr>
      </w:pPr>
      <w:r w:rsidRPr="004109F1">
        <w:rPr>
          <w:rFonts w:ascii="Segoe UI" w:eastAsia="Times New Roman" w:hAnsi="Segoe UI" w:cs="Segoe UI"/>
          <w:b/>
          <w:bCs/>
          <w:color w:val="006699"/>
          <w:sz w:val="24"/>
          <w:szCs w:val="24"/>
          <w:bdr w:val="none" w:sz="0" w:space="0" w:color="auto" w:frame="1"/>
          <w:lang w:eastAsia="en-IN"/>
        </w:rPr>
        <w:t>&lt;script</w:t>
      </w:r>
      <w:r w:rsidRPr="004109F1">
        <w:rPr>
          <w:rFonts w:ascii="Segoe UI" w:eastAsia="Times New Roman" w:hAnsi="Segoe UI" w:cs="Segoe UI"/>
          <w:color w:val="000000"/>
          <w:sz w:val="24"/>
          <w:szCs w:val="24"/>
          <w:bdr w:val="none" w:sz="0" w:space="0" w:color="auto" w:frame="1"/>
          <w:lang w:eastAsia="en-IN"/>
        </w:rPr>
        <w:t> </w:t>
      </w:r>
      <w:r w:rsidRPr="004109F1">
        <w:rPr>
          <w:rFonts w:ascii="Segoe UI" w:eastAsia="Times New Roman" w:hAnsi="Segoe UI" w:cs="Segoe UI"/>
          <w:color w:val="FF0000"/>
          <w:sz w:val="24"/>
          <w:szCs w:val="24"/>
          <w:bdr w:val="none" w:sz="0" w:space="0" w:color="auto" w:frame="1"/>
          <w:lang w:eastAsia="en-IN"/>
        </w:rPr>
        <w:t>type</w:t>
      </w:r>
      <w:r w:rsidRPr="004109F1">
        <w:rPr>
          <w:rFonts w:ascii="Segoe UI" w:eastAsia="Times New Roman" w:hAnsi="Segoe UI" w:cs="Segoe UI"/>
          <w:color w:val="000000"/>
          <w:sz w:val="24"/>
          <w:szCs w:val="24"/>
          <w:bdr w:val="none" w:sz="0" w:space="0" w:color="auto" w:frame="1"/>
          <w:lang w:eastAsia="en-IN"/>
        </w:rPr>
        <w:t>=</w:t>
      </w:r>
      <w:r w:rsidRPr="004109F1">
        <w:rPr>
          <w:rFonts w:ascii="Segoe UI" w:eastAsia="Times New Roman" w:hAnsi="Segoe UI" w:cs="Segoe UI"/>
          <w:color w:val="0000FF"/>
          <w:sz w:val="24"/>
          <w:szCs w:val="24"/>
          <w:bdr w:val="none" w:sz="0" w:space="0" w:color="auto" w:frame="1"/>
          <w:lang w:eastAsia="en-IN"/>
        </w:rPr>
        <w:t>"text/</w:t>
      </w:r>
      <w:proofErr w:type="spellStart"/>
      <w:r w:rsidRPr="004109F1">
        <w:rPr>
          <w:rFonts w:ascii="Segoe UI" w:eastAsia="Times New Roman" w:hAnsi="Segoe UI" w:cs="Segoe UI"/>
          <w:color w:val="0000FF"/>
          <w:sz w:val="24"/>
          <w:szCs w:val="24"/>
          <w:bdr w:val="none" w:sz="0" w:space="0" w:color="auto" w:frame="1"/>
          <w:lang w:eastAsia="en-IN"/>
        </w:rPr>
        <w:t>javascript</w:t>
      </w:r>
      <w:proofErr w:type="spellEnd"/>
      <w:r w:rsidRPr="004109F1">
        <w:rPr>
          <w:rFonts w:ascii="Segoe UI" w:eastAsia="Times New Roman" w:hAnsi="Segoe UI" w:cs="Segoe UI"/>
          <w:color w:val="0000FF"/>
          <w:sz w:val="24"/>
          <w:szCs w:val="24"/>
          <w:bdr w:val="none" w:sz="0" w:space="0" w:color="auto" w:frame="1"/>
          <w:lang w:eastAsia="en-IN"/>
        </w:rPr>
        <w:t>"</w:t>
      </w:r>
      <w:r w:rsidRPr="004109F1">
        <w:rPr>
          <w:rFonts w:ascii="Segoe UI" w:eastAsia="Times New Roman" w:hAnsi="Segoe UI" w:cs="Segoe UI"/>
          <w:b/>
          <w:bCs/>
          <w:color w:val="006699"/>
          <w:sz w:val="24"/>
          <w:szCs w:val="24"/>
          <w:bdr w:val="none" w:sz="0" w:space="0" w:color="auto" w:frame="1"/>
          <w:lang w:eastAsia="en-IN"/>
        </w:rPr>
        <w:t>&gt;</w:t>
      </w:r>
      <w:r w:rsidRPr="004109F1">
        <w:rPr>
          <w:rFonts w:ascii="Segoe UI" w:eastAsia="Times New Roman" w:hAnsi="Segoe UI" w:cs="Segoe UI"/>
          <w:color w:val="000000"/>
          <w:sz w:val="24"/>
          <w:szCs w:val="24"/>
          <w:bdr w:val="none" w:sz="0" w:space="0" w:color="auto" w:frame="1"/>
          <w:lang w:eastAsia="en-IN"/>
        </w:rPr>
        <w:t>  </w:t>
      </w:r>
    </w:p>
    <w:p w14:paraId="58C844FA" w14:textId="77777777" w:rsidR="004109F1" w:rsidRPr="004109F1" w:rsidRDefault="004109F1" w:rsidP="004109F1">
      <w:pPr>
        <w:spacing w:after="0" w:line="375" w:lineRule="atLeast"/>
        <w:ind w:left="720"/>
        <w:jc w:val="both"/>
        <w:rPr>
          <w:rFonts w:ascii="Segoe UI" w:eastAsia="Times New Roman" w:hAnsi="Segoe UI" w:cs="Segoe UI"/>
          <w:color w:val="000000"/>
          <w:sz w:val="24"/>
          <w:szCs w:val="24"/>
          <w:lang w:eastAsia="en-IN"/>
        </w:rPr>
      </w:pPr>
      <w:r w:rsidRPr="004109F1">
        <w:rPr>
          <w:rFonts w:ascii="Segoe UI" w:eastAsia="Times New Roman" w:hAnsi="Segoe UI" w:cs="Segoe UI"/>
          <w:color w:val="000000"/>
          <w:sz w:val="24"/>
          <w:szCs w:val="24"/>
          <w:bdr w:val="none" w:sz="0" w:space="0" w:color="auto" w:frame="1"/>
          <w:lang w:eastAsia="en-IN"/>
        </w:rPr>
        <w:t>function </w:t>
      </w:r>
      <w:proofErr w:type="spellStart"/>
      <w:proofErr w:type="gramStart"/>
      <w:r w:rsidRPr="004109F1">
        <w:rPr>
          <w:rFonts w:ascii="Segoe UI" w:eastAsia="Times New Roman" w:hAnsi="Segoe UI" w:cs="Segoe UI"/>
          <w:color w:val="000000"/>
          <w:sz w:val="24"/>
          <w:szCs w:val="24"/>
          <w:bdr w:val="none" w:sz="0" w:space="0" w:color="auto" w:frame="1"/>
          <w:lang w:eastAsia="en-IN"/>
        </w:rPr>
        <w:t>countpara</w:t>
      </w:r>
      <w:proofErr w:type="spellEnd"/>
      <w:r w:rsidRPr="004109F1">
        <w:rPr>
          <w:rFonts w:ascii="Segoe UI" w:eastAsia="Times New Roman" w:hAnsi="Segoe UI" w:cs="Segoe UI"/>
          <w:color w:val="000000"/>
          <w:sz w:val="24"/>
          <w:szCs w:val="24"/>
          <w:bdr w:val="none" w:sz="0" w:space="0" w:color="auto" w:frame="1"/>
          <w:lang w:eastAsia="en-IN"/>
        </w:rPr>
        <w:t>(</w:t>
      </w:r>
      <w:proofErr w:type="gramEnd"/>
      <w:r w:rsidRPr="004109F1">
        <w:rPr>
          <w:rFonts w:ascii="Segoe UI" w:eastAsia="Times New Roman" w:hAnsi="Segoe UI" w:cs="Segoe UI"/>
          <w:color w:val="000000"/>
          <w:sz w:val="24"/>
          <w:szCs w:val="24"/>
          <w:bdr w:val="none" w:sz="0" w:space="0" w:color="auto" w:frame="1"/>
          <w:lang w:eastAsia="en-IN"/>
        </w:rPr>
        <w:t>){  </w:t>
      </w:r>
    </w:p>
    <w:p w14:paraId="160B0782" w14:textId="77777777" w:rsidR="004109F1" w:rsidRPr="004109F1" w:rsidRDefault="004109F1" w:rsidP="004109F1">
      <w:pPr>
        <w:spacing w:after="0" w:line="375" w:lineRule="atLeast"/>
        <w:ind w:left="720"/>
        <w:jc w:val="both"/>
        <w:rPr>
          <w:rFonts w:ascii="Segoe UI" w:eastAsia="Times New Roman" w:hAnsi="Segoe UI" w:cs="Segoe UI"/>
          <w:color w:val="000000"/>
          <w:sz w:val="24"/>
          <w:szCs w:val="24"/>
          <w:lang w:eastAsia="en-IN"/>
        </w:rPr>
      </w:pPr>
      <w:r w:rsidRPr="004109F1">
        <w:rPr>
          <w:rFonts w:ascii="Segoe UI" w:eastAsia="Times New Roman" w:hAnsi="Segoe UI" w:cs="Segoe UI"/>
          <w:color w:val="000000"/>
          <w:sz w:val="24"/>
          <w:szCs w:val="24"/>
          <w:bdr w:val="none" w:sz="0" w:space="0" w:color="auto" w:frame="1"/>
          <w:lang w:eastAsia="en-IN"/>
        </w:rPr>
        <w:t>var </w:t>
      </w:r>
      <w:proofErr w:type="spellStart"/>
      <w:r w:rsidRPr="004109F1">
        <w:rPr>
          <w:rFonts w:ascii="Segoe UI" w:eastAsia="Times New Roman" w:hAnsi="Segoe UI" w:cs="Segoe UI"/>
          <w:color w:val="FF0000"/>
          <w:sz w:val="24"/>
          <w:szCs w:val="24"/>
          <w:bdr w:val="none" w:sz="0" w:space="0" w:color="auto" w:frame="1"/>
          <w:lang w:eastAsia="en-IN"/>
        </w:rPr>
        <w:t>totalpara</w:t>
      </w:r>
      <w:proofErr w:type="spellEnd"/>
      <w:r w:rsidRPr="004109F1">
        <w:rPr>
          <w:rFonts w:ascii="Segoe UI" w:eastAsia="Times New Roman" w:hAnsi="Segoe UI" w:cs="Segoe UI"/>
          <w:color w:val="000000"/>
          <w:sz w:val="24"/>
          <w:szCs w:val="24"/>
          <w:bdr w:val="none" w:sz="0" w:space="0" w:color="auto" w:frame="1"/>
          <w:lang w:eastAsia="en-IN"/>
        </w:rPr>
        <w:t>=</w:t>
      </w:r>
      <w:proofErr w:type="spellStart"/>
      <w:proofErr w:type="gramStart"/>
      <w:r w:rsidRPr="004109F1">
        <w:rPr>
          <w:rFonts w:ascii="Segoe UI" w:eastAsia="Times New Roman" w:hAnsi="Segoe UI" w:cs="Segoe UI"/>
          <w:color w:val="0000FF"/>
          <w:sz w:val="24"/>
          <w:szCs w:val="24"/>
          <w:bdr w:val="none" w:sz="0" w:space="0" w:color="auto" w:frame="1"/>
          <w:lang w:eastAsia="en-IN"/>
        </w:rPr>
        <w:t>document</w:t>
      </w:r>
      <w:r w:rsidRPr="004109F1">
        <w:rPr>
          <w:rFonts w:ascii="Segoe UI" w:eastAsia="Times New Roman" w:hAnsi="Segoe UI" w:cs="Segoe UI"/>
          <w:color w:val="000000"/>
          <w:sz w:val="24"/>
          <w:szCs w:val="24"/>
          <w:bdr w:val="none" w:sz="0" w:space="0" w:color="auto" w:frame="1"/>
          <w:lang w:eastAsia="en-IN"/>
        </w:rPr>
        <w:t>.getElementsByTagName</w:t>
      </w:r>
      <w:proofErr w:type="spellEnd"/>
      <w:proofErr w:type="gramEnd"/>
      <w:r w:rsidRPr="004109F1">
        <w:rPr>
          <w:rFonts w:ascii="Segoe UI" w:eastAsia="Times New Roman" w:hAnsi="Segoe UI" w:cs="Segoe UI"/>
          <w:color w:val="000000"/>
          <w:sz w:val="24"/>
          <w:szCs w:val="24"/>
          <w:bdr w:val="none" w:sz="0" w:space="0" w:color="auto" w:frame="1"/>
          <w:lang w:eastAsia="en-IN"/>
        </w:rPr>
        <w:t>("p");  </w:t>
      </w:r>
    </w:p>
    <w:p w14:paraId="402BD427" w14:textId="77777777" w:rsidR="004109F1" w:rsidRPr="004109F1" w:rsidRDefault="004109F1" w:rsidP="004109F1">
      <w:pPr>
        <w:spacing w:after="0" w:line="375" w:lineRule="atLeast"/>
        <w:ind w:left="720"/>
        <w:jc w:val="both"/>
        <w:rPr>
          <w:rFonts w:ascii="Segoe UI" w:eastAsia="Times New Roman" w:hAnsi="Segoe UI" w:cs="Segoe UI"/>
          <w:color w:val="000000"/>
          <w:sz w:val="24"/>
          <w:szCs w:val="24"/>
          <w:lang w:eastAsia="en-IN"/>
        </w:rPr>
      </w:pPr>
      <w:proofErr w:type="gramStart"/>
      <w:r w:rsidRPr="004109F1">
        <w:rPr>
          <w:rFonts w:ascii="Segoe UI" w:eastAsia="Times New Roman" w:hAnsi="Segoe UI" w:cs="Segoe UI"/>
          <w:color w:val="000000"/>
          <w:sz w:val="24"/>
          <w:szCs w:val="24"/>
          <w:bdr w:val="none" w:sz="0" w:space="0" w:color="auto" w:frame="1"/>
          <w:lang w:eastAsia="en-IN"/>
        </w:rPr>
        <w:t>alert(</w:t>
      </w:r>
      <w:proofErr w:type="gramEnd"/>
      <w:r w:rsidRPr="004109F1">
        <w:rPr>
          <w:rFonts w:ascii="Segoe UI" w:eastAsia="Times New Roman" w:hAnsi="Segoe UI" w:cs="Segoe UI"/>
          <w:color w:val="000000"/>
          <w:sz w:val="24"/>
          <w:szCs w:val="24"/>
          <w:bdr w:val="none" w:sz="0" w:space="0" w:color="auto" w:frame="1"/>
          <w:lang w:eastAsia="en-IN"/>
        </w:rPr>
        <w:t>"total p tags are: "+</w:t>
      </w:r>
      <w:proofErr w:type="spellStart"/>
      <w:r w:rsidRPr="004109F1">
        <w:rPr>
          <w:rFonts w:ascii="Segoe UI" w:eastAsia="Times New Roman" w:hAnsi="Segoe UI" w:cs="Segoe UI"/>
          <w:color w:val="000000"/>
          <w:sz w:val="24"/>
          <w:szCs w:val="24"/>
          <w:bdr w:val="none" w:sz="0" w:space="0" w:color="auto" w:frame="1"/>
          <w:lang w:eastAsia="en-IN"/>
        </w:rPr>
        <w:t>totalpara.length</w:t>
      </w:r>
      <w:proofErr w:type="spellEnd"/>
      <w:r w:rsidRPr="004109F1">
        <w:rPr>
          <w:rFonts w:ascii="Segoe UI" w:eastAsia="Times New Roman" w:hAnsi="Segoe UI" w:cs="Segoe UI"/>
          <w:color w:val="000000"/>
          <w:sz w:val="24"/>
          <w:szCs w:val="24"/>
          <w:bdr w:val="none" w:sz="0" w:space="0" w:color="auto" w:frame="1"/>
          <w:lang w:eastAsia="en-IN"/>
        </w:rPr>
        <w:t>);  </w:t>
      </w:r>
    </w:p>
    <w:p w14:paraId="6C76B268" w14:textId="77777777" w:rsidR="004109F1" w:rsidRPr="004109F1" w:rsidRDefault="004109F1" w:rsidP="004109F1">
      <w:pPr>
        <w:spacing w:after="0" w:line="375" w:lineRule="atLeast"/>
        <w:ind w:left="720"/>
        <w:jc w:val="both"/>
        <w:rPr>
          <w:rFonts w:ascii="Segoe UI" w:eastAsia="Times New Roman" w:hAnsi="Segoe UI" w:cs="Segoe UI"/>
          <w:color w:val="000000"/>
          <w:sz w:val="24"/>
          <w:szCs w:val="24"/>
          <w:lang w:eastAsia="en-IN"/>
        </w:rPr>
      </w:pPr>
      <w:r w:rsidRPr="004109F1">
        <w:rPr>
          <w:rFonts w:ascii="Segoe UI" w:eastAsia="Times New Roman" w:hAnsi="Segoe UI" w:cs="Segoe UI"/>
          <w:color w:val="000000"/>
          <w:sz w:val="24"/>
          <w:szCs w:val="24"/>
          <w:bdr w:val="none" w:sz="0" w:space="0" w:color="auto" w:frame="1"/>
          <w:lang w:eastAsia="en-IN"/>
        </w:rPr>
        <w:t>  </w:t>
      </w:r>
    </w:p>
    <w:p w14:paraId="20A7429C" w14:textId="77777777" w:rsidR="004109F1" w:rsidRPr="004109F1" w:rsidRDefault="004109F1" w:rsidP="004109F1">
      <w:pPr>
        <w:spacing w:after="0" w:line="375" w:lineRule="atLeast"/>
        <w:ind w:left="720"/>
        <w:jc w:val="both"/>
        <w:rPr>
          <w:rFonts w:ascii="Segoe UI" w:eastAsia="Times New Roman" w:hAnsi="Segoe UI" w:cs="Segoe UI"/>
          <w:color w:val="000000"/>
          <w:sz w:val="24"/>
          <w:szCs w:val="24"/>
          <w:lang w:eastAsia="en-IN"/>
        </w:rPr>
      </w:pPr>
      <w:r w:rsidRPr="004109F1">
        <w:rPr>
          <w:rFonts w:ascii="Segoe UI" w:eastAsia="Times New Roman" w:hAnsi="Segoe UI" w:cs="Segoe UI"/>
          <w:color w:val="000000"/>
          <w:sz w:val="24"/>
          <w:szCs w:val="24"/>
          <w:bdr w:val="none" w:sz="0" w:space="0" w:color="auto" w:frame="1"/>
          <w:lang w:eastAsia="en-IN"/>
        </w:rPr>
        <w:t>}  </w:t>
      </w:r>
    </w:p>
    <w:p w14:paraId="4BB313D7" w14:textId="77777777" w:rsidR="004109F1" w:rsidRPr="004109F1" w:rsidRDefault="004109F1" w:rsidP="004109F1">
      <w:pPr>
        <w:spacing w:after="0" w:line="375" w:lineRule="atLeast"/>
        <w:ind w:left="720"/>
        <w:jc w:val="both"/>
        <w:rPr>
          <w:rFonts w:ascii="Segoe UI" w:eastAsia="Times New Roman" w:hAnsi="Segoe UI" w:cs="Segoe UI"/>
          <w:color w:val="000000"/>
          <w:sz w:val="24"/>
          <w:szCs w:val="24"/>
          <w:lang w:eastAsia="en-IN"/>
        </w:rPr>
      </w:pPr>
      <w:r w:rsidRPr="004109F1">
        <w:rPr>
          <w:rFonts w:ascii="Segoe UI" w:eastAsia="Times New Roman" w:hAnsi="Segoe UI" w:cs="Segoe UI"/>
          <w:b/>
          <w:bCs/>
          <w:color w:val="006699"/>
          <w:sz w:val="24"/>
          <w:szCs w:val="24"/>
          <w:bdr w:val="none" w:sz="0" w:space="0" w:color="auto" w:frame="1"/>
          <w:lang w:eastAsia="en-IN"/>
        </w:rPr>
        <w:t>&lt;/script&gt;</w:t>
      </w:r>
      <w:r w:rsidRPr="004109F1">
        <w:rPr>
          <w:rFonts w:ascii="Segoe UI" w:eastAsia="Times New Roman" w:hAnsi="Segoe UI" w:cs="Segoe UI"/>
          <w:color w:val="000000"/>
          <w:sz w:val="24"/>
          <w:szCs w:val="24"/>
          <w:bdr w:val="none" w:sz="0" w:space="0" w:color="auto" w:frame="1"/>
          <w:lang w:eastAsia="en-IN"/>
        </w:rPr>
        <w:t>  </w:t>
      </w:r>
    </w:p>
    <w:p w14:paraId="300D0FA6" w14:textId="77777777" w:rsidR="004109F1" w:rsidRPr="004109F1" w:rsidRDefault="004109F1" w:rsidP="004109F1">
      <w:pPr>
        <w:spacing w:after="0" w:line="375" w:lineRule="atLeast"/>
        <w:ind w:left="720"/>
        <w:jc w:val="both"/>
        <w:rPr>
          <w:rFonts w:ascii="Segoe UI" w:eastAsia="Times New Roman" w:hAnsi="Segoe UI" w:cs="Segoe UI"/>
          <w:color w:val="000000"/>
          <w:sz w:val="24"/>
          <w:szCs w:val="24"/>
          <w:lang w:eastAsia="en-IN"/>
        </w:rPr>
      </w:pPr>
      <w:r w:rsidRPr="004109F1">
        <w:rPr>
          <w:rFonts w:ascii="Segoe UI" w:eastAsia="Times New Roman" w:hAnsi="Segoe UI" w:cs="Segoe UI"/>
          <w:b/>
          <w:bCs/>
          <w:color w:val="006699"/>
          <w:sz w:val="24"/>
          <w:szCs w:val="24"/>
          <w:bdr w:val="none" w:sz="0" w:space="0" w:color="auto" w:frame="1"/>
          <w:lang w:eastAsia="en-IN"/>
        </w:rPr>
        <w:t>&lt;p&gt;</w:t>
      </w:r>
      <w:r w:rsidRPr="004109F1">
        <w:rPr>
          <w:rFonts w:ascii="Segoe UI" w:eastAsia="Times New Roman" w:hAnsi="Segoe UI" w:cs="Segoe UI"/>
          <w:color w:val="000000"/>
          <w:sz w:val="24"/>
          <w:szCs w:val="24"/>
          <w:bdr w:val="none" w:sz="0" w:space="0" w:color="auto" w:frame="1"/>
          <w:lang w:eastAsia="en-IN"/>
        </w:rPr>
        <w:t>This is a </w:t>
      </w:r>
      <w:proofErr w:type="spellStart"/>
      <w:r w:rsidRPr="004109F1">
        <w:rPr>
          <w:rFonts w:ascii="Segoe UI" w:eastAsia="Times New Roman" w:hAnsi="Segoe UI" w:cs="Segoe UI"/>
          <w:color w:val="000000"/>
          <w:sz w:val="24"/>
          <w:szCs w:val="24"/>
          <w:bdr w:val="none" w:sz="0" w:space="0" w:color="auto" w:frame="1"/>
          <w:lang w:eastAsia="en-IN"/>
        </w:rPr>
        <w:t>pragraph</w:t>
      </w:r>
      <w:proofErr w:type="spellEnd"/>
      <w:r w:rsidRPr="004109F1">
        <w:rPr>
          <w:rFonts w:ascii="Segoe UI" w:eastAsia="Times New Roman" w:hAnsi="Segoe UI" w:cs="Segoe UI"/>
          <w:b/>
          <w:bCs/>
          <w:color w:val="006699"/>
          <w:sz w:val="24"/>
          <w:szCs w:val="24"/>
          <w:bdr w:val="none" w:sz="0" w:space="0" w:color="auto" w:frame="1"/>
          <w:lang w:eastAsia="en-IN"/>
        </w:rPr>
        <w:t>&lt;/p&gt;</w:t>
      </w:r>
      <w:r w:rsidRPr="004109F1">
        <w:rPr>
          <w:rFonts w:ascii="Segoe UI" w:eastAsia="Times New Roman" w:hAnsi="Segoe UI" w:cs="Segoe UI"/>
          <w:color w:val="000000"/>
          <w:sz w:val="24"/>
          <w:szCs w:val="24"/>
          <w:bdr w:val="none" w:sz="0" w:space="0" w:color="auto" w:frame="1"/>
          <w:lang w:eastAsia="en-IN"/>
        </w:rPr>
        <w:t>  </w:t>
      </w:r>
    </w:p>
    <w:p w14:paraId="001E2668" w14:textId="77777777" w:rsidR="004109F1" w:rsidRPr="004109F1" w:rsidRDefault="004109F1" w:rsidP="004109F1">
      <w:pPr>
        <w:spacing w:after="0" w:line="375" w:lineRule="atLeast"/>
        <w:ind w:left="720"/>
        <w:jc w:val="both"/>
        <w:rPr>
          <w:rFonts w:ascii="Segoe UI" w:eastAsia="Times New Roman" w:hAnsi="Segoe UI" w:cs="Segoe UI"/>
          <w:color w:val="000000"/>
          <w:sz w:val="24"/>
          <w:szCs w:val="24"/>
          <w:lang w:eastAsia="en-IN"/>
        </w:rPr>
      </w:pPr>
      <w:r w:rsidRPr="004109F1">
        <w:rPr>
          <w:rFonts w:ascii="Segoe UI" w:eastAsia="Times New Roman" w:hAnsi="Segoe UI" w:cs="Segoe UI"/>
          <w:b/>
          <w:bCs/>
          <w:color w:val="006699"/>
          <w:sz w:val="24"/>
          <w:szCs w:val="24"/>
          <w:bdr w:val="none" w:sz="0" w:space="0" w:color="auto" w:frame="1"/>
          <w:lang w:eastAsia="en-IN"/>
        </w:rPr>
        <w:t>&lt;p&gt;</w:t>
      </w:r>
      <w:r w:rsidRPr="004109F1">
        <w:rPr>
          <w:rFonts w:ascii="Segoe UI" w:eastAsia="Times New Roman" w:hAnsi="Segoe UI" w:cs="Segoe UI"/>
          <w:color w:val="000000"/>
          <w:sz w:val="24"/>
          <w:szCs w:val="24"/>
          <w:bdr w:val="none" w:sz="0" w:space="0" w:color="auto" w:frame="1"/>
          <w:lang w:eastAsia="en-IN"/>
        </w:rPr>
        <w:t>Here we are going to count total number of paragraphs by </w:t>
      </w:r>
      <w:proofErr w:type="gramStart"/>
      <w:r w:rsidRPr="004109F1">
        <w:rPr>
          <w:rFonts w:ascii="Segoe UI" w:eastAsia="Times New Roman" w:hAnsi="Segoe UI" w:cs="Segoe UI"/>
          <w:color w:val="000000"/>
          <w:sz w:val="24"/>
          <w:szCs w:val="24"/>
          <w:bdr w:val="none" w:sz="0" w:space="0" w:color="auto" w:frame="1"/>
          <w:lang w:eastAsia="en-IN"/>
        </w:rPr>
        <w:t>getElementByTagName(</w:t>
      </w:r>
      <w:proofErr w:type="gramEnd"/>
      <w:r w:rsidRPr="004109F1">
        <w:rPr>
          <w:rFonts w:ascii="Segoe UI" w:eastAsia="Times New Roman" w:hAnsi="Segoe UI" w:cs="Segoe UI"/>
          <w:color w:val="000000"/>
          <w:sz w:val="24"/>
          <w:szCs w:val="24"/>
          <w:bdr w:val="none" w:sz="0" w:space="0" w:color="auto" w:frame="1"/>
          <w:lang w:eastAsia="en-IN"/>
        </w:rPr>
        <w:t>) method.</w:t>
      </w:r>
      <w:r w:rsidRPr="004109F1">
        <w:rPr>
          <w:rFonts w:ascii="Segoe UI" w:eastAsia="Times New Roman" w:hAnsi="Segoe UI" w:cs="Segoe UI"/>
          <w:b/>
          <w:bCs/>
          <w:color w:val="006699"/>
          <w:sz w:val="24"/>
          <w:szCs w:val="24"/>
          <w:bdr w:val="none" w:sz="0" w:space="0" w:color="auto" w:frame="1"/>
          <w:lang w:eastAsia="en-IN"/>
        </w:rPr>
        <w:t>&lt;/p&gt;</w:t>
      </w:r>
      <w:r w:rsidRPr="004109F1">
        <w:rPr>
          <w:rFonts w:ascii="Segoe UI" w:eastAsia="Times New Roman" w:hAnsi="Segoe UI" w:cs="Segoe UI"/>
          <w:color w:val="000000"/>
          <w:sz w:val="24"/>
          <w:szCs w:val="24"/>
          <w:bdr w:val="none" w:sz="0" w:space="0" w:color="auto" w:frame="1"/>
          <w:lang w:eastAsia="en-IN"/>
        </w:rPr>
        <w:t>  </w:t>
      </w:r>
    </w:p>
    <w:p w14:paraId="1FB401C1" w14:textId="77777777" w:rsidR="004109F1" w:rsidRPr="004109F1" w:rsidRDefault="004109F1" w:rsidP="004109F1">
      <w:pPr>
        <w:spacing w:after="0" w:line="375" w:lineRule="atLeast"/>
        <w:ind w:left="720"/>
        <w:jc w:val="both"/>
        <w:rPr>
          <w:rFonts w:ascii="Segoe UI" w:eastAsia="Times New Roman" w:hAnsi="Segoe UI" w:cs="Segoe UI"/>
          <w:color w:val="000000"/>
          <w:sz w:val="24"/>
          <w:szCs w:val="24"/>
          <w:lang w:eastAsia="en-IN"/>
        </w:rPr>
      </w:pPr>
      <w:r w:rsidRPr="004109F1">
        <w:rPr>
          <w:rFonts w:ascii="Segoe UI" w:eastAsia="Times New Roman" w:hAnsi="Segoe UI" w:cs="Segoe UI"/>
          <w:b/>
          <w:bCs/>
          <w:color w:val="006699"/>
          <w:sz w:val="24"/>
          <w:szCs w:val="24"/>
          <w:bdr w:val="none" w:sz="0" w:space="0" w:color="auto" w:frame="1"/>
          <w:lang w:eastAsia="en-IN"/>
        </w:rPr>
        <w:t>&lt;p&gt;</w:t>
      </w:r>
      <w:r w:rsidRPr="004109F1">
        <w:rPr>
          <w:rFonts w:ascii="Segoe UI" w:eastAsia="Times New Roman" w:hAnsi="Segoe UI" w:cs="Segoe UI"/>
          <w:color w:val="000000"/>
          <w:sz w:val="24"/>
          <w:szCs w:val="24"/>
          <w:bdr w:val="none" w:sz="0" w:space="0" w:color="auto" w:frame="1"/>
          <w:lang w:eastAsia="en-IN"/>
        </w:rPr>
        <w:t>Let's see the simple example</w:t>
      </w:r>
      <w:r w:rsidRPr="004109F1">
        <w:rPr>
          <w:rFonts w:ascii="Segoe UI" w:eastAsia="Times New Roman" w:hAnsi="Segoe UI" w:cs="Segoe UI"/>
          <w:b/>
          <w:bCs/>
          <w:color w:val="006699"/>
          <w:sz w:val="24"/>
          <w:szCs w:val="24"/>
          <w:bdr w:val="none" w:sz="0" w:space="0" w:color="auto" w:frame="1"/>
          <w:lang w:eastAsia="en-IN"/>
        </w:rPr>
        <w:t>&lt;/p&gt;</w:t>
      </w:r>
      <w:r w:rsidRPr="004109F1">
        <w:rPr>
          <w:rFonts w:ascii="Segoe UI" w:eastAsia="Times New Roman" w:hAnsi="Segoe UI" w:cs="Segoe UI"/>
          <w:color w:val="000000"/>
          <w:sz w:val="24"/>
          <w:szCs w:val="24"/>
          <w:bdr w:val="none" w:sz="0" w:space="0" w:color="auto" w:frame="1"/>
          <w:lang w:eastAsia="en-IN"/>
        </w:rPr>
        <w:t>  </w:t>
      </w:r>
    </w:p>
    <w:p w14:paraId="57B415C4" w14:textId="48903721" w:rsidR="004109F1" w:rsidRDefault="004109F1" w:rsidP="004109F1">
      <w:pPr>
        <w:spacing w:after="0" w:line="375" w:lineRule="atLeast"/>
        <w:ind w:left="720"/>
        <w:jc w:val="both"/>
        <w:rPr>
          <w:rFonts w:ascii="Segoe UI" w:eastAsia="Times New Roman" w:hAnsi="Segoe UI" w:cs="Segoe UI"/>
          <w:color w:val="000000"/>
          <w:sz w:val="24"/>
          <w:szCs w:val="24"/>
          <w:bdr w:val="none" w:sz="0" w:space="0" w:color="auto" w:frame="1"/>
          <w:lang w:eastAsia="en-IN"/>
        </w:rPr>
      </w:pPr>
      <w:r w:rsidRPr="004109F1">
        <w:rPr>
          <w:rFonts w:ascii="Segoe UI" w:eastAsia="Times New Roman" w:hAnsi="Segoe UI" w:cs="Segoe UI"/>
          <w:b/>
          <w:bCs/>
          <w:color w:val="006699"/>
          <w:sz w:val="24"/>
          <w:szCs w:val="24"/>
          <w:bdr w:val="none" w:sz="0" w:space="0" w:color="auto" w:frame="1"/>
          <w:lang w:eastAsia="en-IN"/>
        </w:rPr>
        <w:t>&lt;button</w:t>
      </w:r>
      <w:r w:rsidRPr="004109F1">
        <w:rPr>
          <w:rFonts w:ascii="Segoe UI" w:eastAsia="Times New Roman" w:hAnsi="Segoe UI" w:cs="Segoe UI"/>
          <w:color w:val="000000"/>
          <w:sz w:val="24"/>
          <w:szCs w:val="24"/>
          <w:bdr w:val="none" w:sz="0" w:space="0" w:color="auto" w:frame="1"/>
          <w:lang w:eastAsia="en-IN"/>
        </w:rPr>
        <w:t> </w:t>
      </w:r>
      <w:r w:rsidRPr="004109F1">
        <w:rPr>
          <w:rFonts w:ascii="Segoe UI" w:eastAsia="Times New Roman" w:hAnsi="Segoe UI" w:cs="Segoe UI"/>
          <w:color w:val="FF0000"/>
          <w:sz w:val="24"/>
          <w:szCs w:val="24"/>
          <w:bdr w:val="none" w:sz="0" w:space="0" w:color="auto" w:frame="1"/>
          <w:lang w:eastAsia="en-IN"/>
        </w:rPr>
        <w:t>onclick</w:t>
      </w:r>
      <w:r w:rsidRPr="004109F1">
        <w:rPr>
          <w:rFonts w:ascii="Segoe UI" w:eastAsia="Times New Roman" w:hAnsi="Segoe UI" w:cs="Segoe UI"/>
          <w:color w:val="000000"/>
          <w:sz w:val="24"/>
          <w:szCs w:val="24"/>
          <w:bdr w:val="none" w:sz="0" w:space="0" w:color="auto" w:frame="1"/>
          <w:lang w:eastAsia="en-IN"/>
        </w:rPr>
        <w:t>=</w:t>
      </w:r>
      <w:r w:rsidRPr="004109F1">
        <w:rPr>
          <w:rFonts w:ascii="Segoe UI" w:eastAsia="Times New Roman" w:hAnsi="Segoe UI" w:cs="Segoe UI"/>
          <w:color w:val="0000FF"/>
          <w:sz w:val="24"/>
          <w:szCs w:val="24"/>
          <w:bdr w:val="none" w:sz="0" w:space="0" w:color="auto" w:frame="1"/>
          <w:lang w:eastAsia="en-IN"/>
        </w:rPr>
        <w:t>"</w:t>
      </w:r>
      <w:proofErr w:type="spellStart"/>
      <w:proofErr w:type="gramStart"/>
      <w:r w:rsidRPr="004109F1">
        <w:rPr>
          <w:rFonts w:ascii="Segoe UI" w:eastAsia="Times New Roman" w:hAnsi="Segoe UI" w:cs="Segoe UI"/>
          <w:color w:val="0000FF"/>
          <w:sz w:val="24"/>
          <w:szCs w:val="24"/>
          <w:bdr w:val="none" w:sz="0" w:space="0" w:color="auto" w:frame="1"/>
          <w:lang w:eastAsia="en-IN"/>
        </w:rPr>
        <w:t>countpara</w:t>
      </w:r>
      <w:proofErr w:type="spellEnd"/>
      <w:r w:rsidRPr="004109F1">
        <w:rPr>
          <w:rFonts w:ascii="Segoe UI" w:eastAsia="Times New Roman" w:hAnsi="Segoe UI" w:cs="Segoe UI"/>
          <w:color w:val="0000FF"/>
          <w:sz w:val="24"/>
          <w:szCs w:val="24"/>
          <w:bdr w:val="none" w:sz="0" w:space="0" w:color="auto" w:frame="1"/>
          <w:lang w:eastAsia="en-IN"/>
        </w:rPr>
        <w:t>(</w:t>
      </w:r>
      <w:proofErr w:type="gramEnd"/>
      <w:r w:rsidRPr="004109F1">
        <w:rPr>
          <w:rFonts w:ascii="Segoe UI" w:eastAsia="Times New Roman" w:hAnsi="Segoe UI" w:cs="Segoe UI"/>
          <w:color w:val="0000FF"/>
          <w:sz w:val="24"/>
          <w:szCs w:val="24"/>
          <w:bdr w:val="none" w:sz="0" w:space="0" w:color="auto" w:frame="1"/>
          <w:lang w:eastAsia="en-IN"/>
        </w:rPr>
        <w:t>)"</w:t>
      </w:r>
      <w:r w:rsidRPr="004109F1">
        <w:rPr>
          <w:rFonts w:ascii="Segoe UI" w:eastAsia="Times New Roman" w:hAnsi="Segoe UI" w:cs="Segoe UI"/>
          <w:b/>
          <w:bCs/>
          <w:color w:val="006699"/>
          <w:sz w:val="24"/>
          <w:szCs w:val="24"/>
          <w:bdr w:val="none" w:sz="0" w:space="0" w:color="auto" w:frame="1"/>
          <w:lang w:eastAsia="en-IN"/>
        </w:rPr>
        <w:t>&gt;</w:t>
      </w:r>
      <w:r w:rsidRPr="004109F1">
        <w:rPr>
          <w:rFonts w:ascii="Segoe UI" w:eastAsia="Times New Roman" w:hAnsi="Segoe UI" w:cs="Segoe UI"/>
          <w:color w:val="000000"/>
          <w:sz w:val="24"/>
          <w:szCs w:val="24"/>
          <w:bdr w:val="none" w:sz="0" w:space="0" w:color="auto" w:frame="1"/>
          <w:lang w:eastAsia="en-IN"/>
        </w:rPr>
        <w:t>count paragraph</w:t>
      </w:r>
      <w:r w:rsidRPr="004109F1">
        <w:rPr>
          <w:rFonts w:ascii="Segoe UI" w:eastAsia="Times New Roman" w:hAnsi="Segoe UI" w:cs="Segoe UI"/>
          <w:b/>
          <w:bCs/>
          <w:color w:val="006699"/>
          <w:sz w:val="24"/>
          <w:szCs w:val="24"/>
          <w:bdr w:val="none" w:sz="0" w:space="0" w:color="auto" w:frame="1"/>
          <w:lang w:eastAsia="en-IN"/>
        </w:rPr>
        <w:t>&lt;/button&gt;</w:t>
      </w:r>
      <w:r w:rsidRPr="004109F1">
        <w:rPr>
          <w:rFonts w:ascii="Segoe UI" w:eastAsia="Times New Roman" w:hAnsi="Segoe UI" w:cs="Segoe UI"/>
          <w:color w:val="000000"/>
          <w:sz w:val="24"/>
          <w:szCs w:val="24"/>
          <w:bdr w:val="none" w:sz="0" w:space="0" w:color="auto" w:frame="1"/>
          <w:lang w:eastAsia="en-IN"/>
        </w:rPr>
        <w:t>  </w:t>
      </w:r>
    </w:p>
    <w:p w14:paraId="5F9FCF5E" w14:textId="10E335F3" w:rsidR="004E70A9" w:rsidRDefault="004E70A9" w:rsidP="004109F1">
      <w:pPr>
        <w:spacing w:after="0" w:line="375" w:lineRule="atLeast"/>
        <w:ind w:left="720"/>
        <w:jc w:val="both"/>
        <w:rPr>
          <w:rFonts w:ascii="Segoe UI" w:eastAsia="Times New Roman" w:hAnsi="Segoe UI" w:cs="Segoe UI"/>
          <w:color w:val="000000"/>
          <w:sz w:val="24"/>
          <w:szCs w:val="24"/>
          <w:bdr w:val="none" w:sz="0" w:space="0" w:color="auto" w:frame="1"/>
          <w:lang w:eastAsia="en-IN"/>
        </w:rPr>
      </w:pPr>
    </w:p>
    <w:p w14:paraId="4E2F2D3B" w14:textId="401C2F86" w:rsidR="004E70A9" w:rsidRDefault="004E70A9" w:rsidP="004E70A9">
      <w:pPr>
        <w:pStyle w:val="Heading1"/>
        <w:shd w:val="clear" w:color="auto" w:fill="FFFFFF"/>
        <w:spacing w:before="75" w:line="312" w:lineRule="atLeast"/>
        <w:jc w:val="both"/>
        <w:rPr>
          <w:rFonts w:ascii="Helvetica" w:hAnsi="Helvetica" w:cs="Helvetica"/>
          <w:b/>
          <w:bCs/>
          <w:color w:val="610B38"/>
        </w:rPr>
      </w:pPr>
      <w:proofErr w:type="spellStart"/>
      <w:r w:rsidRPr="004E70A9">
        <w:rPr>
          <w:rFonts w:ascii="Helvetica" w:hAnsi="Helvetica" w:cs="Helvetica"/>
          <w:b/>
          <w:bCs/>
          <w:color w:val="610B38"/>
        </w:rPr>
        <w:t>innerHTML</w:t>
      </w:r>
      <w:proofErr w:type="spellEnd"/>
      <w:r>
        <w:rPr>
          <w:rFonts w:ascii="Helvetica" w:hAnsi="Helvetica" w:cs="Helvetica"/>
          <w:b/>
          <w:bCs/>
          <w:color w:val="610B38"/>
        </w:rPr>
        <w:t>:</w:t>
      </w:r>
    </w:p>
    <w:p w14:paraId="050117B5" w14:textId="77777777" w:rsidR="004E70A9" w:rsidRDefault="004E70A9" w:rsidP="004E70A9">
      <w:pPr>
        <w:pStyle w:val="NormalWeb"/>
        <w:shd w:val="clear" w:color="auto" w:fill="FFFFFF"/>
        <w:jc w:val="both"/>
        <w:rPr>
          <w:rFonts w:ascii="Segoe UI" w:hAnsi="Segoe UI" w:cs="Segoe UI"/>
          <w:color w:val="333333"/>
        </w:rPr>
      </w:pPr>
      <w:r>
        <w:rPr>
          <w:rFonts w:ascii="Segoe UI" w:hAnsi="Segoe UI" w:cs="Segoe UI"/>
          <w:color w:val="333333"/>
        </w:rPr>
        <w:t>The </w:t>
      </w:r>
      <w:proofErr w:type="spellStart"/>
      <w:r>
        <w:rPr>
          <w:rFonts w:ascii="Segoe UI" w:hAnsi="Segoe UI" w:cs="Segoe UI"/>
          <w:b/>
          <w:bCs/>
          <w:color w:val="333333"/>
        </w:rPr>
        <w:t>innerHTML</w:t>
      </w:r>
      <w:proofErr w:type="spellEnd"/>
      <w:r>
        <w:rPr>
          <w:rFonts w:ascii="Segoe UI" w:hAnsi="Segoe UI" w:cs="Segoe UI"/>
          <w:color w:val="333333"/>
        </w:rPr>
        <w:t> property can be used to write the dynamic html on the html document.</w:t>
      </w:r>
    </w:p>
    <w:p w14:paraId="15F72192" w14:textId="77777777" w:rsidR="004E70A9" w:rsidRDefault="004E70A9" w:rsidP="004E70A9">
      <w:pPr>
        <w:pStyle w:val="NormalWeb"/>
        <w:shd w:val="clear" w:color="auto" w:fill="FFFFFF"/>
        <w:jc w:val="both"/>
        <w:rPr>
          <w:rFonts w:ascii="Segoe UI" w:hAnsi="Segoe UI" w:cs="Segoe UI"/>
          <w:color w:val="333333"/>
        </w:rPr>
      </w:pPr>
      <w:r>
        <w:rPr>
          <w:rFonts w:ascii="Segoe UI" w:hAnsi="Segoe UI" w:cs="Segoe UI"/>
          <w:color w:val="333333"/>
        </w:rPr>
        <w:t>It is used mostly in the web pages to generate the dynamic html such as registration form, comment form, links etc.</w:t>
      </w:r>
    </w:p>
    <w:p w14:paraId="038C701E" w14:textId="77777777" w:rsidR="000223D3" w:rsidRDefault="000223D3" w:rsidP="000223D3"/>
    <w:p w14:paraId="07D3D65E" w14:textId="77777777" w:rsidR="000223D3" w:rsidRDefault="000223D3" w:rsidP="000223D3"/>
    <w:p w14:paraId="21743D65" w14:textId="77777777" w:rsidR="000223D3" w:rsidRDefault="000223D3" w:rsidP="000223D3"/>
    <w:p w14:paraId="30EFE763" w14:textId="77777777" w:rsidR="000223D3" w:rsidRDefault="000223D3" w:rsidP="000223D3"/>
    <w:p w14:paraId="6F2AAFE6" w14:textId="77777777" w:rsidR="000223D3" w:rsidRDefault="000223D3" w:rsidP="000223D3"/>
    <w:p w14:paraId="62081A65" w14:textId="77777777" w:rsidR="000223D3" w:rsidRDefault="000223D3" w:rsidP="000223D3"/>
    <w:p w14:paraId="7A978BA5" w14:textId="77777777" w:rsidR="000223D3" w:rsidRDefault="000223D3" w:rsidP="000223D3"/>
    <w:p w14:paraId="1BD758AE" w14:textId="6BE9921E" w:rsidR="000223D3" w:rsidRDefault="000223D3" w:rsidP="000223D3">
      <w:r>
        <w:lastRenderedPageBreak/>
        <w:t>&lt;html&gt;</w:t>
      </w:r>
    </w:p>
    <w:p w14:paraId="2F71CD60" w14:textId="77777777" w:rsidR="000223D3" w:rsidRDefault="000223D3" w:rsidP="000223D3">
      <w:r>
        <w:t>&lt;body&gt;</w:t>
      </w:r>
    </w:p>
    <w:p w14:paraId="3BE09E43" w14:textId="77777777" w:rsidR="000223D3" w:rsidRDefault="000223D3" w:rsidP="000223D3">
      <w:r>
        <w:t>&lt;script type="text/</w:t>
      </w:r>
      <w:proofErr w:type="spellStart"/>
      <w:r>
        <w:t>javascript</w:t>
      </w:r>
      <w:proofErr w:type="spellEnd"/>
      <w:r>
        <w:t xml:space="preserve">" &gt;  </w:t>
      </w:r>
    </w:p>
    <w:p w14:paraId="332447A2" w14:textId="77777777" w:rsidR="000223D3" w:rsidRDefault="000223D3" w:rsidP="000223D3">
      <w:r>
        <w:t xml:space="preserve">function </w:t>
      </w:r>
      <w:proofErr w:type="spellStart"/>
      <w:proofErr w:type="gramStart"/>
      <w:r>
        <w:t>showcommentform</w:t>
      </w:r>
      <w:proofErr w:type="spellEnd"/>
      <w:r>
        <w:t>(</w:t>
      </w:r>
      <w:proofErr w:type="gramEnd"/>
      <w:r>
        <w:t xml:space="preserve">) {  </w:t>
      </w:r>
    </w:p>
    <w:p w14:paraId="11DCDCC8" w14:textId="77777777" w:rsidR="000223D3" w:rsidRDefault="000223D3" w:rsidP="000223D3">
      <w:r>
        <w:t>var data="Name:&lt;</w:t>
      </w:r>
      <w:proofErr w:type="spellStart"/>
      <w:r>
        <w:t>br</w:t>
      </w:r>
      <w:proofErr w:type="spellEnd"/>
      <w:r>
        <w:t>&gt;&lt;input type='text' name='name'&gt;&lt;</w:t>
      </w:r>
      <w:proofErr w:type="spellStart"/>
      <w:r>
        <w:t>br</w:t>
      </w:r>
      <w:proofErr w:type="spellEnd"/>
      <w:r>
        <w:t>&gt;Comment:&lt;</w:t>
      </w:r>
      <w:proofErr w:type="spellStart"/>
      <w:r>
        <w:t>br</w:t>
      </w:r>
      <w:proofErr w:type="spellEnd"/>
      <w:r>
        <w:t>&gt;&lt;</w:t>
      </w:r>
      <w:proofErr w:type="spellStart"/>
      <w:r>
        <w:t>textarea</w:t>
      </w:r>
      <w:proofErr w:type="spellEnd"/>
      <w:r>
        <w:t xml:space="preserve"> rows='5' cols='50'&gt;&lt;/</w:t>
      </w:r>
      <w:proofErr w:type="spellStart"/>
      <w:r>
        <w:t>textarea</w:t>
      </w:r>
      <w:proofErr w:type="spellEnd"/>
      <w:r>
        <w:t>&gt;&lt;</w:t>
      </w:r>
      <w:proofErr w:type="spellStart"/>
      <w:r>
        <w:t>br</w:t>
      </w:r>
      <w:proofErr w:type="spellEnd"/>
      <w:r>
        <w:t xml:space="preserve">&gt;&lt;input type='submit' value='comment'&gt;";  </w:t>
      </w:r>
    </w:p>
    <w:p w14:paraId="610EB0B5" w14:textId="77777777" w:rsidR="000223D3" w:rsidRDefault="000223D3" w:rsidP="000223D3">
      <w:r>
        <w:t xml:space="preserve">  </w:t>
      </w:r>
    </w:p>
    <w:p w14:paraId="0B9DF79C" w14:textId="77777777" w:rsidR="000223D3" w:rsidRDefault="000223D3" w:rsidP="000223D3">
      <w:proofErr w:type="spellStart"/>
      <w:proofErr w:type="gramStart"/>
      <w:r>
        <w:t>document.getElementById</w:t>
      </w:r>
      <w:proofErr w:type="spellEnd"/>
      <w:proofErr w:type="gramEnd"/>
      <w:r>
        <w:t>('</w:t>
      </w:r>
      <w:proofErr w:type="spellStart"/>
      <w:r>
        <w:t>mylocation</w:t>
      </w:r>
      <w:proofErr w:type="spellEnd"/>
      <w:r>
        <w:t>').</w:t>
      </w:r>
      <w:proofErr w:type="spellStart"/>
      <w:r>
        <w:t>innerHTML</w:t>
      </w:r>
      <w:proofErr w:type="spellEnd"/>
      <w:r>
        <w:t xml:space="preserve">=data;  </w:t>
      </w:r>
    </w:p>
    <w:p w14:paraId="4630C5B5" w14:textId="77777777" w:rsidR="000223D3" w:rsidRDefault="000223D3" w:rsidP="000223D3">
      <w:r>
        <w:t xml:space="preserve"> }  </w:t>
      </w:r>
    </w:p>
    <w:p w14:paraId="581D86C5" w14:textId="77777777" w:rsidR="000223D3" w:rsidRDefault="000223D3" w:rsidP="000223D3">
      <w:r>
        <w:t xml:space="preserve">  </w:t>
      </w:r>
    </w:p>
    <w:p w14:paraId="7FC8217C" w14:textId="77777777" w:rsidR="000223D3" w:rsidRDefault="000223D3" w:rsidP="000223D3">
      <w:r>
        <w:t xml:space="preserve">&lt;/script&gt;  </w:t>
      </w:r>
    </w:p>
    <w:p w14:paraId="3BB97DCB" w14:textId="77777777" w:rsidR="000223D3" w:rsidRDefault="000223D3" w:rsidP="000223D3">
      <w:r>
        <w:t>&lt;form name="</w:t>
      </w:r>
      <w:proofErr w:type="spellStart"/>
      <w:r>
        <w:t>myForm</w:t>
      </w:r>
      <w:proofErr w:type="spellEnd"/>
      <w:r>
        <w:t xml:space="preserve">"&gt;  </w:t>
      </w:r>
    </w:p>
    <w:p w14:paraId="561BB660" w14:textId="77777777" w:rsidR="000223D3" w:rsidRDefault="000223D3" w:rsidP="000223D3">
      <w:r>
        <w:t>&lt;input type="button" value="comment" onclick="</w:t>
      </w:r>
      <w:proofErr w:type="spellStart"/>
      <w:proofErr w:type="gramStart"/>
      <w:r>
        <w:t>showcommentform</w:t>
      </w:r>
      <w:proofErr w:type="spellEnd"/>
      <w:r>
        <w:t>(</w:t>
      </w:r>
      <w:proofErr w:type="gramEnd"/>
      <w:r>
        <w:t xml:space="preserve">)"&gt;  </w:t>
      </w:r>
    </w:p>
    <w:p w14:paraId="003074B8" w14:textId="77777777" w:rsidR="000223D3" w:rsidRDefault="000223D3" w:rsidP="000223D3">
      <w:r>
        <w:t>&lt;div id="</w:t>
      </w:r>
      <w:proofErr w:type="spellStart"/>
      <w:r>
        <w:t>mylocation</w:t>
      </w:r>
      <w:proofErr w:type="spellEnd"/>
      <w:r>
        <w:t xml:space="preserve">"&gt;&lt;/div&gt;  </w:t>
      </w:r>
    </w:p>
    <w:p w14:paraId="5DFA6346" w14:textId="77777777" w:rsidR="000223D3" w:rsidRDefault="000223D3" w:rsidP="000223D3">
      <w:r>
        <w:t xml:space="preserve">&lt;/form&gt;  </w:t>
      </w:r>
    </w:p>
    <w:p w14:paraId="69BF699E" w14:textId="77777777" w:rsidR="000223D3" w:rsidRDefault="000223D3" w:rsidP="000223D3">
      <w:r>
        <w:t>&lt;/body&gt;</w:t>
      </w:r>
    </w:p>
    <w:p w14:paraId="1458050B" w14:textId="6F43BDEB" w:rsidR="004E70A9" w:rsidRPr="004E70A9" w:rsidRDefault="000223D3" w:rsidP="000223D3">
      <w:r>
        <w:t>&lt;/html&gt;</w:t>
      </w:r>
    </w:p>
    <w:p w14:paraId="779954DC" w14:textId="77777777" w:rsidR="004E70A9" w:rsidRPr="004109F1" w:rsidRDefault="004E70A9" w:rsidP="004109F1">
      <w:pPr>
        <w:spacing w:after="0" w:line="375" w:lineRule="atLeast"/>
        <w:ind w:left="720"/>
        <w:jc w:val="both"/>
        <w:rPr>
          <w:rFonts w:ascii="Segoe UI" w:eastAsia="Times New Roman" w:hAnsi="Segoe UI" w:cs="Segoe UI"/>
          <w:color w:val="000000"/>
          <w:sz w:val="24"/>
          <w:szCs w:val="24"/>
          <w:lang w:eastAsia="en-IN"/>
        </w:rPr>
      </w:pPr>
    </w:p>
    <w:p w14:paraId="75EA1423" w14:textId="77777777" w:rsidR="004109F1" w:rsidRPr="004109F1" w:rsidRDefault="004109F1" w:rsidP="004109F1"/>
    <w:p w14:paraId="3EC2181C" w14:textId="77777777" w:rsidR="004109F1" w:rsidRPr="00FC102F" w:rsidRDefault="004109F1" w:rsidP="00535193">
      <w:pPr>
        <w:spacing w:after="0" w:line="375" w:lineRule="atLeast"/>
        <w:ind w:left="720"/>
        <w:jc w:val="both"/>
        <w:rPr>
          <w:rFonts w:ascii="Segoe UI" w:eastAsia="Times New Roman" w:hAnsi="Segoe UI" w:cs="Segoe UI"/>
          <w:color w:val="000000"/>
          <w:sz w:val="24"/>
          <w:szCs w:val="24"/>
          <w:lang w:eastAsia="en-IN"/>
        </w:rPr>
      </w:pPr>
    </w:p>
    <w:p w14:paraId="737B9CAF" w14:textId="0C9655E4" w:rsidR="00FC102F" w:rsidRPr="00FC102F" w:rsidRDefault="00FC102F" w:rsidP="00FC102F">
      <w:pPr>
        <w:spacing w:after="0" w:line="375" w:lineRule="atLeast"/>
        <w:ind w:left="720"/>
        <w:jc w:val="both"/>
        <w:rPr>
          <w:rFonts w:ascii="Segoe UI" w:eastAsia="Times New Roman" w:hAnsi="Segoe UI" w:cs="Segoe UI"/>
          <w:color w:val="000000"/>
          <w:sz w:val="24"/>
          <w:szCs w:val="24"/>
          <w:lang w:eastAsia="en-IN"/>
        </w:rPr>
      </w:pPr>
    </w:p>
    <w:p w14:paraId="41209EC6" w14:textId="77777777" w:rsidR="00FC102F" w:rsidRPr="00FC102F" w:rsidRDefault="00FC102F" w:rsidP="00FC102F">
      <w:pPr>
        <w:shd w:val="clear" w:color="auto" w:fill="FFFFFF"/>
        <w:spacing w:before="100" w:beforeAutospacing="1" w:after="100" w:afterAutospacing="1" w:line="240" w:lineRule="auto"/>
        <w:jc w:val="both"/>
      </w:pPr>
    </w:p>
    <w:p w14:paraId="31D235BD" w14:textId="77777777" w:rsidR="00B73F25" w:rsidRPr="00FC102F" w:rsidRDefault="00B73F25" w:rsidP="00B73F25">
      <w:pPr>
        <w:pStyle w:val="NormalWeb"/>
        <w:shd w:val="clear" w:color="auto" w:fill="FFFFFF"/>
        <w:jc w:val="both"/>
        <w:rPr>
          <w:rFonts w:ascii="Segoe UI" w:hAnsi="Segoe UI" w:cs="Segoe UI"/>
          <w:color w:val="333333"/>
          <w:sz w:val="32"/>
          <w:szCs w:val="32"/>
        </w:rPr>
      </w:pPr>
    </w:p>
    <w:p w14:paraId="6B2B9E94" w14:textId="036F7A7F" w:rsidR="00873DCF" w:rsidRDefault="00873DCF" w:rsidP="00873DCF">
      <w:pPr>
        <w:pStyle w:val="NormalWeb"/>
        <w:shd w:val="clear" w:color="auto" w:fill="FFFFFF"/>
        <w:jc w:val="both"/>
        <w:rPr>
          <w:rFonts w:ascii="Segoe UI" w:hAnsi="Segoe UI" w:cs="Segoe UI"/>
          <w:color w:val="333333"/>
        </w:rPr>
      </w:pPr>
    </w:p>
    <w:p w14:paraId="66BB0ECF" w14:textId="77777777" w:rsidR="00873DCF" w:rsidRDefault="00873DCF" w:rsidP="00873DCF">
      <w:pPr>
        <w:pStyle w:val="NormalWeb"/>
        <w:shd w:val="clear" w:color="auto" w:fill="FFFFFF"/>
        <w:jc w:val="both"/>
        <w:rPr>
          <w:rFonts w:ascii="Segoe UI" w:hAnsi="Segoe UI" w:cs="Segoe UI"/>
          <w:color w:val="333333"/>
        </w:rPr>
      </w:pPr>
    </w:p>
    <w:p w14:paraId="36982E42" w14:textId="77777777" w:rsidR="00873DCF" w:rsidRDefault="00873DCF" w:rsidP="001B02B3">
      <w:pPr>
        <w:shd w:val="clear" w:color="auto" w:fill="FFFFFF"/>
        <w:spacing w:before="100" w:beforeAutospacing="1" w:after="100" w:afterAutospacing="1" w:line="240" w:lineRule="auto"/>
        <w:jc w:val="both"/>
        <w:rPr>
          <w:rFonts w:ascii="Segoe UI" w:hAnsi="Segoe UI" w:cs="Segoe UI"/>
          <w:b/>
          <w:bCs/>
          <w:color w:val="333333"/>
          <w:shd w:val="clear" w:color="auto" w:fill="FFFFFF"/>
        </w:rPr>
      </w:pPr>
    </w:p>
    <w:p w14:paraId="76FEEA11" w14:textId="2C668A42" w:rsidR="001B02B3" w:rsidRDefault="001B02B3" w:rsidP="001B02B3">
      <w:pPr>
        <w:shd w:val="clear" w:color="auto" w:fill="FFFFFF"/>
        <w:spacing w:before="100" w:beforeAutospacing="1" w:after="100" w:afterAutospacing="1" w:line="240" w:lineRule="auto"/>
        <w:jc w:val="both"/>
        <w:rPr>
          <w:rFonts w:ascii="Segoe UI" w:hAnsi="Segoe UI" w:cs="Segoe UI"/>
          <w:b/>
          <w:bCs/>
          <w:color w:val="333333"/>
          <w:shd w:val="clear" w:color="auto" w:fill="FFFFFF"/>
        </w:rPr>
      </w:pPr>
    </w:p>
    <w:p w14:paraId="74D2D805" w14:textId="57B6340C" w:rsidR="001B02B3" w:rsidRDefault="001B02B3" w:rsidP="001B02B3">
      <w:pPr>
        <w:shd w:val="clear" w:color="auto" w:fill="FFFFFF"/>
        <w:spacing w:before="100" w:beforeAutospacing="1" w:after="100" w:afterAutospacing="1" w:line="240" w:lineRule="auto"/>
        <w:jc w:val="both"/>
        <w:rPr>
          <w:rFonts w:ascii="Segoe UI" w:hAnsi="Segoe UI" w:cs="Segoe UI"/>
          <w:b/>
          <w:bCs/>
          <w:color w:val="333333"/>
          <w:shd w:val="clear" w:color="auto" w:fill="FFFFFF"/>
        </w:rPr>
      </w:pPr>
    </w:p>
    <w:p w14:paraId="03F7907F" w14:textId="4B6F0D56" w:rsidR="001B02B3" w:rsidRDefault="001B02B3" w:rsidP="001B02B3">
      <w:pPr>
        <w:shd w:val="clear" w:color="auto" w:fill="FFFFFF"/>
        <w:spacing w:before="100" w:beforeAutospacing="1" w:after="100" w:afterAutospacing="1" w:line="240" w:lineRule="auto"/>
        <w:jc w:val="both"/>
        <w:rPr>
          <w:rFonts w:ascii="Segoe UI" w:hAnsi="Segoe UI" w:cs="Segoe UI"/>
          <w:b/>
          <w:bCs/>
          <w:color w:val="333333"/>
          <w:shd w:val="clear" w:color="auto" w:fill="FFFFFF"/>
        </w:rPr>
      </w:pPr>
    </w:p>
    <w:p w14:paraId="7E5F74BB" w14:textId="2F0E17A1" w:rsidR="001B02B3" w:rsidRDefault="001B02B3" w:rsidP="001B02B3">
      <w:pPr>
        <w:shd w:val="clear" w:color="auto" w:fill="FFFFFF"/>
        <w:spacing w:before="100" w:beforeAutospacing="1" w:after="100" w:afterAutospacing="1" w:line="240" w:lineRule="auto"/>
        <w:jc w:val="both"/>
        <w:rPr>
          <w:rFonts w:ascii="Segoe UI" w:hAnsi="Segoe UI" w:cs="Segoe UI"/>
          <w:b/>
          <w:bCs/>
          <w:color w:val="333333"/>
          <w:shd w:val="clear" w:color="auto" w:fill="FFFFFF"/>
        </w:rPr>
      </w:pPr>
    </w:p>
    <w:p w14:paraId="4AAD5254" w14:textId="763C4E5C" w:rsidR="001B02B3" w:rsidRDefault="001B02B3" w:rsidP="001B02B3">
      <w:pPr>
        <w:shd w:val="clear" w:color="auto" w:fill="FFFFFF"/>
        <w:spacing w:before="100" w:beforeAutospacing="1" w:after="100" w:afterAutospacing="1" w:line="240" w:lineRule="auto"/>
        <w:jc w:val="both"/>
        <w:rPr>
          <w:rFonts w:ascii="Segoe UI" w:hAnsi="Segoe UI" w:cs="Segoe UI"/>
          <w:b/>
          <w:bCs/>
          <w:color w:val="333333"/>
          <w:shd w:val="clear" w:color="auto" w:fill="FFFFFF"/>
        </w:rPr>
      </w:pPr>
    </w:p>
    <w:p w14:paraId="02970434" w14:textId="7688FE34" w:rsidR="001B02B3" w:rsidRDefault="001B02B3" w:rsidP="001B02B3">
      <w:pPr>
        <w:shd w:val="clear" w:color="auto" w:fill="FFFFFF"/>
        <w:spacing w:before="100" w:beforeAutospacing="1" w:after="100" w:afterAutospacing="1" w:line="240" w:lineRule="auto"/>
        <w:jc w:val="both"/>
        <w:rPr>
          <w:rFonts w:ascii="Segoe UI" w:hAnsi="Segoe UI" w:cs="Segoe UI"/>
          <w:b/>
          <w:bCs/>
          <w:color w:val="333333"/>
          <w:shd w:val="clear" w:color="auto" w:fill="FFFFFF"/>
        </w:rPr>
      </w:pPr>
    </w:p>
    <w:p w14:paraId="008CFD65" w14:textId="3BE1B07B" w:rsidR="001B02B3" w:rsidRDefault="001B02B3" w:rsidP="001B02B3">
      <w:pPr>
        <w:shd w:val="clear" w:color="auto" w:fill="FFFFFF"/>
        <w:spacing w:before="100" w:beforeAutospacing="1" w:after="100" w:afterAutospacing="1" w:line="240" w:lineRule="auto"/>
        <w:jc w:val="both"/>
        <w:rPr>
          <w:rFonts w:ascii="Segoe UI" w:hAnsi="Segoe UI" w:cs="Segoe UI"/>
          <w:b/>
          <w:bCs/>
          <w:color w:val="333333"/>
          <w:shd w:val="clear" w:color="auto" w:fill="FFFFFF"/>
        </w:rPr>
      </w:pPr>
    </w:p>
    <w:p w14:paraId="5C3C3FA4" w14:textId="77777777" w:rsidR="001B02B3" w:rsidRPr="001B02B3" w:rsidRDefault="001B02B3" w:rsidP="001B02B3">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14:paraId="5FC7B809" w14:textId="3CBBA7F8" w:rsidR="001B02B3" w:rsidRPr="001B02B3" w:rsidRDefault="001B02B3" w:rsidP="001B02B3">
      <w:pPr>
        <w:shd w:val="clear" w:color="auto" w:fill="FFFFFF"/>
        <w:spacing w:after="180" w:line="240" w:lineRule="auto"/>
        <w:rPr>
          <w:rFonts w:ascii="Segoe UI" w:eastAsia="Times New Roman" w:hAnsi="Segoe UI" w:cs="Segoe UI"/>
          <w:color w:val="333333"/>
          <w:sz w:val="24"/>
          <w:szCs w:val="24"/>
          <w:lang w:eastAsia="en-IN"/>
        </w:rPr>
      </w:pPr>
    </w:p>
    <w:p w14:paraId="2AA65DD1" w14:textId="77777777" w:rsidR="002226CC" w:rsidRPr="002226CC" w:rsidRDefault="002226CC" w:rsidP="002226CC"/>
    <w:sectPr w:rsidR="002226CC" w:rsidRPr="002226CC">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D6460" w14:textId="77777777" w:rsidR="00825E4E" w:rsidRDefault="00825E4E" w:rsidP="002226CC">
      <w:pPr>
        <w:spacing w:after="0" w:line="240" w:lineRule="auto"/>
      </w:pPr>
      <w:r>
        <w:separator/>
      </w:r>
    </w:p>
  </w:endnote>
  <w:endnote w:type="continuationSeparator" w:id="0">
    <w:p w14:paraId="2DFCE96D" w14:textId="77777777" w:rsidR="00825E4E" w:rsidRDefault="00825E4E" w:rsidP="00222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EB Garamond">
    <w:charset w:val="00"/>
    <w:family w:val="auto"/>
    <w:pitch w:val="variable"/>
    <w:sig w:usb0="E00002FF" w:usb1="02000413"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D6CFD" w14:textId="77777777" w:rsidR="00825E4E" w:rsidRDefault="00825E4E" w:rsidP="002226CC">
      <w:pPr>
        <w:spacing w:after="0" w:line="240" w:lineRule="auto"/>
      </w:pPr>
      <w:r>
        <w:separator/>
      </w:r>
    </w:p>
  </w:footnote>
  <w:footnote w:type="continuationSeparator" w:id="0">
    <w:p w14:paraId="2BBF7142" w14:textId="77777777" w:rsidR="00825E4E" w:rsidRDefault="00825E4E" w:rsidP="002226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08EF5" w14:textId="7F2576E4" w:rsidR="002226CC" w:rsidRPr="00FF277C" w:rsidRDefault="00FF277C">
    <w:pPr>
      <w:pStyle w:val="Header"/>
      <w:rPr>
        <w:sz w:val="44"/>
        <w:szCs w:val="44"/>
        <w:lang w:val="en-US"/>
      </w:rPr>
    </w:pPr>
    <w:r>
      <w:rPr>
        <w:lang w:val="en-US"/>
      </w:rPr>
      <w:t xml:space="preserve">                                          </w:t>
    </w:r>
    <w:r w:rsidR="002226CC">
      <w:rPr>
        <w:lang w:val="en-US"/>
      </w:rPr>
      <w:t xml:space="preserve">                   </w:t>
    </w:r>
    <w:r w:rsidR="002226CC" w:rsidRPr="00FF277C">
      <w:rPr>
        <w:sz w:val="44"/>
        <w:szCs w:val="44"/>
        <w:lang w:val="en-US"/>
      </w:rPr>
      <w:t xml:space="preserve"> Java </w:t>
    </w:r>
    <w:r>
      <w:rPr>
        <w:sz w:val="44"/>
        <w:szCs w:val="44"/>
        <w:lang w:val="en-US"/>
      </w:rPr>
      <w:t>S</w:t>
    </w:r>
    <w:r w:rsidR="002226CC" w:rsidRPr="00FF277C">
      <w:rPr>
        <w:sz w:val="44"/>
        <w:szCs w:val="44"/>
        <w:lang w:val="en-US"/>
      </w:rPr>
      <w:t>cri</w:t>
    </w:r>
    <w:r>
      <w:rPr>
        <w:sz w:val="44"/>
        <w:szCs w:val="44"/>
        <w:lang w:val="en-US"/>
      </w:rPr>
      <w:t>p</w:t>
    </w:r>
    <w:r w:rsidR="002226CC" w:rsidRPr="00FF277C">
      <w:rPr>
        <w:sz w:val="44"/>
        <w:szCs w:val="44"/>
        <w:lang w:val="en-US"/>
      </w:rPr>
      <w:t>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569"/>
    <w:multiLevelType w:val="multilevel"/>
    <w:tmpl w:val="06B6B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60BBF"/>
    <w:multiLevelType w:val="multilevel"/>
    <w:tmpl w:val="84AE6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57DD1"/>
    <w:multiLevelType w:val="multilevel"/>
    <w:tmpl w:val="1F4AD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D5B09"/>
    <w:multiLevelType w:val="multilevel"/>
    <w:tmpl w:val="68B8E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305FB2"/>
    <w:multiLevelType w:val="multilevel"/>
    <w:tmpl w:val="F0A0C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C15911"/>
    <w:multiLevelType w:val="multilevel"/>
    <w:tmpl w:val="66C4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9328C5"/>
    <w:multiLevelType w:val="multilevel"/>
    <w:tmpl w:val="6BF07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DF5BE6"/>
    <w:multiLevelType w:val="multilevel"/>
    <w:tmpl w:val="9F48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EE41BF"/>
    <w:multiLevelType w:val="multilevel"/>
    <w:tmpl w:val="1F266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DA65A6"/>
    <w:multiLevelType w:val="multilevel"/>
    <w:tmpl w:val="C0E6A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2E31F1"/>
    <w:multiLevelType w:val="multilevel"/>
    <w:tmpl w:val="5ED0A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DF549C"/>
    <w:multiLevelType w:val="multilevel"/>
    <w:tmpl w:val="3F50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107E33"/>
    <w:multiLevelType w:val="multilevel"/>
    <w:tmpl w:val="7966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C53310"/>
    <w:multiLevelType w:val="multilevel"/>
    <w:tmpl w:val="471EC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9F4B4E"/>
    <w:multiLevelType w:val="multilevel"/>
    <w:tmpl w:val="72A8F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1E5BB3"/>
    <w:multiLevelType w:val="multilevel"/>
    <w:tmpl w:val="41386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446A9F"/>
    <w:multiLevelType w:val="multilevel"/>
    <w:tmpl w:val="5EE4C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ED2492"/>
    <w:multiLevelType w:val="multilevel"/>
    <w:tmpl w:val="3FCAA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A120E2"/>
    <w:multiLevelType w:val="multilevel"/>
    <w:tmpl w:val="62E8B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050073"/>
    <w:multiLevelType w:val="multilevel"/>
    <w:tmpl w:val="E5D47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44505A"/>
    <w:multiLevelType w:val="multilevel"/>
    <w:tmpl w:val="8132F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C258A4"/>
    <w:multiLevelType w:val="multilevel"/>
    <w:tmpl w:val="A8D45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801AAF"/>
    <w:multiLevelType w:val="multilevel"/>
    <w:tmpl w:val="A7944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8D70C5"/>
    <w:multiLevelType w:val="multilevel"/>
    <w:tmpl w:val="1F94F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776F66"/>
    <w:multiLevelType w:val="multilevel"/>
    <w:tmpl w:val="BC62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D11AA3"/>
    <w:multiLevelType w:val="multilevel"/>
    <w:tmpl w:val="2E3AC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2B0538"/>
    <w:multiLevelType w:val="multilevel"/>
    <w:tmpl w:val="DEC48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5D77AC"/>
    <w:multiLevelType w:val="multilevel"/>
    <w:tmpl w:val="9594B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EB204A"/>
    <w:multiLevelType w:val="multilevel"/>
    <w:tmpl w:val="BA9096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F984B94"/>
    <w:multiLevelType w:val="multilevel"/>
    <w:tmpl w:val="63E8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4"/>
  </w:num>
  <w:num w:numId="3">
    <w:abstractNumId w:val="29"/>
  </w:num>
  <w:num w:numId="4">
    <w:abstractNumId w:val="0"/>
  </w:num>
  <w:num w:numId="5">
    <w:abstractNumId w:val="12"/>
  </w:num>
  <w:num w:numId="6">
    <w:abstractNumId w:val="28"/>
  </w:num>
  <w:num w:numId="7">
    <w:abstractNumId w:val="11"/>
  </w:num>
  <w:num w:numId="8">
    <w:abstractNumId w:val="13"/>
  </w:num>
  <w:num w:numId="9">
    <w:abstractNumId w:val="22"/>
  </w:num>
  <w:num w:numId="10">
    <w:abstractNumId w:val="8"/>
  </w:num>
  <w:num w:numId="11">
    <w:abstractNumId w:val="2"/>
  </w:num>
  <w:num w:numId="12">
    <w:abstractNumId w:val="23"/>
  </w:num>
  <w:num w:numId="13">
    <w:abstractNumId w:val="5"/>
  </w:num>
  <w:num w:numId="14">
    <w:abstractNumId w:val="20"/>
  </w:num>
  <w:num w:numId="15">
    <w:abstractNumId w:val="18"/>
  </w:num>
  <w:num w:numId="16">
    <w:abstractNumId w:val="17"/>
  </w:num>
  <w:num w:numId="17">
    <w:abstractNumId w:val="4"/>
  </w:num>
  <w:num w:numId="18">
    <w:abstractNumId w:val="9"/>
  </w:num>
  <w:num w:numId="19">
    <w:abstractNumId w:val="7"/>
  </w:num>
  <w:num w:numId="20">
    <w:abstractNumId w:val="10"/>
  </w:num>
  <w:num w:numId="21">
    <w:abstractNumId w:val="15"/>
  </w:num>
  <w:num w:numId="22">
    <w:abstractNumId w:val="6"/>
  </w:num>
  <w:num w:numId="23">
    <w:abstractNumId w:val="1"/>
  </w:num>
  <w:num w:numId="24">
    <w:abstractNumId w:val="26"/>
  </w:num>
  <w:num w:numId="25">
    <w:abstractNumId w:val="16"/>
  </w:num>
  <w:num w:numId="26">
    <w:abstractNumId w:val="21"/>
  </w:num>
  <w:num w:numId="27">
    <w:abstractNumId w:val="19"/>
  </w:num>
  <w:num w:numId="28">
    <w:abstractNumId w:val="27"/>
  </w:num>
  <w:num w:numId="29">
    <w:abstractNumId w:val="25"/>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6CC"/>
    <w:rsid w:val="00005EAB"/>
    <w:rsid w:val="000223D3"/>
    <w:rsid w:val="00076A63"/>
    <w:rsid w:val="001B02B3"/>
    <w:rsid w:val="002226CC"/>
    <w:rsid w:val="00265872"/>
    <w:rsid w:val="002D0482"/>
    <w:rsid w:val="00367FA7"/>
    <w:rsid w:val="003F2F8D"/>
    <w:rsid w:val="004056D8"/>
    <w:rsid w:val="004109F1"/>
    <w:rsid w:val="004E70A9"/>
    <w:rsid w:val="00535193"/>
    <w:rsid w:val="00544137"/>
    <w:rsid w:val="00585636"/>
    <w:rsid w:val="00796EC5"/>
    <w:rsid w:val="00817BCA"/>
    <w:rsid w:val="00825E4E"/>
    <w:rsid w:val="00873DCF"/>
    <w:rsid w:val="00911346"/>
    <w:rsid w:val="009B7766"/>
    <w:rsid w:val="00A31442"/>
    <w:rsid w:val="00AF0D5E"/>
    <w:rsid w:val="00B73F25"/>
    <w:rsid w:val="00BE0492"/>
    <w:rsid w:val="00C00E88"/>
    <w:rsid w:val="00C44262"/>
    <w:rsid w:val="00C70571"/>
    <w:rsid w:val="00CB5FAF"/>
    <w:rsid w:val="00D314A9"/>
    <w:rsid w:val="00D940F4"/>
    <w:rsid w:val="00EA430C"/>
    <w:rsid w:val="00ED1B2B"/>
    <w:rsid w:val="00F805F4"/>
    <w:rsid w:val="00FB6A81"/>
    <w:rsid w:val="00FC102F"/>
    <w:rsid w:val="00FC378B"/>
    <w:rsid w:val="00FF27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58023"/>
  <w15:chartTrackingRefBased/>
  <w15:docId w15:val="{C5487A3F-3C9D-4086-B304-702B770D9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E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226C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B77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805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6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26CC"/>
  </w:style>
  <w:style w:type="paragraph" w:styleId="Footer">
    <w:name w:val="footer"/>
    <w:basedOn w:val="Normal"/>
    <w:link w:val="FooterChar"/>
    <w:uiPriority w:val="99"/>
    <w:unhideWhenUsed/>
    <w:rsid w:val="002226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26CC"/>
  </w:style>
  <w:style w:type="paragraph" w:styleId="NormalWeb">
    <w:name w:val="Normal (Web)"/>
    <w:basedOn w:val="Normal"/>
    <w:uiPriority w:val="99"/>
    <w:semiHidden/>
    <w:unhideWhenUsed/>
    <w:rsid w:val="002226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226CC"/>
    <w:rPr>
      <w:i/>
      <w:iCs/>
    </w:rPr>
  </w:style>
  <w:style w:type="character" w:styleId="Hyperlink">
    <w:name w:val="Hyperlink"/>
    <w:basedOn w:val="DefaultParagraphFont"/>
    <w:uiPriority w:val="99"/>
    <w:unhideWhenUsed/>
    <w:rsid w:val="002226CC"/>
    <w:rPr>
      <w:color w:val="0000FF"/>
      <w:u w:val="single"/>
    </w:rPr>
  </w:style>
  <w:style w:type="character" w:customStyle="1" w:styleId="Heading2Char">
    <w:name w:val="Heading 2 Char"/>
    <w:basedOn w:val="DefaultParagraphFont"/>
    <w:link w:val="Heading2"/>
    <w:uiPriority w:val="9"/>
    <w:rsid w:val="002226CC"/>
    <w:rPr>
      <w:rFonts w:ascii="Times New Roman" w:eastAsia="Times New Roman" w:hAnsi="Times New Roman" w:cs="Times New Roman"/>
      <w:b/>
      <w:bCs/>
      <w:sz w:val="36"/>
      <w:szCs w:val="36"/>
      <w:lang w:eastAsia="en-IN"/>
    </w:rPr>
  </w:style>
  <w:style w:type="character" w:styleId="UnresolvedMention">
    <w:name w:val="Unresolved Mention"/>
    <w:basedOn w:val="DefaultParagraphFont"/>
    <w:uiPriority w:val="99"/>
    <w:semiHidden/>
    <w:unhideWhenUsed/>
    <w:rsid w:val="00005EAB"/>
    <w:rPr>
      <w:color w:val="605E5C"/>
      <w:shd w:val="clear" w:color="auto" w:fill="E1DFDD"/>
    </w:rPr>
  </w:style>
  <w:style w:type="character" w:customStyle="1" w:styleId="Heading1Char">
    <w:name w:val="Heading 1 Char"/>
    <w:basedOn w:val="DefaultParagraphFont"/>
    <w:link w:val="Heading1"/>
    <w:uiPriority w:val="9"/>
    <w:rsid w:val="00005EAB"/>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1B02B3"/>
    <w:rPr>
      <w:rFonts w:ascii="Courier New" w:eastAsia="Times New Roman" w:hAnsi="Courier New" w:cs="Courier New"/>
      <w:sz w:val="20"/>
      <w:szCs w:val="20"/>
    </w:rPr>
  </w:style>
  <w:style w:type="paragraph" w:customStyle="1" w:styleId="alt">
    <w:name w:val="alt"/>
    <w:basedOn w:val="Normal"/>
    <w:rsid w:val="001B02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
    <w:name w:val="tag"/>
    <w:basedOn w:val="DefaultParagraphFont"/>
    <w:rsid w:val="001B02B3"/>
  </w:style>
  <w:style w:type="character" w:customStyle="1" w:styleId="tag-name">
    <w:name w:val="tag-name"/>
    <w:basedOn w:val="DefaultParagraphFont"/>
    <w:rsid w:val="001B02B3"/>
  </w:style>
  <w:style w:type="character" w:customStyle="1" w:styleId="attribute">
    <w:name w:val="attribute"/>
    <w:basedOn w:val="DefaultParagraphFont"/>
    <w:rsid w:val="001B02B3"/>
  </w:style>
  <w:style w:type="character" w:customStyle="1" w:styleId="attribute-value">
    <w:name w:val="attribute-value"/>
    <w:basedOn w:val="DefaultParagraphFont"/>
    <w:rsid w:val="001B02B3"/>
  </w:style>
  <w:style w:type="character" w:styleId="Strong">
    <w:name w:val="Strong"/>
    <w:basedOn w:val="DefaultParagraphFont"/>
    <w:uiPriority w:val="22"/>
    <w:qFormat/>
    <w:rsid w:val="00D314A9"/>
    <w:rPr>
      <w:b/>
      <w:bCs/>
    </w:rPr>
  </w:style>
  <w:style w:type="paragraph" w:styleId="NoSpacing">
    <w:name w:val="No Spacing"/>
    <w:uiPriority w:val="1"/>
    <w:qFormat/>
    <w:rsid w:val="00C70571"/>
    <w:pPr>
      <w:spacing w:after="0" w:line="240" w:lineRule="auto"/>
    </w:pPr>
  </w:style>
  <w:style w:type="character" w:customStyle="1" w:styleId="token">
    <w:name w:val="token"/>
    <w:basedOn w:val="DefaultParagraphFont"/>
    <w:rsid w:val="009B7766"/>
  </w:style>
  <w:style w:type="character" w:customStyle="1" w:styleId="Heading3Char">
    <w:name w:val="Heading 3 Char"/>
    <w:basedOn w:val="DefaultParagraphFont"/>
    <w:link w:val="Heading3"/>
    <w:uiPriority w:val="9"/>
    <w:semiHidden/>
    <w:rsid w:val="009B776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805F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2880">
      <w:bodyDiv w:val="1"/>
      <w:marLeft w:val="0"/>
      <w:marRight w:val="0"/>
      <w:marTop w:val="0"/>
      <w:marBottom w:val="0"/>
      <w:divBdr>
        <w:top w:val="none" w:sz="0" w:space="0" w:color="auto"/>
        <w:left w:val="none" w:sz="0" w:space="0" w:color="auto"/>
        <w:bottom w:val="none" w:sz="0" w:space="0" w:color="auto"/>
        <w:right w:val="none" w:sz="0" w:space="0" w:color="auto"/>
      </w:divBdr>
    </w:div>
    <w:div w:id="19818354">
      <w:bodyDiv w:val="1"/>
      <w:marLeft w:val="0"/>
      <w:marRight w:val="0"/>
      <w:marTop w:val="0"/>
      <w:marBottom w:val="0"/>
      <w:divBdr>
        <w:top w:val="none" w:sz="0" w:space="0" w:color="auto"/>
        <w:left w:val="none" w:sz="0" w:space="0" w:color="auto"/>
        <w:bottom w:val="none" w:sz="0" w:space="0" w:color="auto"/>
        <w:right w:val="none" w:sz="0" w:space="0" w:color="auto"/>
      </w:divBdr>
    </w:div>
    <w:div w:id="29690586">
      <w:bodyDiv w:val="1"/>
      <w:marLeft w:val="0"/>
      <w:marRight w:val="0"/>
      <w:marTop w:val="0"/>
      <w:marBottom w:val="0"/>
      <w:divBdr>
        <w:top w:val="none" w:sz="0" w:space="0" w:color="auto"/>
        <w:left w:val="none" w:sz="0" w:space="0" w:color="auto"/>
        <w:bottom w:val="none" w:sz="0" w:space="0" w:color="auto"/>
        <w:right w:val="none" w:sz="0" w:space="0" w:color="auto"/>
      </w:divBdr>
    </w:div>
    <w:div w:id="34887952">
      <w:bodyDiv w:val="1"/>
      <w:marLeft w:val="0"/>
      <w:marRight w:val="0"/>
      <w:marTop w:val="0"/>
      <w:marBottom w:val="0"/>
      <w:divBdr>
        <w:top w:val="none" w:sz="0" w:space="0" w:color="auto"/>
        <w:left w:val="none" w:sz="0" w:space="0" w:color="auto"/>
        <w:bottom w:val="none" w:sz="0" w:space="0" w:color="auto"/>
        <w:right w:val="none" w:sz="0" w:space="0" w:color="auto"/>
      </w:divBdr>
    </w:div>
    <w:div w:id="49234525">
      <w:bodyDiv w:val="1"/>
      <w:marLeft w:val="0"/>
      <w:marRight w:val="0"/>
      <w:marTop w:val="0"/>
      <w:marBottom w:val="0"/>
      <w:divBdr>
        <w:top w:val="none" w:sz="0" w:space="0" w:color="auto"/>
        <w:left w:val="none" w:sz="0" w:space="0" w:color="auto"/>
        <w:bottom w:val="none" w:sz="0" w:space="0" w:color="auto"/>
        <w:right w:val="none" w:sz="0" w:space="0" w:color="auto"/>
      </w:divBdr>
    </w:div>
    <w:div w:id="51006421">
      <w:bodyDiv w:val="1"/>
      <w:marLeft w:val="0"/>
      <w:marRight w:val="0"/>
      <w:marTop w:val="0"/>
      <w:marBottom w:val="0"/>
      <w:divBdr>
        <w:top w:val="none" w:sz="0" w:space="0" w:color="auto"/>
        <w:left w:val="none" w:sz="0" w:space="0" w:color="auto"/>
        <w:bottom w:val="none" w:sz="0" w:space="0" w:color="auto"/>
        <w:right w:val="none" w:sz="0" w:space="0" w:color="auto"/>
      </w:divBdr>
      <w:divsChild>
        <w:div w:id="1454207995">
          <w:marLeft w:val="0"/>
          <w:marRight w:val="0"/>
          <w:marTop w:val="0"/>
          <w:marBottom w:val="0"/>
          <w:divBdr>
            <w:top w:val="none" w:sz="0" w:space="0" w:color="auto"/>
            <w:left w:val="none" w:sz="0" w:space="0" w:color="auto"/>
            <w:bottom w:val="none" w:sz="0" w:space="0" w:color="auto"/>
            <w:right w:val="none" w:sz="0" w:space="0" w:color="auto"/>
          </w:divBdr>
        </w:div>
        <w:div w:id="425735244">
          <w:marLeft w:val="0"/>
          <w:marRight w:val="0"/>
          <w:marTop w:val="0"/>
          <w:marBottom w:val="0"/>
          <w:divBdr>
            <w:top w:val="none" w:sz="0" w:space="0" w:color="auto"/>
            <w:left w:val="none" w:sz="0" w:space="0" w:color="auto"/>
            <w:bottom w:val="none" w:sz="0" w:space="0" w:color="auto"/>
            <w:right w:val="none" w:sz="0" w:space="0" w:color="auto"/>
          </w:divBdr>
        </w:div>
        <w:div w:id="1897427476">
          <w:marLeft w:val="0"/>
          <w:marRight w:val="0"/>
          <w:marTop w:val="0"/>
          <w:marBottom w:val="0"/>
          <w:divBdr>
            <w:top w:val="none" w:sz="0" w:space="0" w:color="auto"/>
            <w:left w:val="none" w:sz="0" w:space="0" w:color="auto"/>
            <w:bottom w:val="none" w:sz="0" w:space="0" w:color="auto"/>
            <w:right w:val="none" w:sz="0" w:space="0" w:color="auto"/>
          </w:divBdr>
        </w:div>
      </w:divsChild>
    </w:div>
    <w:div w:id="90004886">
      <w:bodyDiv w:val="1"/>
      <w:marLeft w:val="0"/>
      <w:marRight w:val="0"/>
      <w:marTop w:val="0"/>
      <w:marBottom w:val="0"/>
      <w:divBdr>
        <w:top w:val="none" w:sz="0" w:space="0" w:color="auto"/>
        <w:left w:val="none" w:sz="0" w:space="0" w:color="auto"/>
        <w:bottom w:val="none" w:sz="0" w:space="0" w:color="auto"/>
        <w:right w:val="none" w:sz="0" w:space="0" w:color="auto"/>
      </w:divBdr>
    </w:div>
    <w:div w:id="97340242">
      <w:bodyDiv w:val="1"/>
      <w:marLeft w:val="0"/>
      <w:marRight w:val="0"/>
      <w:marTop w:val="0"/>
      <w:marBottom w:val="0"/>
      <w:divBdr>
        <w:top w:val="none" w:sz="0" w:space="0" w:color="auto"/>
        <w:left w:val="none" w:sz="0" w:space="0" w:color="auto"/>
        <w:bottom w:val="none" w:sz="0" w:space="0" w:color="auto"/>
        <w:right w:val="none" w:sz="0" w:space="0" w:color="auto"/>
      </w:divBdr>
    </w:div>
    <w:div w:id="101071931">
      <w:bodyDiv w:val="1"/>
      <w:marLeft w:val="0"/>
      <w:marRight w:val="0"/>
      <w:marTop w:val="0"/>
      <w:marBottom w:val="0"/>
      <w:divBdr>
        <w:top w:val="none" w:sz="0" w:space="0" w:color="auto"/>
        <w:left w:val="none" w:sz="0" w:space="0" w:color="auto"/>
        <w:bottom w:val="none" w:sz="0" w:space="0" w:color="auto"/>
        <w:right w:val="none" w:sz="0" w:space="0" w:color="auto"/>
      </w:divBdr>
    </w:div>
    <w:div w:id="132061135">
      <w:bodyDiv w:val="1"/>
      <w:marLeft w:val="0"/>
      <w:marRight w:val="0"/>
      <w:marTop w:val="0"/>
      <w:marBottom w:val="0"/>
      <w:divBdr>
        <w:top w:val="none" w:sz="0" w:space="0" w:color="auto"/>
        <w:left w:val="none" w:sz="0" w:space="0" w:color="auto"/>
        <w:bottom w:val="none" w:sz="0" w:space="0" w:color="auto"/>
        <w:right w:val="none" w:sz="0" w:space="0" w:color="auto"/>
      </w:divBdr>
    </w:div>
    <w:div w:id="207885573">
      <w:bodyDiv w:val="1"/>
      <w:marLeft w:val="0"/>
      <w:marRight w:val="0"/>
      <w:marTop w:val="0"/>
      <w:marBottom w:val="0"/>
      <w:divBdr>
        <w:top w:val="none" w:sz="0" w:space="0" w:color="auto"/>
        <w:left w:val="none" w:sz="0" w:space="0" w:color="auto"/>
        <w:bottom w:val="none" w:sz="0" w:space="0" w:color="auto"/>
        <w:right w:val="none" w:sz="0" w:space="0" w:color="auto"/>
      </w:divBdr>
    </w:div>
    <w:div w:id="250748812">
      <w:bodyDiv w:val="1"/>
      <w:marLeft w:val="0"/>
      <w:marRight w:val="0"/>
      <w:marTop w:val="0"/>
      <w:marBottom w:val="0"/>
      <w:divBdr>
        <w:top w:val="none" w:sz="0" w:space="0" w:color="auto"/>
        <w:left w:val="none" w:sz="0" w:space="0" w:color="auto"/>
        <w:bottom w:val="none" w:sz="0" w:space="0" w:color="auto"/>
        <w:right w:val="none" w:sz="0" w:space="0" w:color="auto"/>
      </w:divBdr>
    </w:div>
    <w:div w:id="260332301">
      <w:bodyDiv w:val="1"/>
      <w:marLeft w:val="0"/>
      <w:marRight w:val="0"/>
      <w:marTop w:val="0"/>
      <w:marBottom w:val="0"/>
      <w:divBdr>
        <w:top w:val="none" w:sz="0" w:space="0" w:color="auto"/>
        <w:left w:val="none" w:sz="0" w:space="0" w:color="auto"/>
        <w:bottom w:val="none" w:sz="0" w:space="0" w:color="auto"/>
        <w:right w:val="none" w:sz="0" w:space="0" w:color="auto"/>
      </w:divBdr>
      <w:divsChild>
        <w:div w:id="730233444">
          <w:marLeft w:val="0"/>
          <w:marRight w:val="0"/>
          <w:marTop w:val="0"/>
          <w:marBottom w:val="0"/>
          <w:divBdr>
            <w:top w:val="none" w:sz="0" w:space="0" w:color="auto"/>
            <w:left w:val="none" w:sz="0" w:space="0" w:color="auto"/>
            <w:bottom w:val="none" w:sz="0" w:space="0" w:color="auto"/>
            <w:right w:val="none" w:sz="0" w:space="0" w:color="auto"/>
          </w:divBdr>
        </w:div>
        <w:div w:id="1992364717">
          <w:marLeft w:val="0"/>
          <w:marRight w:val="0"/>
          <w:marTop w:val="0"/>
          <w:marBottom w:val="0"/>
          <w:divBdr>
            <w:top w:val="none" w:sz="0" w:space="0" w:color="auto"/>
            <w:left w:val="none" w:sz="0" w:space="0" w:color="auto"/>
            <w:bottom w:val="none" w:sz="0" w:space="0" w:color="auto"/>
            <w:right w:val="none" w:sz="0" w:space="0" w:color="auto"/>
          </w:divBdr>
        </w:div>
        <w:div w:id="2130851473">
          <w:marLeft w:val="0"/>
          <w:marRight w:val="0"/>
          <w:marTop w:val="0"/>
          <w:marBottom w:val="0"/>
          <w:divBdr>
            <w:top w:val="none" w:sz="0" w:space="0" w:color="auto"/>
            <w:left w:val="none" w:sz="0" w:space="0" w:color="auto"/>
            <w:bottom w:val="none" w:sz="0" w:space="0" w:color="auto"/>
            <w:right w:val="none" w:sz="0" w:space="0" w:color="auto"/>
          </w:divBdr>
        </w:div>
        <w:div w:id="2138520485">
          <w:marLeft w:val="0"/>
          <w:marRight w:val="0"/>
          <w:marTop w:val="0"/>
          <w:marBottom w:val="0"/>
          <w:divBdr>
            <w:top w:val="none" w:sz="0" w:space="0" w:color="auto"/>
            <w:left w:val="none" w:sz="0" w:space="0" w:color="auto"/>
            <w:bottom w:val="none" w:sz="0" w:space="0" w:color="auto"/>
            <w:right w:val="none" w:sz="0" w:space="0" w:color="auto"/>
          </w:divBdr>
        </w:div>
        <w:div w:id="935401572">
          <w:marLeft w:val="0"/>
          <w:marRight w:val="0"/>
          <w:marTop w:val="0"/>
          <w:marBottom w:val="0"/>
          <w:divBdr>
            <w:top w:val="none" w:sz="0" w:space="0" w:color="auto"/>
            <w:left w:val="none" w:sz="0" w:space="0" w:color="auto"/>
            <w:bottom w:val="none" w:sz="0" w:space="0" w:color="auto"/>
            <w:right w:val="none" w:sz="0" w:space="0" w:color="auto"/>
          </w:divBdr>
        </w:div>
        <w:div w:id="1432238764">
          <w:marLeft w:val="0"/>
          <w:marRight w:val="0"/>
          <w:marTop w:val="0"/>
          <w:marBottom w:val="0"/>
          <w:divBdr>
            <w:top w:val="none" w:sz="0" w:space="0" w:color="auto"/>
            <w:left w:val="none" w:sz="0" w:space="0" w:color="auto"/>
            <w:bottom w:val="none" w:sz="0" w:space="0" w:color="auto"/>
            <w:right w:val="none" w:sz="0" w:space="0" w:color="auto"/>
          </w:divBdr>
        </w:div>
        <w:div w:id="1675187817">
          <w:marLeft w:val="0"/>
          <w:marRight w:val="0"/>
          <w:marTop w:val="0"/>
          <w:marBottom w:val="0"/>
          <w:divBdr>
            <w:top w:val="none" w:sz="0" w:space="0" w:color="auto"/>
            <w:left w:val="none" w:sz="0" w:space="0" w:color="auto"/>
            <w:bottom w:val="none" w:sz="0" w:space="0" w:color="auto"/>
            <w:right w:val="none" w:sz="0" w:space="0" w:color="auto"/>
          </w:divBdr>
        </w:div>
      </w:divsChild>
    </w:div>
    <w:div w:id="274798950">
      <w:bodyDiv w:val="1"/>
      <w:marLeft w:val="0"/>
      <w:marRight w:val="0"/>
      <w:marTop w:val="0"/>
      <w:marBottom w:val="0"/>
      <w:divBdr>
        <w:top w:val="none" w:sz="0" w:space="0" w:color="auto"/>
        <w:left w:val="none" w:sz="0" w:space="0" w:color="auto"/>
        <w:bottom w:val="none" w:sz="0" w:space="0" w:color="auto"/>
        <w:right w:val="none" w:sz="0" w:space="0" w:color="auto"/>
      </w:divBdr>
    </w:div>
    <w:div w:id="283924905">
      <w:bodyDiv w:val="1"/>
      <w:marLeft w:val="0"/>
      <w:marRight w:val="0"/>
      <w:marTop w:val="0"/>
      <w:marBottom w:val="0"/>
      <w:divBdr>
        <w:top w:val="none" w:sz="0" w:space="0" w:color="auto"/>
        <w:left w:val="none" w:sz="0" w:space="0" w:color="auto"/>
        <w:bottom w:val="none" w:sz="0" w:space="0" w:color="auto"/>
        <w:right w:val="none" w:sz="0" w:space="0" w:color="auto"/>
      </w:divBdr>
    </w:div>
    <w:div w:id="293483339">
      <w:bodyDiv w:val="1"/>
      <w:marLeft w:val="0"/>
      <w:marRight w:val="0"/>
      <w:marTop w:val="0"/>
      <w:marBottom w:val="0"/>
      <w:divBdr>
        <w:top w:val="none" w:sz="0" w:space="0" w:color="auto"/>
        <w:left w:val="none" w:sz="0" w:space="0" w:color="auto"/>
        <w:bottom w:val="none" w:sz="0" w:space="0" w:color="auto"/>
        <w:right w:val="none" w:sz="0" w:space="0" w:color="auto"/>
      </w:divBdr>
    </w:div>
    <w:div w:id="299310886">
      <w:bodyDiv w:val="1"/>
      <w:marLeft w:val="0"/>
      <w:marRight w:val="0"/>
      <w:marTop w:val="0"/>
      <w:marBottom w:val="0"/>
      <w:divBdr>
        <w:top w:val="none" w:sz="0" w:space="0" w:color="auto"/>
        <w:left w:val="none" w:sz="0" w:space="0" w:color="auto"/>
        <w:bottom w:val="none" w:sz="0" w:space="0" w:color="auto"/>
        <w:right w:val="none" w:sz="0" w:space="0" w:color="auto"/>
      </w:divBdr>
    </w:div>
    <w:div w:id="302782631">
      <w:bodyDiv w:val="1"/>
      <w:marLeft w:val="0"/>
      <w:marRight w:val="0"/>
      <w:marTop w:val="0"/>
      <w:marBottom w:val="0"/>
      <w:divBdr>
        <w:top w:val="none" w:sz="0" w:space="0" w:color="auto"/>
        <w:left w:val="none" w:sz="0" w:space="0" w:color="auto"/>
        <w:bottom w:val="none" w:sz="0" w:space="0" w:color="auto"/>
        <w:right w:val="none" w:sz="0" w:space="0" w:color="auto"/>
      </w:divBdr>
    </w:div>
    <w:div w:id="306202394">
      <w:bodyDiv w:val="1"/>
      <w:marLeft w:val="0"/>
      <w:marRight w:val="0"/>
      <w:marTop w:val="0"/>
      <w:marBottom w:val="0"/>
      <w:divBdr>
        <w:top w:val="none" w:sz="0" w:space="0" w:color="auto"/>
        <w:left w:val="none" w:sz="0" w:space="0" w:color="auto"/>
        <w:bottom w:val="none" w:sz="0" w:space="0" w:color="auto"/>
        <w:right w:val="none" w:sz="0" w:space="0" w:color="auto"/>
      </w:divBdr>
    </w:div>
    <w:div w:id="323552003">
      <w:bodyDiv w:val="1"/>
      <w:marLeft w:val="0"/>
      <w:marRight w:val="0"/>
      <w:marTop w:val="0"/>
      <w:marBottom w:val="0"/>
      <w:divBdr>
        <w:top w:val="none" w:sz="0" w:space="0" w:color="auto"/>
        <w:left w:val="none" w:sz="0" w:space="0" w:color="auto"/>
        <w:bottom w:val="none" w:sz="0" w:space="0" w:color="auto"/>
        <w:right w:val="none" w:sz="0" w:space="0" w:color="auto"/>
      </w:divBdr>
    </w:div>
    <w:div w:id="331370548">
      <w:bodyDiv w:val="1"/>
      <w:marLeft w:val="0"/>
      <w:marRight w:val="0"/>
      <w:marTop w:val="0"/>
      <w:marBottom w:val="0"/>
      <w:divBdr>
        <w:top w:val="none" w:sz="0" w:space="0" w:color="auto"/>
        <w:left w:val="none" w:sz="0" w:space="0" w:color="auto"/>
        <w:bottom w:val="none" w:sz="0" w:space="0" w:color="auto"/>
        <w:right w:val="none" w:sz="0" w:space="0" w:color="auto"/>
      </w:divBdr>
    </w:div>
    <w:div w:id="333144670">
      <w:bodyDiv w:val="1"/>
      <w:marLeft w:val="0"/>
      <w:marRight w:val="0"/>
      <w:marTop w:val="0"/>
      <w:marBottom w:val="0"/>
      <w:divBdr>
        <w:top w:val="none" w:sz="0" w:space="0" w:color="auto"/>
        <w:left w:val="none" w:sz="0" w:space="0" w:color="auto"/>
        <w:bottom w:val="none" w:sz="0" w:space="0" w:color="auto"/>
        <w:right w:val="none" w:sz="0" w:space="0" w:color="auto"/>
      </w:divBdr>
    </w:div>
    <w:div w:id="347490162">
      <w:bodyDiv w:val="1"/>
      <w:marLeft w:val="0"/>
      <w:marRight w:val="0"/>
      <w:marTop w:val="0"/>
      <w:marBottom w:val="0"/>
      <w:divBdr>
        <w:top w:val="none" w:sz="0" w:space="0" w:color="auto"/>
        <w:left w:val="none" w:sz="0" w:space="0" w:color="auto"/>
        <w:bottom w:val="none" w:sz="0" w:space="0" w:color="auto"/>
        <w:right w:val="none" w:sz="0" w:space="0" w:color="auto"/>
      </w:divBdr>
    </w:div>
    <w:div w:id="357505610">
      <w:bodyDiv w:val="1"/>
      <w:marLeft w:val="0"/>
      <w:marRight w:val="0"/>
      <w:marTop w:val="0"/>
      <w:marBottom w:val="0"/>
      <w:divBdr>
        <w:top w:val="none" w:sz="0" w:space="0" w:color="auto"/>
        <w:left w:val="none" w:sz="0" w:space="0" w:color="auto"/>
        <w:bottom w:val="none" w:sz="0" w:space="0" w:color="auto"/>
        <w:right w:val="none" w:sz="0" w:space="0" w:color="auto"/>
      </w:divBdr>
    </w:div>
    <w:div w:id="373238465">
      <w:bodyDiv w:val="1"/>
      <w:marLeft w:val="0"/>
      <w:marRight w:val="0"/>
      <w:marTop w:val="0"/>
      <w:marBottom w:val="0"/>
      <w:divBdr>
        <w:top w:val="none" w:sz="0" w:space="0" w:color="auto"/>
        <w:left w:val="none" w:sz="0" w:space="0" w:color="auto"/>
        <w:bottom w:val="none" w:sz="0" w:space="0" w:color="auto"/>
        <w:right w:val="none" w:sz="0" w:space="0" w:color="auto"/>
      </w:divBdr>
    </w:div>
    <w:div w:id="380832660">
      <w:bodyDiv w:val="1"/>
      <w:marLeft w:val="0"/>
      <w:marRight w:val="0"/>
      <w:marTop w:val="0"/>
      <w:marBottom w:val="0"/>
      <w:divBdr>
        <w:top w:val="none" w:sz="0" w:space="0" w:color="auto"/>
        <w:left w:val="none" w:sz="0" w:space="0" w:color="auto"/>
        <w:bottom w:val="none" w:sz="0" w:space="0" w:color="auto"/>
        <w:right w:val="none" w:sz="0" w:space="0" w:color="auto"/>
      </w:divBdr>
    </w:div>
    <w:div w:id="382338524">
      <w:bodyDiv w:val="1"/>
      <w:marLeft w:val="0"/>
      <w:marRight w:val="0"/>
      <w:marTop w:val="0"/>
      <w:marBottom w:val="0"/>
      <w:divBdr>
        <w:top w:val="none" w:sz="0" w:space="0" w:color="auto"/>
        <w:left w:val="none" w:sz="0" w:space="0" w:color="auto"/>
        <w:bottom w:val="none" w:sz="0" w:space="0" w:color="auto"/>
        <w:right w:val="none" w:sz="0" w:space="0" w:color="auto"/>
      </w:divBdr>
    </w:div>
    <w:div w:id="384835427">
      <w:bodyDiv w:val="1"/>
      <w:marLeft w:val="0"/>
      <w:marRight w:val="0"/>
      <w:marTop w:val="0"/>
      <w:marBottom w:val="0"/>
      <w:divBdr>
        <w:top w:val="none" w:sz="0" w:space="0" w:color="auto"/>
        <w:left w:val="none" w:sz="0" w:space="0" w:color="auto"/>
        <w:bottom w:val="none" w:sz="0" w:space="0" w:color="auto"/>
        <w:right w:val="none" w:sz="0" w:space="0" w:color="auto"/>
      </w:divBdr>
    </w:div>
    <w:div w:id="402145395">
      <w:bodyDiv w:val="1"/>
      <w:marLeft w:val="0"/>
      <w:marRight w:val="0"/>
      <w:marTop w:val="0"/>
      <w:marBottom w:val="0"/>
      <w:divBdr>
        <w:top w:val="none" w:sz="0" w:space="0" w:color="auto"/>
        <w:left w:val="none" w:sz="0" w:space="0" w:color="auto"/>
        <w:bottom w:val="none" w:sz="0" w:space="0" w:color="auto"/>
        <w:right w:val="none" w:sz="0" w:space="0" w:color="auto"/>
      </w:divBdr>
    </w:div>
    <w:div w:id="402946487">
      <w:bodyDiv w:val="1"/>
      <w:marLeft w:val="0"/>
      <w:marRight w:val="0"/>
      <w:marTop w:val="0"/>
      <w:marBottom w:val="0"/>
      <w:divBdr>
        <w:top w:val="none" w:sz="0" w:space="0" w:color="auto"/>
        <w:left w:val="none" w:sz="0" w:space="0" w:color="auto"/>
        <w:bottom w:val="none" w:sz="0" w:space="0" w:color="auto"/>
        <w:right w:val="none" w:sz="0" w:space="0" w:color="auto"/>
      </w:divBdr>
    </w:div>
    <w:div w:id="445851193">
      <w:bodyDiv w:val="1"/>
      <w:marLeft w:val="0"/>
      <w:marRight w:val="0"/>
      <w:marTop w:val="0"/>
      <w:marBottom w:val="0"/>
      <w:divBdr>
        <w:top w:val="none" w:sz="0" w:space="0" w:color="auto"/>
        <w:left w:val="none" w:sz="0" w:space="0" w:color="auto"/>
        <w:bottom w:val="none" w:sz="0" w:space="0" w:color="auto"/>
        <w:right w:val="none" w:sz="0" w:space="0" w:color="auto"/>
      </w:divBdr>
    </w:div>
    <w:div w:id="460924752">
      <w:bodyDiv w:val="1"/>
      <w:marLeft w:val="0"/>
      <w:marRight w:val="0"/>
      <w:marTop w:val="0"/>
      <w:marBottom w:val="0"/>
      <w:divBdr>
        <w:top w:val="none" w:sz="0" w:space="0" w:color="auto"/>
        <w:left w:val="none" w:sz="0" w:space="0" w:color="auto"/>
        <w:bottom w:val="none" w:sz="0" w:space="0" w:color="auto"/>
        <w:right w:val="none" w:sz="0" w:space="0" w:color="auto"/>
      </w:divBdr>
    </w:div>
    <w:div w:id="490800465">
      <w:bodyDiv w:val="1"/>
      <w:marLeft w:val="0"/>
      <w:marRight w:val="0"/>
      <w:marTop w:val="0"/>
      <w:marBottom w:val="0"/>
      <w:divBdr>
        <w:top w:val="none" w:sz="0" w:space="0" w:color="auto"/>
        <w:left w:val="none" w:sz="0" w:space="0" w:color="auto"/>
        <w:bottom w:val="none" w:sz="0" w:space="0" w:color="auto"/>
        <w:right w:val="none" w:sz="0" w:space="0" w:color="auto"/>
      </w:divBdr>
      <w:divsChild>
        <w:div w:id="612517780">
          <w:marLeft w:val="0"/>
          <w:marRight w:val="0"/>
          <w:marTop w:val="0"/>
          <w:marBottom w:val="0"/>
          <w:divBdr>
            <w:top w:val="none" w:sz="0" w:space="0" w:color="auto"/>
            <w:left w:val="none" w:sz="0" w:space="0" w:color="auto"/>
            <w:bottom w:val="none" w:sz="0" w:space="0" w:color="auto"/>
            <w:right w:val="none" w:sz="0" w:space="0" w:color="auto"/>
          </w:divBdr>
        </w:div>
        <w:div w:id="615258261">
          <w:marLeft w:val="0"/>
          <w:marRight w:val="0"/>
          <w:marTop w:val="0"/>
          <w:marBottom w:val="0"/>
          <w:divBdr>
            <w:top w:val="none" w:sz="0" w:space="0" w:color="auto"/>
            <w:left w:val="none" w:sz="0" w:space="0" w:color="auto"/>
            <w:bottom w:val="none" w:sz="0" w:space="0" w:color="auto"/>
            <w:right w:val="none" w:sz="0" w:space="0" w:color="auto"/>
          </w:divBdr>
        </w:div>
      </w:divsChild>
    </w:div>
    <w:div w:id="496304710">
      <w:bodyDiv w:val="1"/>
      <w:marLeft w:val="0"/>
      <w:marRight w:val="0"/>
      <w:marTop w:val="0"/>
      <w:marBottom w:val="0"/>
      <w:divBdr>
        <w:top w:val="none" w:sz="0" w:space="0" w:color="auto"/>
        <w:left w:val="none" w:sz="0" w:space="0" w:color="auto"/>
        <w:bottom w:val="none" w:sz="0" w:space="0" w:color="auto"/>
        <w:right w:val="none" w:sz="0" w:space="0" w:color="auto"/>
      </w:divBdr>
    </w:div>
    <w:div w:id="514851336">
      <w:bodyDiv w:val="1"/>
      <w:marLeft w:val="0"/>
      <w:marRight w:val="0"/>
      <w:marTop w:val="0"/>
      <w:marBottom w:val="0"/>
      <w:divBdr>
        <w:top w:val="none" w:sz="0" w:space="0" w:color="auto"/>
        <w:left w:val="none" w:sz="0" w:space="0" w:color="auto"/>
        <w:bottom w:val="none" w:sz="0" w:space="0" w:color="auto"/>
        <w:right w:val="none" w:sz="0" w:space="0" w:color="auto"/>
      </w:divBdr>
    </w:div>
    <w:div w:id="585458838">
      <w:bodyDiv w:val="1"/>
      <w:marLeft w:val="0"/>
      <w:marRight w:val="0"/>
      <w:marTop w:val="0"/>
      <w:marBottom w:val="0"/>
      <w:divBdr>
        <w:top w:val="none" w:sz="0" w:space="0" w:color="auto"/>
        <w:left w:val="none" w:sz="0" w:space="0" w:color="auto"/>
        <w:bottom w:val="none" w:sz="0" w:space="0" w:color="auto"/>
        <w:right w:val="none" w:sz="0" w:space="0" w:color="auto"/>
      </w:divBdr>
    </w:div>
    <w:div w:id="622616443">
      <w:bodyDiv w:val="1"/>
      <w:marLeft w:val="0"/>
      <w:marRight w:val="0"/>
      <w:marTop w:val="0"/>
      <w:marBottom w:val="0"/>
      <w:divBdr>
        <w:top w:val="none" w:sz="0" w:space="0" w:color="auto"/>
        <w:left w:val="none" w:sz="0" w:space="0" w:color="auto"/>
        <w:bottom w:val="none" w:sz="0" w:space="0" w:color="auto"/>
        <w:right w:val="none" w:sz="0" w:space="0" w:color="auto"/>
      </w:divBdr>
    </w:div>
    <w:div w:id="689454512">
      <w:bodyDiv w:val="1"/>
      <w:marLeft w:val="0"/>
      <w:marRight w:val="0"/>
      <w:marTop w:val="0"/>
      <w:marBottom w:val="0"/>
      <w:divBdr>
        <w:top w:val="none" w:sz="0" w:space="0" w:color="auto"/>
        <w:left w:val="none" w:sz="0" w:space="0" w:color="auto"/>
        <w:bottom w:val="none" w:sz="0" w:space="0" w:color="auto"/>
        <w:right w:val="none" w:sz="0" w:space="0" w:color="auto"/>
      </w:divBdr>
    </w:div>
    <w:div w:id="710224958">
      <w:bodyDiv w:val="1"/>
      <w:marLeft w:val="0"/>
      <w:marRight w:val="0"/>
      <w:marTop w:val="0"/>
      <w:marBottom w:val="0"/>
      <w:divBdr>
        <w:top w:val="none" w:sz="0" w:space="0" w:color="auto"/>
        <w:left w:val="none" w:sz="0" w:space="0" w:color="auto"/>
        <w:bottom w:val="none" w:sz="0" w:space="0" w:color="auto"/>
        <w:right w:val="none" w:sz="0" w:space="0" w:color="auto"/>
      </w:divBdr>
    </w:div>
    <w:div w:id="713891660">
      <w:bodyDiv w:val="1"/>
      <w:marLeft w:val="0"/>
      <w:marRight w:val="0"/>
      <w:marTop w:val="0"/>
      <w:marBottom w:val="0"/>
      <w:divBdr>
        <w:top w:val="none" w:sz="0" w:space="0" w:color="auto"/>
        <w:left w:val="none" w:sz="0" w:space="0" w:color="auto"/>
        <w:bottom w:val="none" w:sz="0" w:space="0" w:color="auto"/>
        <w:right w:val="none" w:sz="0" w:space="0" w:color="auto"/>
      </w:divBdr>
    </w:div>
    <w:div w:id="743455385">
      <w:bodyDiv w:val="1"/>
      <w:marLeft w:val="0"/>
      <w:marRight w:val="0"/>
      <w:marTop w:val="0"/>
      <w:marBottom w:val="0"/>
      <w:divBdr>
        <w:top w:val="none" w:sz="0" w:space="0" w:color="auto"/>
        <w:left w:val="none" w:sz="0" w:space="0" w:color="auto"/>
        <w:bottom w:val="none" w:sz="0" w:space="0" w:color="auto"/>
        <w:right w:val="none" w:sz="0" w:space="0" w:color="auto"/>
      </w:divBdr>
    </w:div>
    <w:div w:id="797843356">
      <w:bodyDiv w:val="1"/>
      <w:marLeft w:val="0"/>
      <w:marRight w:val="0"/>
      <w:marTop w:val="0"/>
      <w:marBottom w:val="0"/>
      <w:divBdr>
        <w:top w:val="none" w:sz="0" w:space="0" w:color="auto"/>
        <w:left w:val="none" w:sz="0" w:space="0" w:color="auto"/>
        <w:bottom w:val="none" w:sz="0" w:space="0" w:color="auto"/>
        <w:right w:val="none" w:sz="0" w:space="0" w:color="auto"/>
      </w:divBdr>
    </w:div>
    <w:div w:id="798260613">
      <w:bodyDiv w:val="1"/>
      <w:marLeft w:val="0"/>
      <w:marRight w:val="0"/>
      <w:marTop w:val="0"/>
      <w:marBottom w:val="0"/>
      <w:divBdr>
        <w:top w:val="none" w:sz="0" w:space="0" w:color="auto"/>
        <w:left w:val="none" w:sz="0" w:space="0" w:color="auto"/>
        <w:bottom w:val="none" w:sz="0" w:space="0" w:color="auto"/>
        <w:right w:val="none" w:sz="0" w:space="0" w:color="auto"/>
      </w:divBdr>
    </w:div>
    <w:div w:id="804397720">
      <w:bodyDiv w:val="1"/>
      <w:marLeft w:val="0"/>
      <w:marRight w:val="0"/>
      <w:marTop w:val="0"/>
      <w:marBottom w:val="0"/>
      <w:divBdr>
        <w:top w:val="none" w:sz="0" w:space="0" w:color="auto"/>
        <w:left w:val="none" w:sz="0" w:space="0" w:color="auto"/>
        <w:bottom w:val="none" w:sz="0" w:space="0" w:color="auto"/>
        <w:right w:val="none" w:sz="0" w:space="0" w:color="auto"/>
      </w:divBdr>
    </w:div>
    <w:div w:id="839663207">
      <w:bodyDiv w:val="1"/>
      <w:marLeft w:val="0"/>
      <w:marRight w:val="0"/>
      <w:marTop w:val="0"/>
      <w:marBottom w:val="0"/>
      <w:divBdr>
        <w:top w:val="none" w:sz="0" w:space="0" w:color="auto"/>
        <w:left w:val="none" w:sz="0" w:space="0" w:color="auto"/>
        <w:bottom w:val="none" w:sz="0" w:space="0" w:color="auto"/>
        <w:right w:val="none" w:sz="0" w:space="0" w:color="auto"/>
      </w:divBdr>
    </w:div>
    <w:div w:id="866916098">
      <w:bodyDiv w:val="1"/>
      <w:marLeft w:val="0"/>
      <w:marRight w:val="0"/>
      <w:marTop w:val="0"/>
      <w:marBottom w:val="0"/>
      <w:divBdr>
        <w:top w:val="none" w:sz="0" w:space="0" w:color="auto"/>
        <w:left w:val="none" w:sz="0" w:space="0" w:color="auto"/>
        <w:bottom w:val="none" w:sz="0" w:space="0" w:color="auto"/>
        <w:right w:val="none" w:sz="0" w:space="0" w:color="auto"/>
      </w:divBdr>
      <w:divsChild>
        <w:div w:id="936596851">
          <w:marLeft w:val="0"/>
          <w:marRight w:val="0"/>
          <w:marTop w:val="0"/>
          <w:marBottom w:val="0"/>
          <w:divBdr>
            <w:top w:val="none" w:sz="0" w:space="0" w:color="auto"/>
            <w:left w:val="none" w:sz="0" w:space="0" w:color="auto"/>
            <w:bottom w:val="none" w:sz="0" w:space="0" w:color="auto"/>
            <w:right w:val="none" w:sz="0" w:space="0" w:color="auto"/>
          </w:divBdr>
        </w:div>
        <w:div w:id="929461923">
          <w:marLeft w:val="0"/>
          <w:marRight w:val="0"/>
          <w:marTop w:val="0"/>
          <w:marBottom w:val="0"/>
          <w:divBdr>
            <w:top w:val="none" w:sz="0" w:space="0" w:color="auto"/>
            <w:left w:val="none" w:sz="0" w:space="0" w:color="auto"/>
            <w:bottom w:val="none" w:sz="0" w:space="0" w:color="auto"/>
            <w:right w:val="none" w:sz="0" w:space="0" w:color="auto"/>
          </w:divBdr>
        </w:div>
        <w:div w:id="1740589050">
          <w:marLeft w:val="0"/>
          <w:marRight w:val="0"/>
          <w:marTop w:val="0"/>
          <w:marBottom w:val="0"/>
          <w:divBdr>
            <w:top w:val="none" w:sz="0" w:space="0" w:color="auto"/>
            <w:left w:val="none" w:sz="0" w:space="0" w:color="auto"/>
            <w:bottom w:val="none" w:sz="0" w:space="0" w:color="auto"/>
            <w:right w:val="none" w:sz="0" w:space="0" w:color="auto"/>
          </w:divBdr>
        </w:div>
        <w:div w:id="1739325780">
          <w:marLeft w:val="0"/>
          <w:marRight w:val="0"/>
          <w:marTop w:val="0"/>
          <w:marBottom w:val="0"/>
          <w:divBdr>
            <w:top w:val="none" w:sz="0" w:space="0" w:color="auto"/>
            <w:left w:val="none" w:sz="0" w:space="0" w:color="auto"/>
            <w:bottom w:val="none" w:sz="0" w:space="0" w:color="auto"/>
            <w:right w:val="none" w:sz="0" w:space="0" w:color="auto"/>
          </w:divBdr>
        </w:div>
        <w:div w:id="235097304">
          <w:marLeft w:val="0"/>
          <w:marRight w:val="0"/>
          <w:marTop w:val="0"/>
          <w:marBottom w:val="0"/>
          <w:divBdr>
            <w:top w:val="none" w:sz="0" w:space="0" w:color="auto"/>
            <w:left w:val="none" w:sz="0" w:space="0" w:color="auto"/>
            <w:bottom w:val="none" w:sz="0" w:space="0" w:color="auto"/>
            <w:right w:val="none" w:sz="0" w:space="0" w:color="auto"/>
          </w:divBdr>
        </w:div>
        <w:div w:id="198856127">
          <w:marLeft w:val="0"/>
          <w:marRight w:val="0"/>
          <w:marTop w:val="0"/>
          <w:marBottom w:val="0"/>
          <w:divBdr>
            <w:top w:val="none" w:sz="0" w:space="0" w:color="auto"/>
            <w:left w:val="none" w:sz="0" w:space="0" w:color="auto"/>
            <w:bottom w:val="none" w:sz="0" w:space="0" w:color="auto"/>
            <w:right w:val="none" w:sz="0" w:space="0" w:color="auto"/>
          </w:divBdr>
        </w:div>
      </w:divsChild>
    </w:div>
    <w:div w:id="901136262">
      <w:bodyDiv w:val="1"/>
      <w:marLeft w:val="0"/>
      <w:marRight w:val="0"/>
      <w:marTop w:val="0"/>
      <w:marBottom w:val="0"/>
      <w:divBdr>
        <w:top w:val="none" w:sz="0" w:space="0" w:color="auto"/>
        <w:left w:val="none" w:sz="0" w:space="0" w:color="auto"/>
        <w:bottom w:val="none" w:sz="0" w:space="0" w:color="auto"/>
        <w:right w:val="none" w:sz="0" w:space="0" w:color="auto"/>
      </w:divBdr>
    </w:div>
    <w:div w:id="930048076">
      <w:bodyDiv w:val="1"/>
      <w:marLeft w:val="0"/>
      <w:marRight w:val="0"/>
      <w:marTop w:val="0"/>
      <w:marBottom w:val="0"/>
      <w:divBdr>
        <w:top w:val="none" w:sz="0" w:space="0" w:color="auto"/>
        <w:left w:val="none" w:sz="0" w:space="0" w:color="auto"/>
        <w:bottom w:val="none" w:sz="0" w:space="0" w:color="auto"/>
        <w:right w:val="none" w:sz="0" w:space="0" w:color="auto"/>
      </w:divBdr>
    </w:div>
    <w:div w:id="966859309">
      <w:bodyDiv w:val="1"/>
      <w:marLeft w:val="0"/>
      <w:marRight w:val="0"/>
      <w:marTop w:val="0"/>
      <w:marBottom w:val="0"/>
      <w:divBdr>
        <w:top w:val="none" w:sz="0" w:space="0" w:color="auto"/>
        <w:left w:val="none" w:sz="0" w:space="0" w:color="auto"/>
        <w:bottom w:val="none" w:sz="0" w:space="0" w:color="auto"/>
        <w:right w:val="none" w:sz="0" w:space="0" w:color="auto"/>
      </w:divBdr>
    </w:div>
    <w:div w:id="968392527">
      <w:bodyDiv w:val="1"/>
      <w:marLeft w:val="0"/>
      <w:marRight w:val="0"/>
      <w:marTop w:val="0"/>
      <w:marBottom w:val="0"/>
      <w:divBdr>
        <w:top w:val="none" w:sz="0" w:space="0" w:color="auto"/>
        <w:left w:val="none" w:sz="0" w:space="0" w:color="auto"/>
        <w:bottom w:val="none" w:sz="0" w:space="0" w:color="auto"/>
        <w:right w:val="none" w:sz="0" w:space="0" w:color="auto"/>
      </w:divBdr>
    </w:div>
    <w:div w:id="1011184468">
      <w:bodyDiv w:val="1"/>
      <w:marLeft w:val="0"/>
      <w:marRight w:val="0"/>
      <w:marTop w:val="0"/>
      <w:marBottom w:val="0"/>
      <w:divBdr>
        <w:top w:val="none" w:sz="0" w:space="0" w:color="auto"/>
        <w:left w:val="none" w:sz="0" w:space="0" w:color="auto"/>
        <w:bottom w:val="none" w:sz="0" w:space="0" w:color="auto"/>
        <w:right w:val="none" w:sz="0" w:space="0" w:color="auto"/>
      </w:divBdr>
    </w:div>
    <w:div w:id="1012612325">
      <w:bodyDiv w:val="1"/>
      <w:marLeft w:val="0"/>
      <w:marRight w:val="0"/>
      <w:marTop w:val="0"/>
      <w:marBottom w:val="0"/>
      <w:divBdr>
        <w:top w:val="none" w:sz="0" w:space="0" w:color="auto"/>
        <w:left w:val="none" w:sz="0" w:space="0" w:color="auto"/>
        <w:bottom w:val="none" w:sz="0" w:space="0" w:color="auto"/>
        <w:right w:val="none" w:sz="0" w:space="0" w:color="auto"/>
      </w:divBdr>
    </w:div>
    <w:div w:id="1037240417">
      <w:bodyDiv w:val="1"/>
      <w:marLeft w:val="0"/>
      <w:marRight w:val="0"/>
      <w:marTop w:val="0"/>
      <w:marBottom w:val="0"/>
      <w:divBdr>
        <w:top w:val="none" w:sz="0" w:space="0" w:color="auto"/>
        <w:left w:val="none" w:sz="0" w:space="0" w:color="auto"/>
        <w:bottom w:val="none" w:sz="0" w:space="0" w:color="auto"/>
        <w:right w:val="none" w:sz="0" w:space="0" w:color="auto"/>
      </w:divBdr>
    </w:div>
    <w:div w:id="1132602600">
      <w:bodyDiv w:val="1"/>
      <w:marLeft w:val="0"/>
      <w:marRight w:val="0"/>
      <w:marTop w:val="0"/>
      <w:marBottom w:val="0"/>
      <w:divBdr>
        <w:top w:val="none" w:sz="0" w:space="0" w:color="auto"/>
        <w:left w:val="none" w:sz="0" w:space="0" w:color="auto"/>
        <w:bottom w:val="none" w:sz="0" w:space="0" w:color="auto"/>
        <w:right w:val="none" w:sz="0" w:space="0" w:color="auto"/>
      </w:divBdr>
    </w:div>
    <w:div w:id="1170945092">
      <w:bodyDiv w:val="1"/>
      <w:marLeft w:val="0"/>
      <w:marRight w:val="0"/>
      <w:marTop w:val="0"/>
      <w:marBottom w:val="0"/>
      <w:divBdr>
        <w:top w:val="none" w:sz="0" w:space="0" w:color="auto"/>
        <w:left w:val="none" w:sz="0" w:space="0" w:color="auto"/>
        <w:bottom w:val="none" w:sz="0" w:space="0" w:color="auto"/>
        <w:right w:val="none" w:sz="0" w:space="0" w:color="auto"/>
      </w:divBdr>
    </w:div>
    <w:div w:id="1191795343">
      <w:bodyDiv w:val="1"/>
      <w:marLeft w:val="0"/>
      <w:marRight w:val="0"/>
      <w:marTop w:val="0"/>
      <w:marBottom w:val="0"/>
      <w:divBdr>
        <w:top w:val="none" w:sz="0" w:space="0" w:color="auto"/>
        <w:left w:val="none" w:sz="0" w:space="0" w:color="auto"/>
        <w:bottom w:val="none" w:sz="0" w:space="0" w:color="auto"/>
        <w:right w:val="none" w:sz="0" w:space="0" w:color="auto"/>
      </w:divBdr>
    </w:div>
    <w:div w:id="1204555590">
      <w:bodyDiv w:val="1"/>
      <w:marLeft w:val="0"/>
      <w:marRight w:val="0"/>
      <w:marTop w:val="0"/>
      <w:marBottom w:val="0"/>
      <w:divBdr>
        <w:top w:val="none" w:sz="0" w:space="0" w:color="auto"/>
        <w:left w:val="none" w:sz="0" w:space="0" w:color="auto"/>
        <w:bottom w:val="none" w:sz="0" w:space="0" w:color="auto"/>
        <w:right w:val="none" w:sz="0" w:space="0" w:color="auto"/>
      </w:divBdr>
    </w:div>
    <w:div w:id="1227574019">
      <w:bodyDiv w:val="1"/>
      <w:marLeft w:val="0"/>
      <w:marRight w:val="0"/>
      <w:marTop w:val="0"/>
      <w:marBottom w:val="0"/>
      <w:divBdr>
        <w:top w:val="none" w:sz="0" w:space="0" w:color="auto"/>
        <w:left w:val="none" w:sz="0" w:space="0" w:color="auto"/>
        <w:bottom w:val="none" w:sz="0" w:space="0" w:color="auto"/>
        <w:right w:val="none" w:sz="0" w:space="0" w:color="auto"/>
      </w:divBdr>
    </w:div>
    <w:div w:id="1230381741">
      <w:bodyDiv w:val="1"/>
      <w:marLeft w:val="0"/>
      <w:marRight w:val="0"/>
      <w:marTop w:val="0"/>
      <w:marBottom w:val="0"/>
      <w:divBdr>
        <w:top w:val="none" w:sz="0" w:space="0" w:color="auto"/>
        <w:left w:val="none" w:sz="0" w:space="0" w:color="auto"/>
        <w:bottom w:val="none" w:sz="0" w:space="0" w:color="auto"/>
        <w:right w:val="none" w:sz="0" w:space="0" w:color="auto"/>
      </w:divBdr>
    </w:div>
    <w:div w:id="1235970035">
      <w:bodyDiv w:val="1"/>
      <w:marLeft w:val="0"/>
      <w:marRight w:val="0"/>
      <w:marTop w:val="0"/>
      <w:marBottom w:val="0"/>
      <w:divBdr>
        <w:top w:val="none" w:sz="0" w:space="0" w:color="auto"/>
        <w:left w:val="none" w:sz="0" w:space="0" w:color="auto"/>
        <w:bottom w:val="none" w:sz="0" w:space="0" w:color="auto"/>
        <w:right w:val="none" w:sz="0" w:space="0" w:color="auto"/>
      </w:divBdr>
    </w:div>
    <w:div w:id="1288312624">
      <w:bodyDiv w:val="1"/>
      <w:marLeft w:val="0"/>
      <w:marRight w:val="0"/>
      <w:marTop w:val="0"/>
      <w:marBottom w:val="0"/>
      <w:divBdr>
        <w:top w:val="none" w:sz="0" w:space="0" w:color="auto"/>
        <w:left w:val="none" w:sz="0" w:space="0" w:color="auto"/>
        <w:bottom w:val="none" w:sz="0" w:space="0" w:color="auto"/>
        <w:right w:val="none" w:sz="0" w:space="0" w:color="auto"/>
      </w:divBdr>
    </w:div>
    <w:div w:id="1304584202">
      <w:bodyDiv w:val="1"/>
      <w:marLeft w:val="0"/>
      <w:marRight w:val="0"/>
      <w:marTop w:val="0"/>
      <w:marBottom w:val="0"/>
      <w:divBdr>
        <w:top w:val="none" w:sz="0" w:space="0" w:color="auto"/>
        <w:left w:val="none" w:sz="0" w:space="0" w:color="auto"/>
        <w:bottom w:val="none" w:sz="0" w:space="0" w:color="auto"/>
        <w:right w:val="none" w:sz="0" w:space="0" w:color="auto"/>
      </w:divBdr>
    </w:div>
    <w:div w:id="1323968992">
      <w:bodyDiv w:val="1"/>
      <w:marLeft w:val="0"/>
      <w:marRight w:val="0"/>
      <w:marTop w:val="0"/>
      <w:marBottom w:val="0"/>
      <w:divBdr>
        <w:top w:val="none" w:sz="0" w:space="0" w:color="auto"/>
        <w:left w:val="none" w:sz="0" w:space="0" w:color="auto"/>
        <w:bottom w:val="none" w:sz="0" w:space="0" w:color="auto"/>
        <w:right w:val="none" w:sz="0" w:space="0" w:color="auto"/>
      </w:divBdr>
    </w:div>
    <w:div w:id="1327132300">
      <w:bodyDiv w:val="1"/>
      <w:marLeft w:val="0"/>
      <w:marRight w:val="0"/>
      <w:marTop w:val="0"/>
      <w:marBottom w:val="0"/>
      <w:divBdr>
        <w:top w:val="none" w:sz="0" w:space="0" w:color="auto"/>
        <w:left w:val="none" w:sz="0" w:space="0" w:color="auto"/>
        <w:bottom w:val="none" w:sz="0" w:space="0" w:color="auto"/>
        <w:right w:val="none" w:sz="0" w:space="0" w:color="auto"/>
      </w:divBdr>
    </w:div>
    <w:div w:id="1371880106">
      <w:bodyDiv w:val="1"/>
      <w:marLeft w:val="0"/>
      <w:marRight w:val="0"/>
      <w:marTop w:val="0"/>
      <w:marBottom w:val="0"/>
      <w:divBdr>
        <w:top w:val="none" w:sz="0" w:space="0" w:color="auto"/>
        <w:left w:val="none" w:sz="0" w:space="0" w:color="auto"/>
        <w:bottom w:val="none" w:sz="0" w:space="0" w:color="auto"/>
        <w:right w:val="none" w:sz="0" w:space="0" w:color="auto"/>
      </w:divBdr>
    </w:div>
    <w:div w:id="1413359681">
      <w:bodyDiv w:val="1"/>
      <w:marLeft w:val="0"/>
      <w:marRight w:val="0"/>
      <w:marTop w:val="0"/>
      <w:marBottom w:val="0"/>
      <w:divBdr>
        <w:top w:val="none" w:sz="0" w:space="0" w:color="auto"/>
        <w:left w:val="none" w:sz="0" w:space="0" w:color="auto"/>
        <w:bottom w:val="none" w:sz="0" w:space="0" w:color="auto"/>
        <w:right w:val="none" w:sz="0" w:space="0" w:color="auto"/>
      </w:divBdr>
    </w:div>
    <w:div w:id="1425220353">
      <w:bodyDiv w:val="1"/>
      <w:marLeft w:val="0"/>
      <w:marRight w:val="0"/>
      <w:marTop w:val="0"/>
      <w:marBottom w:val="0"/>
      <w:divBdr>
        <w:top w:val="none" w:sz="0" w:space="0" w:color="auto"/>
        <w:left w:val="none" w:sz="0" w:space="0" w:color="auto"/>
        <w:bottom w:val="none" w:sz="0" w:space="0" w:color="auto"/>
        <w:right w:val="none" w:sz="0" w:space="0" w:color="auto"/>
      </w:divBdr>
    </w:div>
    <w:div w:id="1484276786">
      <w:bodyDiv w:val="1"/>
      <w:marLeft w:val="0"/>
      <w:marRight w:val="0"/>
      <w:marTop w:val="0"/>
      <w:marBottom w:val="0"/>
      <w:divBdr>
        <w:top w:val="none" w:sz="0" w:space="0" w:color="auto"/>
        <w:left w:val="none" w:sz="0" w:space="0" w:color="auto"/>
        <w:bottom w:val="none" w:sz="0" w:space="0" w:color="auto"/>
        <w:right w:val="none" w:sz="0" w:space="0" w:color="auto"/>
      </w:divBdr>
    </w:div>
    <w:div w:id="1520579151">
      <w:bodyDiv w:val="1"/>
      <w:marLeft w:val="0"/>
      <w:marRight w:val="0"/>
      <w:marTop w:val="0"/>
      <w:marBottom w:val="0"/>
      <w:divBdr>
        <w:top w:val="none" w:sz="0" w:space="0" w:color="auto"/>
        <w:left w:val="none" w:sz="0" w:space="0" w:color="auto"/>
        <w:bottom w:val="none" w:sz="0" w:space="0" w:color="auto"/>
        <w:right w:val="none" w:sz="0" w:space="0" w:color="auto"/>
      </w:divBdr>
    </w:div>
    <w:div w:id="1539198378">
      <w:bodyDiv w:val="1"/>
      <w:marLeft w:val="0"/>
      <w:marRight w:val="0"/>
      <w:marTop w:val="0"/>
      <w:marBottom w:val="0"/>
      <w:divBdr>
        <w:top w:val="none" w:sz="0" w:space="0" w:color="auto"/>
        <w:left w:val="none" w:sz="0" w:space="0" w:color="auto"/>
        <w:bottom w:val="none" w:sz="0" w:space="0" w:color="auto"/>
        <w:right w:val="none" w:sz="0" w:space="0" w:color="auto"/>
      </w:divBdr>
    </w:div>
    <w:div w:id="1553540806">
      <w:bodyDiv w:val="1"/>
      <w:marLeft w:val="0"/>
      <w:marRight w:val="0"/>
      <w:marTop w:val="0"/>
      <w:marBottom w:val="0"/>
      <w:divBdr>
        <w:top w:val="none" w:sz="0" w:space="0" w:color="auto"/>
        <w:left w:val="none" w:sz="0" w:space="0" w:color="auto"/>
        <w:bottom w:val="none" w:sz="0" w:space="0" w:color="auto"/>
        <w:right w:val="none" w:sz="0" w:space="0" w:color="auto"/>
      </w:divBdr>
    </w:div>
    <w:div w:id="1556894312">
      <w:bodyDiv w:val="1"/>
      <w:marLeft w:val="0"/>
      <w:marRight w:val="0"/>
      <w:marTop w:val="0"/>
      <w:marBottom w:val="0"/>
      <w:divBdr>
        <w:top w:val="none" w:sz="0" w:space="0" w:color="auto"/>
        <w:left w:val="none" w:sz="0" w:space="0" w:color="auto"/>
        <w:bottom w:val="none" w:sz="0" w:space="0" w:color="auto"/>
        <w:right w:val="none" w:sz="0" w:space="0" w:color="auto"/>
      </w:divBdr>
    </w:div>
    <w:div w:id="1592422637">
      <w:bodyDiv w:val="1"/>
      <w:marLeft w:val="0"/>
      <w:marRight w:val="0"/>
      <w:marTop w:val="0"/>
      <w:marBottom w:val="0"/>
      <w:divBdr>
        <w:top w:val="none" w:sz="0" w:space="0" w:color="auto"/>
        <w:left w:val="none" w:sz="0" w:space="0" w:color="auto"/>
        <w:bottom w:val="none" w:sz="0" w:space="0" w:color="auto"/>
        <w:right w:val="none" w:sz="0" w:space="0" w:color="auto"/>
      </w:divBdr>
    </w:div>
    <w:div w:id="1649165523">
      <w:bodyDiv w:val="1"/>
      <w:marLeft w:val="0"/>
      <w:marRight w:val="0"/>
      <w:marTop w:val="0"/>
      <w:marBottom w:val="0"/>
      <w:divBdr>
        <w:top w:val="none" w:sz="0" w:space="0" w:color="auto"/>
        <w:left w:val="none" w:sz="0" w:space="0" w:color="auto"/>
        <w:bottom w:val="none" w:sz="0" w:space="0" w:color="auto"/>
        <w:right w:val="none" w:sz="0" w:space="0" w:color="auto"/>
      </w:divBdr>
    </w:div>
    <w:div w:id="1656226597">
      <w:bodyDiv w:val="1"/>
      <w:marLeft w:val="0"/>
      <w:marRight w:val="0"/>
      <w:marTop w:val="0"/>
      <w:marBottom w:val="0"/>
      <w:divBdr>
        <w:top w:val="none" w:sz="0" w:space="0" w:color="auto"/>
        <w:left w:val="none" w:sz="0" w:space="0" w:color="auto"/>
        <w:bottom w:val="none" w:sz="0" w:space="0" w:color="auto"/>
        <w:right w:val="none" w:sz="0" w:space="0" w:color="auto"/>
      </w:divBdr>
    </w:div>
    <w:div w:id="1708488683">
      <w:bodyDiv w:val="1"/>
      <w:marLeft w:val="0"/>
      <w:marRight w:val="0"/>
      <w:marTop w:val="0"/>
      <w:marBottom w:val="0"/>
      <w:divBdr>
        <w:top w:val="none" w:sz="0" w:space="0" w:color="auto"/>
        <w:left w:val="none" w:sz="0" w:space="0" w:color="auto"/>
        <w:bottom w:val="none" w:sz="0" w:space="0" w:color="auto"/>
        <w:right w:val="none" w:sz="0" w:space="0" w:color="auto"/>
      </w:divBdr>
    </w:div>
    <w:div w:id="1731030331">
      <w:bodyDiv w:val="1"/>
      <w:marLeft w:val="0"/>
      <w:marRight w:val="0"/>
      <w:marTop w:val="0"/>
      <w:marBottom w:val="0"/>
      <w:divBdr>
        <w:top w:val="none" w:sz="0" w:space="0" w:color="auto"/>
        <w:left w:val="none" w:sz="0" w:space="0" w:color="auto"/>
        <w:bottom w:val="none" w:sz="0" w:space="0" w:color="auto"/>
        <w:right w:val="none" w:sz="0" w:space="0" w:color="auto"/>
      </w:divBdr>
    </w:div>
    <w:div w:id="1733890594">
      <w:bodyDiv w:val="1"/>
      <w:marLeft w:val="0"/>
      <w:marRight w:val="0"/>
      <w:marTop w:val="0"/>
      <w:marBottom w:val="0"/>
      <w:divBdr>
        <w:top w:val="none" w:sz="0" w:space="0" w:color="auto"/>
        <w:left w:val="none" w:sz="0" w:space="0" w:color="auto"/>
        <w:bottom w:val="none" w:sz="0" w:space="0" w:color="auto"/>
        <w:right w:val="none" w:sz="0" w:space="0" w:color="auto"/>
      </w:divBdr>
    </w:div>
    <w:div w:id="1738893112">
      <w:bodyDiv w:val="1"/>
      <w:marLeft w:val="0"/>
      <w:marRight w:val="0"/>
      <w:marTop w:val="0"/>
      <w:marBottom w:val="0"/>
      <w:divBdr>
        <w:top w:val="none" w:sz="0" w:space="0" w:color="auto"/>
        <w:left w:val="none" w:sz="0" w:space="0" w:color="auto"/>
        <w:bottom w:val="none" w:sz="0" w:space="0" w:color="auto"/>
        <w:right w:val="none" w:sz="0" w:space="0" w:color="auto"/>
      </w:divBdr>
    </w:div>
    <w:div w:id="1746143088">
      <w:bodyDiv w:val="1"/>
      <w:marLeft w:val="0"/>
      <w:marRight w:val="0"/>
      <w:marTop w:val="0"/>
      <w:marBottom w:val="0"/>
      <w:divBdr>
        <w:top w:val="none" w:sz="0" w:space="0" w:color="auto"/>
        <w:left w:val="none" w:sz="0" w:space="0" w:color="auto"/>
        <w:bottom w:val="none" w:sz="0" w:space="0" w:color="auto"/>
        <w:right w:val="none" w:sz="0" w:space="0" w:color="auto"/>
      </w:divBdr>
    </w:div>
    <w:div w:id="1765883956">
      <w:bodyDiv w:val="1"/>
      <w:marLeft w:val="0"/>
      <w:marRight w:val="0"/>
      <w:marTop w:val="0"/>
      <w:marBottom w:val="0"/>
      <w:divBdr>
        <w:top w:val="none" w:sz="0" w:space="0" w:color="auto"/>
        <w:left w:val="none" w:sz="0" w:space="0" w:color="auto"/>
        <w:bottom w:val="none" w:sz="0" w:space="0" w:color="auto"/>
        <w:right w:val="none" w:sz="0" w:space="0" w:color="auto"/>
      </w:divBdr>
    </w:div>
    <w:div w:id="1767070856">
      <w:bodyDiv w:val="1"/>
      <w:marLeft w:val="0"/>
      <w:marRight w:val="0"/>
      <w:marTop w:val="0"/>
      <w:marBottom w:val="0"/>
      <w:divBdr>
        <w:top w:val="none" w:sz="0" w:space="0" w:color="auto"/>
        <w:left w:val="none" w:sz="0" w:space="0" w:color="auto"/>
        <w:bottom w:val="none" w:sz="0" w:space="0" w:color="auto"/>
        <w:right w:val="none" w:sz="0" w:space="0" w:color="auto"/>
      </w:divBdr>
    </w:div>
    <w:div w:id="1794665882">
      <w:bodyDiv w:val="1"/>
      <w:marLeft w:val="0"/>
      <w:marRight w:val="0"/>
      <w:marTop w:val="0"/>
      <w:marBottom w:val="0"/>
      <w:divBdr>
        <w:top w:val="none" w:sz="0" w:space="0" w:color="auto"/>
        <w:left w:val="none" w:sz="0" w:space="0" w:color="auto"/>
        <w:bottom w:val="none" w:sz="0" w:space="0" w:color="auto"/>
        <w:right w:val="none" w:sz="0" w:space="0" w:color="auto"/>
      </w:divBdr>
    </w:div>
    <w:div w:id="1805655309">
      <w:bodyDiv w:val="1"/>
      <w:marLeft w:val="0"/>
      <w:marRight w:val="0"/>
      <w:marTop w:val="0"/>
      <w:marBottom w:val="0"/>
      <w:divBdr>
        <w:top w:val="none" w:sz="0" w:space="0" w:color="auto"/>
        <w:left w:val="none" w:sz="0" w:space="0" w:color="auto"/>
        <w:bottom w:val="none" w:sz="0" w:space="0" w:color="auto"/>
        <w:right w:val="none" w:sz="0" w:space="0" w:color="auto"/>
      </w:divBdr>
      <w:divsChild>
        <w:div w:id="1869835274">
          <w:marLeft w:val="0"/>
          <w:marRight w:val="0"/>
          <w:marTop w:val="0"/>
          <w:marBottom w:val="0"/>
          <w:divBdr>
            <w:top w:val="none" w:sz="0" w:space="0" w:color="auto"/>
            <w:left w:val="none" w:sz="0" w:space="0" w:color="auto"/>
            <w:bottom w:val="none" w:sz="0" w:space="0" w:color="auto"/>
            <w:right w:val="none" w:sz="0" w:space="0" w:color="auto"/>
          </w:divBdr>
        </w:div>
        <w:div w:id="1974676567">
          <w:marLeft w:val="0"/>
          <w:marRight w:val="0"/>
          <w:marTop w:val="0"/>
          <w:marBottom w:val="0"/>
          <w:divBdr>
            <w:top w:val="none" w:sz="0" w:space="0" w:color="auto"/>
            <w:left w:val="none" w:sz="0" w:space="0" w:color="auto"/>
            <w:bottom w:val="none" w:sz="0" w:space="0" w:color="auto"/>
            <w:right w:val="none" w:sz="0" w:space="0" w:color="auto"/>
          </w:divBdr>
        </w:div>
        <w:div w:id="518354193">
          <w:marLeft w:val="0"/>
          <w:marRight w:val="0"/>
          <w:marTop w:val="0"/>
          <w:marBottom w:val="0"/>
          <w:divBdr>
            <w:top w:val="none" w:sz="0" w:space="0" w:color="auto"/>
            <w:left w:val="none" w:sz="0" w:space="0" w:color="auto"/>
            <w:bottom w:val="none" w:sz="0" w:space="0" w:color="auto"/>
            <w:right w:val="none" w:sz="0" w:space="0" w:color="auto"/>
          </w:divBdr>
        </w:div>
        <w:div w:id="655569849">
          <w:marLeft w:val="0"/>
          <w:marRight w:val="0"/>
          <w:marTop w:val="0"/>
          <w:marBottom w:val="0"/>
          <w:divBdr>
            <w:top w:val="none" w:sz="0" w:space="0" w:color="auto"/>
            <w:left w:val="none" w:sz="0" w:space="0" w:color="auto"/>
            <w:bottom w:val="none" w:sz="0" w:space="0" w:color="auto"/>
            <w:right w:val="none" w:sz="0" w:space="0" w:color="auto"/>
          </w:divBdr>
        </w:div>
        <w:div w:id="1593660495">
          <w:marLeft w:val="0"/>
          <w:marRight w:val="0"/>
          <w:marTop w:val="0"/>
          <w:marBottom w:val="0"/>
          <w:divBdr>
            <w:top w:val="none" w:sz="0" w:space="0" w:color="auto"/>
            <w:left w:val="none" w:sz="0" w:space="0" w:color="auto"/>
            <w:bottom w:val="none" w:sz="0" w:space="0" w:color="auto"/>
            <w:right w:val="none" w:sz="0" w:space="0" w:color="auto"/>
          </w:divBdr>
        </w:div>
        <w:div w:id="1848061451">
          <w:marLeft w:val="0"/>
          <w:marRight w:val="0"/>
          <w:marTop w:val="0"/>
          <w:marBottom w:val="0"/>
          <w:divBdr>
            <w:top w:val="none" w:sz="0" w:space="0" w:color="auto"/>
            <w:left w:val="none" w:sz="0" w:space="0" w:color="auto"/>
            <w:bottom w:val="none" w:sz="0" w:space="0" w:color="auto"/>
            <w:right w:val="none" w:sz="0" w:space="0" w:color="auto"/>
          </w:divBdr>
        </w:div>
      </w:divsChild>
    </w:div>
    <w:div w:id="1836216366">
      <w:bodyDiv w:val="1"/>
      <w:marLeft w:val="0"/>
      <w:marRight w:val="0"/>
      <w:marTop w:val="0"/>
      <w:marBottom w:val="0"/>
      <w:divBdr>
        <w:top w:val="none" w:sz="0" w:space="0" w:color="auto"/>
        <w:left w:val="none" w:sz="0" w:space="0" w:color="auto"/>
        <w:bottom w:val="none" w:sz="0" w:space="0" w:color="auto"/>
        <w:right w:val="none" w:sz="0" w:space="0" w:color="auto"/>
      </w:divBdr>
      <w:divsChild>
        <w:div w:id="197598379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857232180">
      <w:bodyDiv w:val="1"/>
      <w:marLeft w:val="0"/>
      <w:marRight w:val="0"/>
      <w:marTop w:val="0"/>
      <w:marBottom w:val="0"/>
      <w:divBdr>
        <w:top w:val="none" w:sz="0" w:space="0" w:color="auto"/>
        <w:left w:val="none" w:sz="0" w:space="0" w:color="auto"/>
        <w:bottom w:val="none" w:sz="0" w:space="0" w:color="auto"/>
        <w:right w:val="none" w:sz="0" w:space="0" w:color="auto"/>
      </w:divBdr>
    </w:div>
    <w:div w:id="1870529381">
      <w:bodyDiv w:val="1"/>
      <w:marLeft w:val="0"/>
      <w:marRight w:val="0"/>
      <w:marTop w:val="0"/>
      <w:marBottom w:val="0"/>
      <w:divBdr>
        <w:top w:val="none" w:sz="0" w:space="0" w:color="auto"/>
        <w:left w:val="none" w:sz="0" w:space="0" w:color="auto"/>
        <w:bottom w:val="none" w:sz="0" w:space="0" w:color="auto"/>
        <w:right w:val="none" w:sz="0" w:space="0" w:color="auto"/>
      </w:divBdr>
    </w:div>
    <w:div w:id="1872956697">
      <w:bodyDiv w:val="1"/>
      <w:marLeft w:val="0"/>
      <w:marRight w:val="0"/>
      <w:marTop w:val="0"/>
      <w:marBottom w:val="0"/>
      <w:divBdr>
        <w:top w:val="none" w:sz="0" w:space="0" w:color="auto"/>
        <w:left w:val="none" w:sz="0" w:space="0" w:color="auto"/>
        <w:bottom w:val="none" w:sz="0" w:space="0" w:color="auto"/>
        <w:right w:val="none" w:sz="0" w:space="0" w:color="auto"/>
      </w:divBdr>
    </w:div>
    <w:div w:id="1875729724">
      <w:bodyDiv w:val="1"/>
      <w:marLeft w:val="0"/>
      <w:marRight w:val="0"/>
      <w:marTop w:val="0"/>
      <w:marBottom w:val="0"/>
      <w:divBdr>
        <w:top w:val="none" w:sz="0" w:space="0" w:color="auto"/>
        <w:left w:val="none" w:sz="0" w:space="0" w:color="auto"/>
        <w:bottom w:val="none" w:sz="0" w:space="0" w:color="auto"/>
        <w:right w:val="none" w:sz="0" w:space="0" w:color="auto"/>
      </w:divBdr>
    </w:div>
    <w:div w:id="1940023714">
      <w:bodyDiv w:val="1"/>
      <w:marLeft w:val="0"/>
      <w:marRight w:val="0"/>
      <w:marTop w:val="0"/>
      <w:marBottom w:val="0"/>
      <w:divBdr>
        <w:top w:val="none" w:sz="0" w:space="0" w:color="auto"/>
        <w:left w:val="none" w:sz="0" w:space="0" w:color="auto"/>
        <w:bottom w:val="none" w:sz="0" w:space="0" w:color="auto"/>
        <w:right w:val="none" w:sz="0" w:space="0" w:color="auto"/>
      </w:divBdr>
    </w:div>
    <w:div w:id="1942183027">
      <w:bodyDiv w:val="1"/>
      <w:marLeft w:val="0"/>
      <w:marRight w:val="0"/>
      <w:marTop w:val="0"/>
      <w:marBottom w:val="0"/>
      <w:divBdr>
        <w:top w:val="none" w:sz="0" w:space="0" w:color="auto"/>
        <w:left w:val="none" w:sz="0" w:space="0" w:color="auto"/>
        <w:bottom w:val="none" w:sz="0" w:space="0" w:color="auto"/>
        <w:right w:val="none" w:sz="0" w:space="0" w:color="auto"/>
      </w:divBdr>
    </w:div>
    <w:div w:id="1975066231">
      <w:bodyDiv w:val="1"/>
      <w:marLeft w:val="0"/>
      <w:marRight w:val="0"/>
      <w:marTop w:val="0"/>
      <w:marBottom w:val="0"/>
      <w:divBdr>
        <w:top w:val="none" w:sz="0" w:space="0" w:color="auto"/>
        <w:left w:val="none" w:sz="0" w:space="0" w:color="auto"/>
        <w:bottom w:val="none" w:sz="0" w:space="0" w:color="auto"/>
        <w:right w:val="none" w:sz="0" w:space="0" w:color="auto"/>
      </w:divBdr>
    </w:div>
    <w:div w:id="1976793475">
      <w:bodyDiv w:val="1"/>
      <w:marLeft w:val="0"/>
      <w:marRight w:val="0"/>
      <w:marTop w:val="0"/>
      <w:marBottom w:val="0"/>
      <w:divBdr>
        <w:top w:val="none" w:sz="0" w:space="0" w:color="auto"/>
        <w:left w:val="none" w:sz="0" w:space="0" w:color="auto"/>
        <w:bottom w:val="none" w:sz="0" w:space="0" w:color="auto"/>
        <w:right w:val="none" w:sz="0" w:space="0" w:color="auto"/>
      </w:divBdr>
    </w:div>
    <w:div w:id="1994017139">
      <w:bodyDiv w:val="1"/>
      <w:marLeft w:val="0"/>
      <w:marRight w:val="0"/>
      <w:marTop w:val="0"/>
      <w:marBottom w:val="0"/>
      <w:divBdr>
        <w:top w:val="none" w:sz="0" w:space="0" w:color="auto"/>
        <w:left w:val="none" w:sz="0" w:space="0" w:color="auto"/>
        <w:bottom w:val="none" w:sz="0" w:space="0" w:color="auto"/>
        <w:right w:val="none" w:sz="0" w:space="0" w:color="auto"/>
      </w:divBdr>
    </w:div>
    <w:div w:id="2082484773">
      <w:bodyDiv w:val="1"/>
      <w:marLeft w:val="0"/>
      <w:marRight w:val="0"/>
      <w:marTop w:val="0"/>
      <w:marBottom w:val="0"/>
      <w:divBdr>
        <w:top w:val="none" w:sz="0" w:space="0" w:color="auto"/>
        <w:left w:val="none" w:sz="0" w:space="0" w:color="auto"/>
        <w:bottom w:val="none" w:sz="0" w:space="0" w:color="auto"/>
        <w:right w:val="none" w:sz="0" w:space="0" w:color="auto"/>
      </w:divBdr>
    </w:div>
    <w:div w:id="2104297938">
      <w:bodyDiv w:val="1"/>
      <w:marLeft w:val="0"/>
      <w:marRight w:val="0"/>
      <w:marTop w:val="0"/>
      <w:marBottom w:val="0"/>
      <w:divBdr>
        <w:top w:val="none" w:sz="0" w:space="0" w:color="auto"/>
        <w:left w:val="none" w:sz="0" w:space="0" w:color="auto"/>
        <w:bottom w:val="none" w:sz="0" w:space="0" w:color="auto"/>
        <w:right w:val="none" w:sz="0" w:space="0" w:color="auto"/>
      </w:divBdr>
      <w:divsChild>
        <w:div w:id="321355581">
          <w:marLeft w:val="0"/>
          <w:marRight w:val="0"/>
          <w:marTop w:val="570"/>
          <w:marBottom w:val="570"/>
          <w:divBdr>
            <w:top w:val="single" w:sz="24" w:space="0" w:color="F5F2F0"/>
            <w:left w:val="single" w:sz="24" w:space="0" w:color="F5F2F0"/>
            <w:bottom w:val="single" w:sz="24" w:space="0" w:color="F5F2F0"/>
            <w:right w:val="single" w:sz="24" w:space="0" w:color="F5F2F0"/>
          </w:divBdr>
          <w:divsChild>
            <w:div w:id="891120041">
              <w:marLeft w:val="0"/>
              <w:marRight w:val="0"/>
              <w:marTop w:val="0"/>
              <w:marBottom w:val="0"/>
              <w:divBdr>
                <w:top w:val="none" w:sz="0" w:space="0" w:color="auto"/>
                <w:left w:val="none" w:sz="0" w:space="0" w:color="auto"/>
                <w:bottom w:val="none" w:sz="0" w:space="0" w:color="auto"/>
                <w:right w:val="none" w:sz="0" w:space="0" w:color="auto"/>
              </w:divBdr>
              <w:divsChild>
                <w:div w:id="24716755">
                  <w:marLeft w:val="345"/>
                  <w:marRight w:val="525"/>
                  <w:marTop w:val="300"/>
                  <w:marBottom w:val="450"/>
                  <w:divBdr>
                    <w:top w:val="none" w:sz="0" w:space="0" w:color="auto"/>
                    <w:left w:val="none" w:sz="0" w:space="0" w:color="auto"/>
                    <w:bottom w:val="none" w:sz="0" w:space="0" w:color="auto"/>
                    <w:right w:val="none" w:sz="0" w:space="0" w:color="auto"/>
                  </w:divBdr>
                </w:div>
              </w:divsChild>
            </w:div>
          </w:divsChild>
        </w:div>
      </w:divsChild>
    </w:div>
    <w:div w:id="213891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V8_(JavaScript_engine)" TargetMode="External"/><Relationship Id="rId13" Type="http://schemas.openxmlformats.org/officeDocument/2006/relationships/hyperlink" Target="https://code.visualstudio.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JavaScript_engine" TargetMode="External"/><Relationship Id="rId12" Type="http://schemas.openxmlformats.org/officeDocument/2006/relationships/hyperlink" Target="https://en.wikipedia.org/wiki/Comet_(programmin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Ajax_(programming)" TargetMode="External"/><Relationship Id="rId5" Type="http://schemas.openxmlformats.org/officeDocument/2006/relationships/footnotes" Target="footnotes.xml"/><Relationship Id="rId15" Type="http://schemas.openxmlformats.org/officeDocument/2006/relationships/image" Target="media/image1.jpeg"/><Relationship Id="rId10" Type="http://schemas.openxmlformats.org/officeDocument/2006/relationships/hyperlink" Target="https://wikipedia.org/wiki/Node.j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SpiderMonkey" TargetMode="External"/><Relationship Id="rId14" Type="http://schemas.openxmlformats.org/officeDocument/2006/relationships/hyperlink" Target="http://www.jetbrains.com/webst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31</Pages>
  <Words>3650</Words>
  <Characters>20806</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purna chandra</dc:creator>
  <cp:keywords/>
  <dc:description/>
  <cp:lastModifiedBy>purna chandra</cp:lastModifiedBy>
  <cp:revision>14</cp:revision>
  <dcterms:created xsi:type="dcterms:W3CDTF">2021-11-14T00:47:00Z</dcterms:created>
  <dcterms:modified xsi:type="dcterms:W3CDTF">2021-11-15T01:56:00Z</dcterms:modified>
</cp:coreProperties>
</file>