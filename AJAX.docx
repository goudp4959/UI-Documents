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407" w:rsidRDefault="00565407" w:rsidP="0056540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</w:pPr>
      <w:proofErr w:type="gramStart"/>
      <w:r w:rsidRPr="00565407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  <w:t>Ajax </w:t>
      </w:r>
      <w:r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  <w:t>:</w:t>
      </w:r>
      <w:proofErr w:type="gramEnd"/>
    </w:p>
    <w:p w:rsidR="00565407" w:rsidRDefault="00565407" w:rsidP="0056540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</w:pPr>
    </w:p>
    <w:p w:rsidR="00565407" w:rsidRDefault="00565407" w:rsidP="0056540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AJAX is an acronym for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Asynchronous JavaScript and XML</w:t>
      </w:r>
      <w:r>
        <w:rPr>
          <w:rFonts w:ascii="Segoe UI" w:hAnsi="Segoe UI" w:cs="Segoe UI"/>
          <w:color w:val="333333"/>
          <w:shd w:val="clear" w:color="auto" w:fill="FFFFFF"/>
        </w:rPr>
        <w:t>. It is a group of inter-related technologies like </w:t>
      </w:r>
      <w:hyperlink r:id="rId6" w:history="1"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JavaScript</w:t>
        </w:r>
      </w:hyperlink>
      <w:r>
        <w:rPr>
          <w:rFonts w:ascii="Segoe UI" w:hAnsi="Segoe UI" w:cs="Segoe UI"/>
          <w:color w:val="333333"/>
          <w:shd w:val="clear" w:color="auto" w:fill="FFFFFF"/>
        </w:rPr>
        <w:t>, DOM, </w:t>
      </w:r>
      <w:hyperlink r:id="rId7" w:history="1"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XML</w:t>
        </w:r>
      </w:hyperlink>
      <w:r>
        <w:rPr>
          <w:rFonts w:ascii="Segoe UI" w:hAnsi="Segoe UI" w:cs="Segoe UI"/>
          <w:color w:val="333333"/>
          <w:shd w:val="clear" w:color="auto" w:fill="FFFFFF"/>
        </w:rPr>
        <w:t>, </w:t>
      </w:r>
      <w:hyperlink r:id="rId8" w:history="1"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HTML</w:t>
        </w:r>
      </w:hyperlink>
      <w:r>
        <w:rPr>
          <w:rFonts w:ascii="Segoe UI" w:hAnsi="Segoe UI" w:cs="Segoe UI"/>
          <w:color w:val="333333"/>
          <w:shd w:val="clear" w:color="auto" w:fill="FFFFFF"/>
        </w:rPr>
        <w:t>/</w:t>
      </w:r>
      <w:hyperlink r:id="rId9" w:history="1"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XHTML</w:t>
        </w:r>
      </w:hyperlink>
      <w:r>
        <w:rPr>
          <w:rFonts w:ascii="Segoe UI" w:hAnsi="Segoe UI" w:cs="Segoe UI"/>
          <w:color w:val="333333"/>
          <w:shd w:val="clear" w:color="auto" w:fill="FFFFFF"/>
        </w:rPr>
        <w:t>, </w:t>
      </w:r>
      <w:hyperlink r:id="rId10" w:history="1"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CSS</w:t>
        </w:r>
      </w:hyperlink>
      <w:r>
        <w:rPr>
          <w:rFonts w:ascii="Segoe UI" w:hAnsi="Segoe UI" w:cs="Segoe UI"/>
          <w:color w:val="333333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"https://www.javatpoint.com/understanding-xmlhttprequest" </w:instrText>
      </w:r>
      <w:r>
        <w:fldChar w:fldCharType="separate"/>
      </w:r>
      <w:proofErr w:type="gramStart"/>
      <w:r>
        <w:rPr>
          <w:rStyle w:val="Hyperlink"/>
          <w:rFonts w:ascii="Segoe UI" w:hAnsi="Segoe UI" w:cs="Segoe UI"/>
          <w:color w:val="008000"/>
          <w:shd w:val="clear" w:color="auto" w:fill="FFFFFF"/>
        </w:rPr>
        <w:t>XMLHttpRequest</w:t>
      </w:r>
      <w:proofErr w:type="spellEnd"/>
      <w:proofErr w:type="gramEnd"/>
      <w:r>
        <w:fldChar w:fldCharType="end"/>
      </w:r>
      <w:r>
        <w:rPr>
          <w:rFonts w:ascii="Segoe UI" w:hAnsi="Segoe UI" w:cs="Segoe UI"/>
          <w:color w:val="333333"/>
          <w:shd w:val="clear" w:color="auto" w:fill="FFFFFF"/>
        </w:rPr>
        <w:t> etc.</w:t>
      </w:r>
    </w:p>
    <w:p w:rsidR="00565407" w:rsidRDefault="00565407" w:rsidP="0056540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AJAX allows you to send and receive data asynchronously without reloading the web page. So it is fast.</w:t>
      </w:r>
    </w:p>
    <w:p w:rsidR="00565407" w:rsidRDefault="00565407" w:rsidP="0056540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AJAX allows you to send only important information to the server not the entire page. </w:t>
      </w:r>
      <w:proofErr w:type="gramStart"/>
      <w:r>
        <w:rPr>
          <w:rFonts w:ascii="Segoe UI" w:hAnsi="Segoe UI" w:cs="Segoe UI"/>
          <w:color w:val="333333"/>
        </w:rPr>
        <w:t>So only valuable data from the client side is routed to the server side.</w:t>
      </w:r>
      <w:proofErr w:type="gramEnd"/>
      <w:r>
        <w:rPr>
          <w:rFonts w:ascii="Segoe UI" w:hAnsi="Segoe UI" w:cs="Segoe UI"/>
          <w:color w:val="333333"/>
        </w:rPr>
        <w:t xml:space="preserve"> It makes your application interactive and faster.</w:t>
      </w:r>
    </w:p>
    <w:p w:rsidR="00565407" w:rsidRDefault="00565407" w:rsidP="0056540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Segoe UI" w:hAnsi="Segoe UI" w:cs="Segoe UI"/>
          <w:color w:val="333333"/>
          <w:shd w:val="clear" w:color="auto" w:fill="FFFFFF"/>
        </w:rPr>
      </w:pPr>
    </w:p>
    <w:p w:rsidR="00565407" w:rsidRDefault="00565407" w:rsidP="0056540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Segoe UI" w:hAnsi="Segoe UI" w:cs="Segoe UI"/>
          <w:color w:val="333333"/>
          <w:shd w:val="clear" w:color="auto" w:fill="FFFFFF"/>
        </w:rPr>
      </w:pPr>
    </w:p>
    <w:p w:rsidR="00565407" w:rsidRDefault="00565407" w:rsidP="00565407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Where it is used?</w:t>
      </w:r>
    </w:p>
    <w:p w:rsidR="00565407" w:rsidRDefault="00565407" w:rsidP="0056540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There are too many web applications running on the web that are using </w:t>
      </w:r>
      <w:proofErr w:type="spellStart"/>
      <w:r>
        <w:rPr>
          <w:rFonts w:ascii="Segoe UI" w:hAnsi="Segoe UI" w:cs="Segoe UI"/>
          <w:color w:val="333333"/>
        </w:rPr>
        <w:t>ajax</w:t>
      </w:r>
      <w:proofErr w:type="spellEnd"/>
      <w:r>
        <w:rPr>
          <w:rFonts w:ascii="Segoe UI" w:hAnsi="Segoe UI" w:cs="Segoe UI"/>
          <w:color w:val="333333"/>
        </w:rPr>
        <w:t xml:space="preserve"> technology like </w:t>
      </w:r>
      <w:proofErr w:type="spellStart"/>
      <w:r>
        <w:rPr>
          <w:rFonts w:ascii="Segoe UI" w:hAnsi="Segoe UI" w:cs="Segoe UI"/>
          <w:b/>
          <w:bCs/>
          <w:color w:val="333333"/>
        </w:rPr>
        <w:t>gmail</w:t>
      </w:r>
      <w:proofErr w:type="spellEnd"/>
      <w:r>
        <w:rPr>
          <w:rFonts w:ascii="Segoe UI" w:hAnsi="Segoe UI" w:cs="Segoe UI"/>
          <w:color w:val="333333"/>
        </w:rPr>
        <w:t>, </w:t>
      </w:r>
      <w:proofErr w:type="spellStart"/>
      <w:r>
        <w:rPr>
          <w:rFonts w:ascii="Segoe UI" w:hAnsi="Segoe UI" w:cs="Segoe UI"/>
          <w:b/>
          <w:bCs/>
          <w:color w:val="333333"/>
        </w:rPr>
        <w:t>facebook</w:t>
      </w:r>
      <w:r>
        <w:rPr>
          <w:rFonts w:ascii="Segoe UI" w:hAnsi="Segoe UI" w:cs="Segoe UI"/>
          <w:color w:val="333333"/>
        </w:rPr>
        <w:t>,</w:t>
      </w:r>
      <w:r>
        <w:rPr>
          <w:rFonts w:ascii="Segoe UI" w:hAnsi="Segoe UI" w:cs="Segoe UI"/>
          <w:b/>
          <w:bCs/>
          <w:color w:val="333333"/>
        </w:rPr>
        <w:t>twitter</w:t>
      </w:r>
      <w:proofErr w:type="spellEnd"/>
      <w:r>
        <w:rPr>
          <w:rFonts w:ascii="Segoe UI" w:hAnsi="Segoe UI" w:cs="Segoe UI"/>
          <w:color w:val="333333"/>
        </w:rPr>
        <w:t>,</w:t>
      </w:r>
      <w:r>
        <w:rPr>
          <w:rFonts w:ascii="Segoe UI" w:hAnsi="Segoe UI" w:cs="Segoe UI"/>
          <w:b/>
          <w:bCs/>
          <w:color w:val="333333"/>
        </w:rPr>
        <w:t> </w:t>
      </w:r>
      <w:proofErr w:type="spellStart"/>
      <w:r>
        <w:rPr>
          <w:rFonts w:ascii="Segoe UI" w:hAnsi="Segoe UI" w:cs="Segoe UI"/>
          <w:b/>
          <w:bCs/>
          <w:color w:val="333333"/>
        </w:rPr>
        <w:t>google</w:t>
      </w:r>
      <w:proofErr w:type="spellEnd"/>
      <w:r>
        <w:rPr>
          <w:rFonts w:ascii="Segoe UI" w:hAnsi="Segoe UI" w:cs="Segoe UI"/>
          <w:b/>
          <w:bCs/>
          <w:color w:val="333333"/>
        </w:rPr>
        <w:t xml:space="preserve"> map</w:t>
      </w:r>
      <w:r>
        <w:rPr>
          <w:rFonts w:ascii="Segoe UI" w:hAnsi="Segoe UI" w:cs="Segoe UI"/>
          <w:color w:val="333333"/>
        </w:rPr>
        <w:t>, </w:t>
      </w:r>
      <w:proofErr w:type="spellStart"/>
      <w:r>
        <w:rPr>
          <w:rFonts w:ascii="Segoe UI" w:hAnsi="Segoe UI" w:cs="Segoe UI"/>
          <w:b/>
          <w:bCs/>
          <w:color w:val="333333"/>
        </w:rPr>
        <w:t>youtube</w:t>
      </w:r>
      <w:proofErr w:type="spellEnd"/>
      <w:r>
        <w:rPr>
          <w:rFonts w:ascii="Segoe UI" w:hAnsi="Segoe UI" w:cs="Segoe UI"/>
          <w:color w:val="333333"/>
        </w:rPr>
        <w:t> etc.</w:t>
      </w:r>
    </w:p>
    <w:p w:rsidR="00565407" w:rsidRDefault="00565407" w:rsidP="0056540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Segoe UI" w:hAnsi="Segoe UI" w:cs="Segoe UI"/>
          <w:color w:val="333333"/>
          <w:shd w:val="clear" w:color="auto" w:fill="FFFFFF"/>
        </w:rPr>
      </w:pPr>
    </w:p>
    <w:p w:rsidR="00565407" w:rsidRDefault="00565407" w:rsidP="0056540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Segoe UI" w:hAnsi="Segoe UI" w:cs="Segoe UI"/>
          <w:color w:val="333333"/>
          <w:shd w:val="clear" w:color="auto" w:fill="FFFFFF"/>
        </w:rPr>
      </w:pPr>
    </w:p>
    <w:p w:rsidR="00565407" w:rsidRDefault="00565407" w:rsidP="00565407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/>
          <w:b w:val="0"/>
          <w:bCs w:val="0"/>
          <w:color w:val="610B38"/>
          <w:sz w:val="44"/>
          <w:szCs w:val="44"/>
        </w:rPr>
        <w:t xml:space="preserve">Understanding Synchronous </w:t>
      </w:r>
      <w:proofErr w:type="spellStart"/>
      <w:r>
        <w:rPr>
          <w:rFonts w:ascii="Helvetica" w:hAnsi="Helvetica"/>
          <w:b w:val="0"/>
          <w:bCs w:val="0"/>
          <w:color w:val="610B38"/>
          <w:sz w:val="44"/>
          <w:szCs w:val="44"/>
        </w:rPr>
        <w:t>vs</w:t>
      </w:r>
      <w:proofErr w:type="spellEnd"/>
      <w:r>
        <w:rPr>
          <w:rFonts w:ascii="Helvetica" w:hAnsi="Helvetica"/>
          <w:b w:val="0"/>
          <w:bCs w:val="0"/>
          <w:color w:val="610B38"/>
          <w:sz w:val="44"/>
          <w:szCs w:val="44"/>
        </w:rPr>
        <w:t xml:space="preserve"> Asynchronous</w:t>
      </w:r>
    </w:p>
    <w:p w:rsidR="00565407" w:rsidRDefault="00565407" w:rsidP="0056540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Before understanding AJAX, let’s understand classic web application model and </w:t>
      </w:r>
      <w:proofErr w:type="spellStart"/>
      <w:proofErr w:type="gramStart"/>
      <w:r>
        <w:rPr>
          <w:rFonts w:ascii="Segoe UI" w:hAnsi="Segoe UI" w:cs="Segoe UI"/>
          <w:color w:val="333333"/>
        </w:rPr>
        <w:t>ajax</w:t>
      </w:r>
      <w:proofErr w:type="spellEnd"/>
      <w:proofErr w:type="gramEnd"/>
      <w:r>
        <w:rPr>
          <w:rFonts w:ascii="Segoe UI" w:hAnsi="Segoe UI" w:cs="Segoe UI"/>
          <w:color w:val="333333"/>
        </w:rPr>
        <w:t xml:space="preserve"> web application model first.</w:t>
      </w:r>
    </w:p>
    <w:p w:rsidR="00565407" w:rsidRDefault="00565407" w:rsidP="0056540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565407" w:rsidRDefault="00565407" w:rsidP="0056540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565407" w:rsidRDefault="00565407" w:rsidP="0056540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565407" w:rsidRDefault="00565407" w:rsidP="0056540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565407" w:rsidRDefault="00565407" w:rsidP="0056540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565407" w:rsidRDefault="00565407" w:rsidP="0056540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Times New Roman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lastRenderedPageBreak/>
        <w:t>Synchronous (Classic Web-Application Model)</w:t>
      </w:r>
    </w:p>
    <w:p w:rsidR="00565407" w:rsidRDefault="00565407" w:rsidP="0056540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A synchronous request blocks the client until operation completes i.e. browser is unresponsive. In such case, </w:t>
      </w: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 xml:space="preserve"> engine of the browser is blocked.</w:t>
      </w:r>
    </w:p>
    <w:p w:rsidR="00565407" w:rsidRDefault="00565407" w:rsidP="00565407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>
            <wp:extent cx="4667250" cy="2085975"/>
            <wp:effectExtent l="0" t="0" r="0" b="9525"/>
            <wp:docPr id="4" name="Picture 4" descr="synchronous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nchronous reque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407" w:rsidRDefault="00565407" w:rsidP="0056540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As you can see in the above image, full page is refreshed at request time and user is blocked until request completes.</w:t>
      </w:r>
    </w:p>
    <w:p w:rsidR="00565407" w:rsidRDefault="00565407" w:rsidP="0056540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understand it another way.</w:t>
      </w:r>
    </w:p>
    <w:p w:rsidR="00565407" w:rsidRDefault="00565407" w:rsidP="00565407">
      <w:pPr>
        <w:jc w:val="center"/>
        <w:textAlignment w:val="baseline"/>
        <w:rPr>
          <w:rFonts w:ascii="inherit" w:hAnsi="inherit" w:cs="Times New Roman"/>
          <w:color w:val="FFFFFF"/>
          <w:sz w:val="20"/>
          <w:szCs w:val="20"/>
        </w:rPr>
      </w:pPr>
      <w:r>
        <w:rPr>
          <w:rFonts w:ascii="inherit" w:hAnsi="inherit"/>
          <w:color w:val="FFFFFF"/>
          <w:sz w:val="20"/>
          <w:szCs w:val="20"/>
        </w:rPr>
        <w:t>19.2M</w:t>
      </w:r>
    </w:p>
    <w:p w:rsidR="00565407" w:rsidRDefault="00565407" w:rsidP="00565407">
      <w:pPr>
        <w:jc w:val="center"/>
        <w:textAlignment w:val="baseline"/>
        <w:rPr>
          <w:rFonts w:ascii="inherit" w:hAnsi="inherit"/>
          <w:color w:val="FFFFFF"/>
          <w:sz w:val="20"/>
          <w:szCs w:val="20"/>
        </w:rPr>
      </w:pPr>
      <w:r>
        <w:rPr>
          <w:rFonts w:ascii="inherit" w:hAnsi="inherit"/>
          <w:color w:val="FFFFFF"/>
          <w:sz w:val="20"/>
          <w:szCs w:val="20"/>
        </w:rPr>
        <w:t>400</w:t>
      </w:r>
    </w:p>
    <w:p w:rsidR="00565407" w:rsidRDefault="00565407" w:rsidP="00565407">
      <w:pPr>
        <w:jc w:val="center"/>
        <w:textAlignment w:val="baseline"/>
        <w:rPr>
          <w:rFonts w:ascii="inherit" w:hAnsi="inherit"/>
          <w:color w:val="FFFFFF"/>
          <w:sz w:val="21"/>
          <w:szCs w:val="21"/>
        </w:rPr>
      </w:pPr>
      <w:r>
        <w:rPr>
          <w:rFonts w:ascii="inherit" w:hAnsi="inherit"/>
          <w:color w:val="FFFFFF"/>
          <w:sz w:val="21"/>
          <w:szCs w:val="21"/>
        </w:rPr>
        <w:t>Java Try Catch</w:t>
      </w:r>
    </w:p>
    <w:p w:rsidR="00565407" w:rsidRDefault="00565407" w:rsidP="00565407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4191000" cy="2333625"/>
            <wp:effectExtent l="0" t="0" r="0" b="9525"/>
            <wp:docPr id="3" name="Picture 3" descr="how synchronous request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synchronous request work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407" w:rsidRDefault="00565407" w:rsidP="00565407">
      <w:r>
        <w:pict>
          <v:rect id="_x0000_i1025" style="width:0;height:.75pt" o:hralign="left" o:hrstd="t" o:hrnoshade="t" o:hr="t" fillcolor="#d4d4d4" stroked="f"/>
        </w:pict>
      </w:r>
    </w:p>
    <w:p w:rsidR="00565407" w:rsidRDefault="00565407" w:rsidP="00565407">
      <w:pPr>
        <w:pStyle w:val="Heading2"/>
        <w:shd w:val="clear" w:color="auto" w:fill="FFFFFF"/>
        <w:spacing w:line="312" w:lineRule="atLeast"/>
        <w:jc w:val="both"/>
        <w:rPr>
          <w:ins w:id="0" w:author="Unknown"/>
          <w:rFonts w:ascii="Helvetica" w:hAnsi="Helvetica"/>
          <w:b w:val="0"/>
          <w:bCs w:val="0"/>
          <w:color w:val="610B38"/>
          <w:sz w:val="38"/>
          <w:szCs w:val="38"/>
        </w:rPr>
      </w:pPr>
      <w:ins w:id="1" w:author="Unknown">
        <w:r>
          <w:rPr>
            <w:rFonts w:ascii="Helvetica" w:hAnsi="Helvetica"/>
            <w:b w:val="0"/>
            <w:bCs w:val="0"/>
            <w:color w:val="610B38"/>
            <w:sz w:val="38"/>
            <w:szCs w:val="38"/>
          </w:rPr>
          <w:lastRenderedPageBreak/>
          <w:t>Asynchronous (AJAX Web-Application Model)</w:t>
        </w:r>
      </w:ins>
    </w:p>
    <w:p w:rsidR="00565407" w:rsidRDefault="00565407" w:rsidP="00565407">
      <w:pPr>
        <w:pStyle w:val="NormalWeb"/>
        <w:shd w:val="clear" w:color="auto" w:fill="FFFFFF"/>
        <w:jc w:val="both"/>
        <w:rPr>
          <w:ins w:id="2" w:author="Unknown"/>
          <w:rFonts w:ascii="Segoe UI" w:hAnsi="Segoe UI" w:cs="Segoe UI"/>
          <w:color w:val="333333"/>
        </w:rPr>
      </w:pPr>
      <w:ins w:id="3" w:author="Unknown">
        <w:r>
          <w:rPr>
            <w:rFonts w:ascii="Segoe UI" w:hAnsi="Segoe UI" w:cs="Segoe UI"/>
            <w:color w:val="333333"/>
          </w:rPr>
          <w:t xml:space="preserve">An asynchronous request doesn’t block the client i.e. browser is responsive. At that time, user can perform </w:t>
        </w:r>
        <w:proofErr w:type="gramStart"/>
        <w:r>
          <w:rPr>
            <w:rFonts w:ascii="Segoe UI" w:hAnsi="Segoe UI" w:cs="Segoe UI"/>
            <w:color w:val="333333"/>
          </w:rPr>
          <w:t>another operations</w:t>
        </w:r>
        <w:proofErr w:type="gramEnd"/>
        <w:r>
          <w:rPr>
            <w:rFonts w:ascii="Segoe UI" w:hAnsi="Segoe UI" w:cs="Segoe UI"/>
            <w:color w:val="333333"/>
          </w:rPr>
          <w:t xml:space="preserve"> also. In such case, </w:t>
        </w:r>
        <w:proofErr w:type="spellStart"/>
        <w:r>
          <w:rPr>
            <w:rFonts w:ascii="Segoe UI" w:hAnsi="Segoe UI" w:cs="Segoe UI"/>
            <w:color w:val="333333"/>
          </w:rPr>
          <w:t>javascript</w:t>
        </w:r>
        <w:proofErr w:type="spellEnd"/>
        <w:r>
          <w:rPr>
            <w:rFonts w:ascii="Segoe UI" w:hAnsi="Segoe UI" w:cs="Segoe UI"/>
            <w:color w:val="333333"/>
          </w:rPr>
          <w:t xml:space="preserve"> engine of the browser is not blocked.</w:t>
        </w:r>
      </w:ins>
    </w:p>
    <w:p w:rsidR="00565407" w:rsidRDefault="00565407" w:rsidP="00565407">
      <w:pPr>
        <w:rPr>
          <w:ins w:id="4" w:author="Unknown"/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>
            <wp:extent cx="4667250" cy="2714625"/>
            <wp:effectExtent l="0" t="0" r="0" b="9525"/>
            <wp:docPr id="2" name="Picture 2" descr="asynchronous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synchronous reque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407" w:rsidRDefault="00565407" w:rsidP="00565407">
      <w:pPr>
        <w:pStyle w:val="NormalWeb"/>
        <w:shd w:val="clear" w:color="auto" w:fill="FFFFFF"/>
        <w:jc w:val="both"/>
        <w:rPr>
          <w:ins w:id="5" w:author="Unknown"/>
          <w:rFonts w:ascii="Segoe UI" w:hAnsi="Segoe UI" w:cs="Segoe UI"/>
          <w:color w:val="333333"/>
        </w:rPr>
      </w:pPr>
      <w:ins w:id="6" w:author="Unknown">
        <w:r>
          <w:rPr>
            <w:rFonts w:ascii="Segoe UI" w:hAnsi="Segoe UI" w:cs="Segoe UI"/>
            <w:color w:val="333333"/>
          </w:rPr>
          <w:t xml:space="preserve">As you can see in the above image, full page is not refreshed at request time and user gets response from the </w:t>
        </w:r>
        <w:proofErr w:type="spellStart"/>
        <w:proofErr w:type="gramStart"/>
        <w:r>
          <w:rPr>
            <w:rFonts w:ascii="Segoe UI" w:hAnsi="Segoe UI" w:cs="Segoe UI"/>
            <w:color w:val="333333"/>
          </w:rPr>
          <w:t>ajax</w:t>
        </w:r>
        <w:proofErr w:type="spellEnd"/>
        <w:proofErr w:type="gramEnd"/>
        <w:r>
          <w:rPr>
            <w:rFonts w:ascii="Segoe UI" w:hAnsi="Segoe UI" w:cs="Segoe UI"/>
            <w:color w:val="333333"/>
          </w:rPr>
          <w:t xml:space="preserve"> engine.</w:t>
        </w:r>
      </w:ins>
    </w:p>
    <w:p w:rsidR="00565407" w:rsidRDefault="00565407" w:rsidP="00565407">
      <w:pPr>
        <w:pStyle w:val="NormalWeb"/>
        <w:shd w:val="clear" w:color="auto" w:fill="FFFFFF"/>
        <w:jc w:val="both"/>
        <w:rPr>
          <w:ins w:id="7" w:author="Unknown"/>
          <w:rFonts w:ascii="Segoe UI" w:hAnsi="Segoe UI" w:cs="Segoe UI"/>
          <w:color w:val="333333"/>
        </w:rPr>
      </w:pPr>
      <w:ins w:id="8" w:author="Unknown">
        <w:r>
          <w:rPr>
            <w:rFonts w:ascii="Segoe UI" w:hAnsi="Segoe UI" w:cs="Segoe UI"/>
            <w:color w:val="333333"/>
          </w:rPr>
          <w:t>Let's try to understand asynchronous communication by the image given below.</w:t>
        </w:r>
      </w:ins>
    </w:p>
    <w:p w:rsidR="00565407" w:rsidRDefault="00565407" w:rsidP="00565407">
      <w:pPr>
        <w:rPr>
          <w:ins w:id="9" w:author="Unknown"/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>
            <wp:extent cx="3810000" cy="2495550"/>
            <wp:effectExtent l="0" t="0" r="0" b="0"/>
            <wp:docPr id="1" name="Picture 1" descr="how asynchronous request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asynchronous request work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407" w:rsidRDefault="00565407" w:rsidP="00565407">
      <w:pPr>
        <w:pStyle w:val="Heading4"/>
        <w:pBdr>
          <w:left w:val="single" w:sz="18" w:space="30" w:color="FFA500"/>
        </w:pBdr>
        <w:shd w:val="clear" w:color="auto" w:fill="FAEBD7"/>
        <w:jc w:val="both"/>
        <w:rPr>
          <w:ins w:id="10" w:author="Unknown"/>
          <w:rFonts w:ascii="Arial" w:hAnsi="Arial" w:cs="Arial"/>
          <w:b w:val="0"/>
          <w:bCs w:val="0"/>
          <w:color w:val="333333"/>
          <w:sz w:val="23"/>
          <w:szCs w:val="23"/>
        </w:rPr>
      </w:pPr>
      <w:ins w:id="11" w:author="Unknown">
        <w:r>
          <w:rPr>
            <w:rFonts w:ascii="Arial" w:hAnsi="Arial" w:cs="Arial"/>
            <w:b w:val="0"/>
            <w:bCs w:val="0"/>
            <w:color w:val="333333"/>
            <w:sz w:val="23"/>
            <w:szCs w:val="23"/>
          </w:rPr>
          <w:t>Note: every blocking operation is not synchronous and every unblocking operation is not asynchronous.</w:t>
        </w:r>
      </w:ins>
    </w:p>
    <w:p w:rsidR="00565407" w:rsidRDefault="00565407" w:rsidP="0056540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Segoe UI" w:hAnsi="Segoe UI" w:cs="Segoe UI"/>
          <w:color w:val="333333"/>
          <w:shd w:val="clear" w:color="auto" w:fill="FFFFFF"/>
        </w:rPr>
      </w:pPr>
    </w:p>
    <w:p w:rsidR="00565407" w:rsidRDefault="00565407" w:rsidP="0056540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Segoe UI" w:hAnsi="Segoe UI" w:cs="Segoe UI"/>
          <w:color w:val="333333"/>
          <w:shd w:val="clear" w:color="auto" w:fill="FFFFFF"/>
        </w:rPr>
      </w:pPr>
    </w:p>
    <w:p w:rsidR="00565407" w:rsidRDefault="00565407" w:rsidP="0056540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Segoe UI" w:hAnsi="Segoe UI" w:cs="Segoe UI"/>
          <w:color w:val="333333"/>
          <w:shd w:val="clear" w:color="auto" w:fill="FFFFFF"/>
        </w:rPr>
      </w:pPr>
    </w:p>
    <w:p w:rsidR="00565407" w:rsidRDefault="00565407" w:rsidP="0056540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Segoe UI" w:hAnsi="Segoe UI" w:cs="Segoe UI"/>
          <w:color w:val="333333"/>
          <w:shd w:val="clear" w:color="auto" w:fill="FFFFFF"/>
        </w:rPr>
      </w:pPr>
    </w:p>
    <w:p w:rsidR="00565407" w:rsidRDefault="00565407" w:rsidP="00565407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/>
          <w:b w:val="0"/>
          <w:bCs w:val="0"/>
          <w:color w:val="610B38"/>
          <w:sz w:val="44"/>
          <w:szCs w:val="44"/>
        </w:rPr>
        <w:t>AJAX Technologies</w:t>
      </w:r>
    </w:p>
    <w:p w:rsidR="00565407" w:rsidRDefault="00565407" w:rsidP="0056540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As describe earlier, </w:t>
      </w:r>
      <w:proofErr w:type="spellStart"/>
      <w:proofErr w:type="gramStart"/>
      <w:r>
        <w:rPr>
          <w:rFonts w:ascii="Segoe UI" w:hAnsi="Segoe UI" w:cs="Segoe UI"/>
          <w:color w:val="333333"/>
        </w:rPr>
        <w:t>ajax</w:t>
      </w:r>
      <w:proofErr w:type="spellEnd"/>
      <w:proofErr w:type="gramEnd"/>
      <w:r>
        <w:rPr>
          <w:rFonts w:ascii="Segoe UI" w:hAnsi="Segoe UI" w:cs="Segoe UI"/>
          <w:color w:val="333333"/>
        </w:rPr>
        <w:t xml:space="preserve"> is not a technology but group of inter-related technologies. </w:t>
      </w:r>
      <w:hyperlink r:id="rId15" w:history="1">
        <w:proofErr w:type="gramStart"/>
        <w:r>
          <w:rPr>
            <w:rStyle w:val="Hyperlink"/>
            <w:rFonts w:ascii="Segoe UI" w:hAnsi="Segoe UI" w:cs="Segoe UI"/>
            <w:color w:val="008000"/>
            <w:u w:val="none"/>
          </w:rPr>
          <w:t>AJAX</w:t>
        </w:r>
      </w:hyperlink>
      <w:r>
        <w:rPr>
          <w:rFonts w:ascii="Segoe UI" w:hAnsi="Segoe UI" w:cs="Segoe UI"/>
          <w:color w:val="333333"/>
        </w:rPr>
        <w:t> technologies includes</w:t>
      </w:r>
      <w:proofErr w:type="gramEnd"/>
      <w:r>
        <w:rPr>
          <w:rFonts w:ascii="Segoe UI" w:hAnsi="Segoe UI" w:cs="Segoe UI"/>
          <w:color w:val="333333"/>
        </w:rPr>
        <w:t>:</w:t>
      </w:r>
    </w:p>
    <w:p w:rsidR="00565407" w:rsidRDefault="00565407" w:rsidP="0056540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hyperlink r:id="rId16" w:history="1">
        <w:r>
          <w:rPr>
            <w:rStyle w:val="Hyperlink"/>
            <w:rFonts w:ascii="Segoe UI" w:hAnsi="Segoe UI" w:cs="Segoe UI"/>
            <w:color w:val="008000"/>
            <w:u w:val="none"/>
          </w:rPr>
          <w:t>HTML</w:t>
        </w:r>
      </w:hyperlink>
      <w:r>
        <w:rPr>
          <w:rFonts w:ascii="Segoe UI" w:hAnsi="Segoe UI" w:cs="Segoe UI"/>
          <w:color w:val="000000"/>
        </w:rPr>
        <w:t>/</w:t>
      </w:r>
      <w:hyperlink r:id="rId17" w:history="1">
        <w:r>
          <w:rPr>
            <w:rStyle w:val="Hyperlink"/>
            <w:rFonts w:ascii="Segoe UI" w:hAnsi="Segoe UI" w:cs="Segoe UI"/>
            <w:color w:val="008000"/>
            <w:u w:val="none"/>
          </w:rPr>
          <w:t>XHTML</w:t>
        </w:r>
      </w:hyperlink>
      <w:r>
        <w:rPr>
          <w:rFonts w:ascii="Segoe UI" w:hAnsi="Segoe UI" w:cs="Segoe UI"/>
          <w:color w:val="000000"/>
        </w:rPr>
        <w:t> and </w:t>
      </w:r>
      <w:hyperlink r:id="rId18" w:history="1">
        <w:r>
          <w:rPr>
            <w:rStyle w:val="Hyperlink"/>
            <w:rFonts w:ascii="Segoe UI" w:hAnsi="Segoe UI" w:cs="Segoe UI"/>
            <w:color w:val="008000"/>
            <w:u w:val="none"/>
          </w:rPr>
          <w:t>CSS</w:t>
        </w:r>
      </w:hyperlink>
    </w:p>
    <w:p w:rsidR="00565407" w:rsidRDefault="00565407" w:rsidP="0056540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DOM</w:t>
      </w:r>
    </w:p>
    <w:p w:rsidR="00565407" w:rsidRDefault="00565407" w:rsidP="0056540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hyperlink r:id="rId19" w:history="1">
        <w:r>
          <w:rPr>
            <w:rStyle w:val="Hyperlink"/>
            <w:rFonts w:ascii="Segoe UI" w:hAnsi="Segoe UI" w:cs="Segoe UI"/>
            <w:color w:val="008000"/>
            <w:u w:val="none"/>
          </w:rPr>
          <w:t>XML</w:t>
        </w:r>
      </w:hyperlink>
      <w:r>
        <w:rPr>
          <w:rFonts w:ascii="Segoe UI" w:hAnsi="Segoe UI" w:cs="Segoe UI"/>
          <w:color w:val="000000"/>
        </w:rPr>
        <w:t> or </w:t>
      </w:r>
      <w:hyperlink r:id="rId20" w:history="1">
        <w:r>
          <w:rPr>
            <w:rStyle w:val="Hyperlink"/>
            <w:rFonts w:ascii="Segoe UI" w:hAnsi="Segoe UI" w:cs="Segoe UI"/>
            <w:color w:val="008000"/>
            <w:u w:val="none"/>
          </w:rPr>
          <w:t>JSON</w:t>
        </w:r>
      </w:hyperlink>
    </w:p>
    <w:p w:rsidR="00565407" w:rsidRDefault="00565407" w:rsidP="0056540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hyperlink r:id="rId21" w:history="1">
        <w:proofErr w:type="spellStart"/>
        <w:r>
          <w:rPr>
            <w:rStyle w:val="Hyperlink"/>
            <w:rFonts w:ascii="Segoe UI" w:hAnsi="Segoe UI" w:cs="Segoe UI"/>
            <w:color w:val="008000"/>
            <w:u w:val="none"/>
          </w:rPr>
          <w:t>XMLHttpRequest</w:t>
        </w:r>
        <w:proofErr w:type="spellEnd"/>
      </w:hyperlink>
    </w:p>
    <w:p w:rsidR="00565407" w:rsidRDefault="00565407" w:rsidP="0056540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hyperlink r:id="rId22" w:history="1">
        <w:r>
          <w:rPr>
            <w:rStyle w:val="Hyperlink"/>
            <w:rFonts w:ascii="Segoe UI" w:hAnsi="Segoe UI" w:cs="Segoe UI"/>
            <w:color w:val="008000"/>
            <w:u w:val="none"/>
          </w:rPr>
          <w:t>JavaScript</w:t>
        </w:r>
      </w:hyperlink>
    </w:p>
    <w:p w:rsidR="00565407" w:rsidRDefault="00565407" w:rsidP="00565407">
      <w:pPr>
        <w:spacing w:after="0" w:line="240" w:lineRule="auto"/>
        <w:rPr>
          <w:rFonts w:ascii="Times New Roman" w:hAnsi="Times New Roman" w:cs="Times New Roman"/>
        </w:rPr>
      </w:pPr>
      <w:r>
        <w:pict>
          <v:rect id="_x0000_i1026" style="width:0;height:.75pt" o:hralign="left" o:hrstd="t" o:hrnoshade="t" o:hr="t" fillcolor="#d4d4d4" stroked="f"/>
        </w:pict>
      </w:r>
    </w:p>
    <w:p w:rsidR="00565407" w:rsidRDefault="00565407" w:rsidP="00565407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>HTML/XHTML and CSS</w:t>
      </w:r>
    </w:p>
    <w:p w:rsidR="00565407" w:rsidRDefault="00565407" w:rsidP="0056540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These technologies are used for displaying content and style. It is mainly used for presentation.</w:t>
      </w:r>
    </w:p>
    <w:p w:rsidR="00565407" w:rsidRDefault="00565407" w:rsidP="00565407">
      <w:pPr>
        <w:rPr>
          <w:rFonts w:ascii="Times New Roman" w:hAnsi="Times New Roman" w:cs="Times New Roman"/>
        </w:rPr>
      </w:pPr>
      <w:r>
        <w:pict>
          <v:rect id="_x0000_i1027" style="width:0;height:.75pt" o:hralign="left" o:hrstd="t" o:hrnoshade="t" o:hr="t" fillcolor="#d4d4d4" stroked="f"/>
        </w:pict>
      </w:r>
    </w:p>
    <w:p w:rsidR="00565407" w:rsidRDefault="00565407" w:rsidP="00565407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>DOM</w:t>
      </w:r>
    </w:p>
    <w:p w:rsidR="00565407" w:rsidRDefault="00565407" w:rsidP="0056540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is used for dynamic display and interaction with data.</w:t>
      </w:r>
    </w:p>
    <w:p w:rsidR="00565407" w:rsidRDefault="00565407" w:rsidP="00565407">
      <w:pPr>
        <w:rPr>
          <w:rFonts w:ascii="Times New Roman" w:hAnsi="Times New Roman" w:cs="Times New Roman"/>
        </w:rPr>
      </w:pPr>
      <w:r>
        <w:pict>
          <v:rect id="_x0000_i1028" style="width:0;height:.75pt" o:hralign="left" o:hrstd="t" o:hrnoshade="t" o:hr="t" fillcolor="#d4d4d4" stroked="f"/>
        </w:pict>
      </w:r>
    </w:p>
    <w:p w:rsidR="00565407" w:rsidRDefault="00565407" w:rsidP="00565407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>XML or JSON</w:t>
      </w:r>
    </w:p>
    <w:p w:rsidR="00565407" w:rsidRDefault="00565407" w:rsidP="0056540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>For carrying data to and from server.</w:t>
      </w:r>
      <w:proofErr w:type="gramEnd"/>
      <w:r>
        <w:rPr>
          <w:rFonts w:ascii="Segoe UI" w:hAnsi="Segoe UI" w:cs="Segoe UI"/>
          <w:color w:val="333333"/>
        </w:rPr>
        <w:t xml:space="preserve"> JSON (</w:t>
      </w: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 xml:space="preserve"> Object Notation) is like XML but short and faster than XML.</w:t>
      </w:r>
    </w:p>
    <w:p w:rsidR="00565407" w:rsidRDefault="00565407" w:rsidP="00565407">
      <w:pPr>
        <w:rPr>
          <w:rFonts w:ascii="Times New Roman" w:hAnsi="Times New Roman" w:cs="Times New Roman"/>
        </w:rPr>
      </w:pPr>
      <w:r>
        <w:pict>
          <v:rect id="_x0000_i1029" style="width:0;height:.75pt" o:hralign="left" o:hrstd="t" o:hrnoshade="t" o:hr="t" fillcolor="#d4d4d4" stroked="f"/>
        </w:pict>
      </w:r>
    </w:p>
    <w:p w:rsidR="00565407" w:rsidRDefault="00565407" w:rsidP="00565407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38"/>
          <w:sz w:val="38"/>
          <w:szCs w:val="38"/>
        </w:rPr>
      </w:pPr>
      <w:proofErr w:type="spellStart"/>
      <w:r>
        <w:rPr>
          <w:rFonts w:ascii="Helvetica" w:hAnsi="Helvetica"/>
          <w:b w:val="0"/>
          <w:bCs w:val="0"/>
          <w:color w:val="610B38"/>
          <w:sz w:val="38"/>
          <w:szCs w:val="38"/>
        </w:rPr>
        <w:t>XMLHttpRequest</w:t>
      </w:r>
      <w:proofErr w:type="spellEnd"/>
    </w:p>
    <w:p w:rsidR="00565407" w:rsidRDefault="00565407" w:rsidP="0056540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>For </w:t>
      </w:r>
      <w:hyperlink r:id="rId23" w:history="1">
        <w:r>
          <w:rPr>
            <w:rStyle w:val="Hyperlink"/>
            <w:rFonts w:ascii="Segoe UI" w:hAnsi="Segoe UI" w:cs="Segoe UI"/>
            <w:color w:val="008000"/>
            <w:u w:val="none"/>
          </w:rPr>
          <w:t>asynchronous communication</w:t>
        </w:r>
      </w:hyperlink>
      <w:r>
        <w:rPr>
          <w:rFonts w:ascii="Segoe UI" w:hAnsi="Segoe UI" w:cs="Segoe UI"/>
          <w:color w:val="333333"/>
        </w:rPr>
        <w:t> between client and server.</w:t>
      </w:r>
      <w:proofErr w:type="gramEnd"/>
      <w:r>
        <w:rPr>
          <w:rFonts w:ascii="Segoe UI" w:hAnsi="Segoe UI" w:cs="Segoe UI"/>
          <w:color w:val="333333"/>
        </w:rPr>
        <w:t xml:space="preserve"> </w:t>
      </w:r>
      <w:proofErr w:type="gramStart"/>
      <w:r>
        <w:rPr>
          <w:rFonts w:ascii="Segoe UI" w:hAnsi="Segoe UI" w:cs="Segoe UI"/>
          <w:color w:val="333333"/>
        </w:rPr>
        <w:t>For more visit next page.</w:t>
      </w:r>
      <w:proofErr w:type="gramEnd"/>
    </w:p>
    <w:p w:rsidR="00565407" w:rsidRDefault="00565407" w:rsidP="00565407">
      <w:pPr>
        <w:rPr>
          <w:rFonts w:ascii="Times New Roman" w:hAnsi="Times New Roman" w:cs="Times New Roman"/>
        </w:rPr>
      </w:pPr>
      <w:r>
        <w:pict>
          <v:rect id="_x0000_i1030" style="width:0;height:.75pt" o:hralign="left" o:hrstd="t" o:hrnoshade="t" o:hr="t" fillcolor="#d4d4d4" stroked="f"/>
        </w:pict>
      </w:r>
    </w:p>
    <w:p w:rsidR="00565407" w:rsidRDefault="00565407" w:rsidP="00565407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lastRenderedPageBreak/>
        <w:t>JavaScript</w:t>
      </w:r>
    </w:p>
    <w:p w:rsidR="00565407" w:rsidRDefault="00565407" w:rsidP="0056540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is used to bring above technologies together.</w:t>
      </w:r>
    </w:p>
    <w:p w:rsidR="00565407" w:rsidRDefault="00565407" w:rsidP="0056540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Independently, it is used mainly for client-side validation.</w:t>
      </w:r>
    </w:p>
    <w:p w:rsidR="00565407" w:rsidRPr="00565407" w:rsidRDefault="00565407" w:rsidP="0056540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4"/>
          <w:szCs w:val="44"/>
        </w:rPr>
      </w:pPr>
      <w:proofErr w:type="spellStart"/>
      <w:r w:rsidRPr="00565407">
        <w:rPr>
          <w:rFonts w:ascii="Segoe UI" w:hAnsi="Segoe UI" w:cs="Segoe UI"/>
          <w:color w:val="333333"/>
          <w:sz w:val="44"/>
          <w:szCs w:val="44"/>
        </w:rPr>
        <w:t>XMLHttpRequest</w:t>
      </w:r>
      <w:proofErr w:type="spellEnd"/>
    </w:p>
    <w:p w:rsidR="00565407" w:rsidRDefault="00565407" w:rsidP="0056540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565407" w:rsidRPr="00565407" w:rsidRDefault="00565407" w:rsidP="005654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6540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An object of </w:t>
      </w:r>
      <w:proofErr w:type="spellStart"/>
      <w:r w:rsidRPr="0056540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XMLHttpRequest</w:t>
      </w:r>
      <w:proofErr w:type="spellEnd"/>
      <w:r w:rsidRPr="0056540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is used for asynchronous communication between client and server.</w:t>
      </w:r>
    </w:p>
    <w:p w:rsidR="00565407" w:rsidRPr="00565407" w:rsidRDefault="00565407" w:rsidP="005654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6540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performs following operations:</w:t>
      </w:r>
    </w:p>
    <w:p w:rsidR="00565407" w:rsidRPr="00565407" w:rsidRDefault="00565407" w:rsidP="0056540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6540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Sends data from the client in the background</w:t>
      </w:r>
    </w:p>
    <w:p w:rsidR="00565407" w:rsidRPr="00565407" w:rsidRDefault="00565407" w:rsidP="0056540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6540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Receives the data from the server</w:t>
      </w:r>
    </w:p>
    <w:p w:rsidR="00565407" w:rsidRPr="00565407" w:rsidRDefault="00565407" w:rsidP="0056540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6540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Updates the webpage without reloading it.</w:t>
      </w:r>
    </w:p>
    <w:p w:rsidR="00565407" w:rsidRDefault="00565407" w:rsidP="0056540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565407" w:rsidRDefault="00565407" w:rsidP="0056540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Segoe UI" w:hAnsi="Segoe UI" w:cs="Segoe UI"/>
          <w:color w:val="333333"/>
          <w:shd w:val="clear" w:color="auto" w:fill="FFFFFF"/>
        </w:rPr>
      </w:pPr>
    </w:p>
    <w:p w:rsidR="00565407" w:rsidRDefault="00565407" w:rsidP="0056540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Segoe UI" w:hAnsi="Segoe UI" w:cs="Segoe UI"/>
          <w:color w:val="333333"/>
          <w:shd w:val="clear" w:color="auto" w:fill="FFFFFF"/>
        </w:rPr>
      </w:pPr>
    </w:p>
    <w:p w:rsidR="00864A2C" w:rsidRDefault="00864A2C" w:rsidP="0056540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Segoe UI" w:hAnsi="Segoe UI" w:cs="Segoe UI"/>
          <w:color w:val="333333"/>
          <w:shd w:val="clear" w:color="auto" w:fill="FFFFFF"/>
        </w:rPr>
      </w:pPr>
    </w:p>
    <w:p w:rsidR="00864A2C" w:rsidRDefault="00864A2C" w:rsidP="0056540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Segoe UI" w:hAnsi="Segoe UI" w:cs="Segoe UI"/>
          <w:color w:val="333333"/>
          <w:shd w:val="clear" w:color="auto" w:fill="FFFFFF"/>
        </w:rPr>
      </w:pPr>
    </w:p>
    <w:p w:rsidR="00864A2C" w:rsidRDefault="00864A2C" w:rsidP="0056540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Segoe UI" w:hAnsi="Segoe UI" w:cs="Segoe UI"/>
          <w:color w:val="333333"/>
          <w:shd w:val="clear" w:color="auto" w:fill="FFFFFF"/>
        </w:rPr>
      </w:pPr>
    </w:p>
    <w:p w:rsidR="00864A2C" w:rsidRDefault="00864A2C" w:rsidP="0056540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Segoe UI" w:hAnsi="Segoe UI" w:cs="Segoe UI"/>
          <w:color w:val="333333"/>
          <w:shd w:val="clear" w:color="auto" w:fill="FFFFFF"/>
        </w:rPr>
      </w:pPr>
    </w:p>
    <w:p w:rsidR="00864A2C" w:rsidRDefault="00864A2C" w:rsidP="0056540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Segoe UI" w:hAnsi="Segoe UI" w:cs="Segoe UI"/>
          <w:color w:val="333333"/>
          <w:shd w:val="clear" w:color="auto" w:fill="FFFFFF"/>
        </w:rPr>
      </w:pPr>
    </w:p>
    <w:p w:rsidR="00864A2C" w:rsidRDefault="00864A2C" w:rsidP="0056540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Segoe UI" w:hAnsi="Segoe UI" w:cs="Segoe UI"/>
          <w:color w:val="333333"/>
          <w:shd w:val="clear" w:color="auto" w:fill="FFFFFF"/>
        </w:rPr>
      </w:pPr>
    </w:p>
    <w:p w:rsidR="00864A2C" w:rsidRDefault="00864A2C" w:rsidP="0056540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Segoe UI" w:hAnsi="Segoe UI" w:cs="Segoe UI"/>
          <w:color w:val="333333"/>
          <w:shd w:val="clear" w:color="auto" w:fill="FFFFFF"/>
        </w:rPr>
      </w:pPr>
    </w:p>
    <w:p w:rsidR="00864A2C" w:rsidRDefault="00864A2C" w:rsidP="0056540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Segoe UI" w:hAnsi="Segoe UI" w:cs="Segoe UI"/>
          <w:color w:val="333333"/>
          <w:shd w:val="clear" w:color="auto" w:fill="FFFFFF"/>
        </w:rPr>
      </w:pPr>
    </w:p>
    <w:p w:rsidR="00864A2C" w:rsidRDefault="00864A2C" w:rsidP="0056540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Segoe UI" w:hAnsi="Segoe UI" w:cs="Segoe UI"/>
          <w:color w:val="333333"/>
          <w:shd w:val="clear" w:color="auto" w:fill="FFFFFF"/>
        </w:rPr>
      </w:pPr>
    </w:p>
    <w:p w:rsidR="00864A2C" w:rsidRDefault="00864A2C" w:rsidP="0056540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Segoe UI" w:hAnsi="Segoe UI" w:cs="Segoe UI"/>
          <w:color w:val="333333"/>
          <w:shd w:val="clear" w:color="auto" w:fill="FFFFFF"/>
        </w:rPr>
      </w:pPr>
    </w:p>
    <w:p w:rsidR="00864A2C" w:rsidRDefault="00864A2C" w:rsidP="0056540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Segoe UI" w:hAnsi="Segoe UI" w:cs="Segoe UI"/>
          <w:color w:val="333333"/>
          <w:shd w:val="clear" w:color="auto" w:fill="FFFFFF"/>
        </w:rPr>
      </w:pPr>
    </w:p>
    <w:p w:rsidR="00864A2C" w:rsidRDefault="00864A2C" w:rsidP="0056540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Segoe UI" w:hAnsi="Segoe UI" w:cs="Segoe UI"/>
          <w:color w:val="333333"/>
          <w:shd w:val="clear" w:color="auto" w:fill="FFFFFF"/>
        </w:rPr>
      </w:pPr>
    </w:p>
    <w:p w:rsidR="00864A2C" w:rsidRPr="00864A2C" w:rsidRDefault="00864A2C" w:rsidP="00864A2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</w:pPr>
      <w:r w:rsidRPr="00864A2C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  <w:t>How AJAX works?</w:t>
      </w:r>
    </w:p>
    <w:p w:rsidR="00864A2C" w:rsidRPr="00864A2C" w:rsidRDefault="00864A2C" w:rsidP="00864A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64A2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AJAX communicates with the server using </w:t>
      </w:r>
      <w:proofErr w:type="spellStart"/>
      <w:r w:rsidRPr="00864A2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XMLHttpRequest</w:t>
      </w:r>
      <w:proofErr w:type="spellEnd"/>
      <w:r w:rsidRPr="00864A2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object. Let's try to understand the flow of </w:t>
      </w:r>
      <w:proofErr w:type="spellStart"/>
      <w:proofErr w:type="gramStart"/>
      <w:r w:rsidRPr="00864A2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ajax</w:t>
      </w:r>
      <w:proofErr w:type="spellEnd"/>
      <w:proofErr w:type="gramEnd"/>
      <w:r w:rsidRPr="00864A2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or how </w:t>
      </w:r>
      <w:proofErr w:type="spellStart"/>
      <w:r w:rsidRPr="00864A2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ajax</w:t>
      </w:r>
      <w:proofErr w:type="spellEnd"/>
      <w:r w:rsidRPr="00864A2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works by the image displayed below.</w:t>
      </w:r>
    </w:p>
    <w:p w:rsidR="00864A2C" w:rsidRPr="00864A2C" w:rsidRDefault="00864A2C" w:rsidP="00864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534025" cy="3810000"/>
            <wp:effectExtent l="0" t="0" r="9525" b="0"/>
            <wp:docPr id="5" name="Picture 5" descr="how ajax works, flow of aj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ow ajax works, flow of ajax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A2C" w:rsidRPr="00864A2C" w:rsidRDefault="00864A2C" w:rsidP="00864A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64A2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As you can see in the above example, </w:t>
      </w:r>
      <w:proofErr w:type="spellStart"/>
      <w:r w:rsidRPr="00864A2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XMLHttpRequest</w:t>
      </w:r>
      <w:proofErr w:type="spellEnd"/>
      <w:r w:rsidRPr="00864A2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object plays </w:t>
      </w:r>
      <w:proofErr w:type="spellStart"/>
      <w:proofErr w:type="gramStart"/>
      <w:r w:rsidRPr="00864A2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</w:t>
      </w:r>
      <w:proofErr w:type="spellEnd"/>
      <w:proofErr w:type="gramEnd"/>
      <w:r w:rsidRPr="00864A2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important role.</w:t>
      </w:r>
    </w:p>
    <w:p w:rsidR="00864A2C" w:rsidRPr="00864A2C" w:rsidRDefault="00864A2C" w:rsidP="00864A2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64A2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User sends a request from the UI and a </w:t>
      </w:r>
      <w:proofErr w:type="spellStart"/>
      <w:r w:rsidRPr="00864A2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javascript</w:t>
      </w:r>
      <w:proofErr w:type="spellEnd"/>
      <w:r w:rsidRPr="00864A2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call goes to </w:t>
      </w:r>
      <w:proofErr w:type="spellStart"/>
      <w:r w:rsidRPr="00864A2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XMLHttpRequest</w:t>
      </w:r>
      <w:proofErr w:type="spellEnd"/>
      <w:r w:rsidRPr="00864A2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object.</w:t>
      </w:r>
    </w:p>
    <w:p w:rsidR="00864A2C" w:rsidRPr="00864A2C" w:rsidRDefault="00864A2C" w:rsidP="00864A2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64A2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HTTP Request is sent to the server by </w:t>
      </w:r>
      <w:proofErr w:type="spellStart"/>
      <w:r w:rsidRPr="00864A2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XMLHttpRequest</w:t>
      </w:r>
      <w:proofErr w:type="spellEnd"/>
      <w:r w:rsidRPr="00864A2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object.</w:t>
      </w:r>
    </w:p>
    <w:p w:rsidR="00864A2C" w:rsidRPr="00864A2C" w:rsidRDefault="00864A2C" w:rsidP="00864A2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64A2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Server interacts with the database using JSP, PHP, Servlet, ASP.net etc.</w:t>
      </w:r>
    </w:p>
    <w:p w:rsidR="00864A2C" w:rsidRPr="00864A2C" w:rsidRDefault="00864A2C" w:rsidP="00864A2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64A2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Data is retrieved.</w:t>
      </w:r>
    </w:p>
    <w:p w:rsidR="00864A2C" w:rsidRPr="00864A2C" w:rsidRDefault="00864A2C" w:rsidP="00864A2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64A2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Server sends XML data or JSON data to the </w:t>
      </w:r>
      <w:proofErr w:type="spellStart"/>
      <w:r w:rsidRPr="00864A2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XMLHttpRequest</w:t>
      </w:r>
      <w:proofErr w:type="spellEnd"/>
      <w:r w:rsidRPr="00864A2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864A2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callback</w:t>
      </w:r>
      <w:proofErr w:type="spellEnd"/>
      <w:r w:rsidRPr="00864A2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function.</w:t>
      </w:r>
    </w:p>
    <w:p w:rsidR="00864A2C" w:rsidRPr="00864A2C" w:rsidRDefault="00864A2C" w:rsidP="00864A2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64A2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HTML and CSS data is displayed on the browser.</w:t>
      </w:r>
    </w:p>
    <w:p w:rsidR="00565407" w:rsidRPr="00565407" w:rsidRDefault="00565407" w:rsidP="0056540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lang w:eastAsia="en-IN"/>
        </w:rPr>
      </w:pPr>
    </w:p>
    <w:p w:rsidR="00864A2C" w:rsidRDefault="00864A2C" w:rsidP="00864A2C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/>
          <w:b w:val="0"/>
          <w:bCs w:val="0"/>
          <w:color w:val="610B38"/>
          <w:sz w:val="44"/>
          <w:szCs w:val="44"/>
        </w:rPr>
        <w:lastRenderedPageBreak/>
        <w:t>Ajax Java Example</w:t>
      </w:r>
    </w:p>
    <w:p w:rsidR="00864A2C" w:rsidRDefault="00864A2C" w:rsidP="00864A2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To create </w:t>
      </w:r>
      <w:proofErr w:type="spellStart"/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"https://www.javatpoint.com/ajax-tutorial" </w:instrText>
      </w:r>
      <w:r>
        <w:rPr>
          <w:rFonts w:ascii="Segoe UI" w:hAnsi="Segoe UI" w:cs="Segoe UI"/>
          <w:color w:val="333333"/>
        </w:rPr>
        <w:fldChar w:fldCharType="separate"/>
      </w:r>
      <w:proofErr w:type="gramStart"/>
      <w:r>
        <w:rPr>
          <w:rStyle w:val="Hyperlink"/>
          <w:rFonts w:ascii="Segoe UI" w:hAnsi="Segoe UI" w:cs="Segoe UI"/>
          <w:color w:val="008000"/>
          <w:u w:val="none"/>
        </w:rPr>
        <w:t>ajax</w:t>
      </w:r>
      <w:proofErr w:type="spellEnd"/>
      <w:proofErr w:type="gramEnd"/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t> example, you need to use any server-side language e.g. </w:t>
      </w:r>
      <w:hyperlink r:id="rId25" w:history="1">
        <w:r>
          <w:rPr>
            <w:rStyle w:val="Hyperlink"/>
            <w:rFonts w:ascii="Segoe UI" w:hAnsi="Segoe UI" w:cs="Segoe UI"/>
            <w:color w:val="008000"/>
            <w:u w:val="none"/>
          </w:rPr>
          <w:t>Servlet</w:t>
        </w:r>
      </w:hyperlink>
      <w:r>
        <w:rPr>
          <w:rFonts w:ascii="Segoe UI" w:hAnsi="Segoe UI" w:cs="Segoe UI"/>
          <w:color w:val="333333"/>
        </w:rPr>
        <w:t>, </w:t>
      </w:r>
      <w:hyperlink r:id="rId26" w:history="1">
        <w:r>
          <w:rPr>
            <w:rStyle w:val="Hyperlink"/>
            <w:rFonts w:ascii="Segoe UI" w:hAnsi="Segoe UI" w:cs="Segoe UI"/>
            <w:color w:val="008000"/>
            <w:u w:val="none"/>
          </w:rPr>
          <w:t>JSP</w:t>
        </w:r>
      </w:hyperlink>
      <w:r>
        <w:rPr>
          <w:rFonts w:ascii="Segoe UI" w:hAnsi="Segoe UI" w:cs="Segoe UI"/>
          <w:color w:val="333333"/>
        </w:rPr>
        <w:t>, </w:t>
      </w:r>
      <w:hyperlink r:id="rId27" w:history="1">
        <w:r>
          <w:rPr>
            <w:rStyle w:val="Hyperlink"/>
            <w:rFonts w:ascii="Segoe UI" w:hAnsi="Segoe UI" w:cs="Segoe UI"/>
            <w:color w:val="008000"/>
            <w:u w:val="none"/>
          </w:rPr>
          <w:t>PHP</w:t>
        </w:r>
      </w:hyperlink>
      <w:r>
        <w:rPr>
          <w:rFonts w:ascii="Segoe UI" w:hAnsi="Segoe UI" w:cs="Segoe UI"/>
          <w:color w:val="333333"/>
        </w:rPr>
        <w:t>, </w:t>
      </w:r>
      <w:hyperlink r:id="rId28" w:history="1">
        <w:r>
          <w:rPr>
            <w:rStyle w:val="Hyperlink"/>
            <w:rFonts w:ascii="Segoe UI" w:hAnsi="Segoe UI" w:cs="Segoe UI"/>
            <w:color w:val="008000"/>
            <w:u w:val="none"/>
          </w:rPr>
          <w:t>ASP.Net</w:t>
        </w:r>
      </w:hyperlink>
      <w:r>
        <w:rPr>
          <w:rFonts w:ascii="Segoe UI" w:hAnsi="Segoe UI" w:cs="Segoe UI"/>
          <w:color w:val="333333"/>
        </w:rPr>
        <w:t> etc. Here we are using JSP for generating the server-side code.</w:t>
      </w:r>
    </w:p>
    <w:p w:rsidR="00864A2C" w:rsidRDefault="00864A2C" w:rsidP="00864A2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this example, we are simply printing the table of the given number.</w:t>
      </w:r>
    </w:p>
    <w:p w:rsidR="00864A2C" w:rsidRDefault="00864A2C" w:rsidP="00864A2C">
      <w:pPr>
        <w:pStyle w:val="Heading4"/>
        <w:shd w:val="clear" w:color="auto" w:fill="FFFFFF"/>
        <w:jc w:val="both"/>
        <w:rPr>
          <w:rFonts w:ascii="Helvetica" w:hAnsi="Helvetica" w:cs="Times New Roman"/>
          <w:b w:val="0"/>
          <w:bCs w:val="0"/>
          <w:color w:val="610B4B"/>
          <w:sz w:val="26"/>
          <w:szCs w:val="26"/>
        </w:rPr>
      </w:pPr>
      <w:r>
        <w:rPr>
          <w:rFonts w:ascii="Helvetica" w:hAnsi="Helvetica"/>
          <w:b w:val="0"/>
          <w:bCs w:val="0"/>
          <w:color w:val="610B4B"/>
          <w:sz w:val="26"/>
          <w:szCs w:val="26"/>
        </w:rPr>
        <w:t xml:space="preserve">Steps to create </w:t>
      </w:r>
      <w:proofErr w:type="spellStart"/>
      <w:proofErr w:type="gramStart"/>
      <w:r>
        <w:rPr>
          <w:rFonts w:ascii="Helvetica" w:hAnsi="Helvetica"/>
          <w:b w:val="0"/>
          <w:bCs w:val="0"/>
          <w:color w:val="610B4B"/>
          <w:sz w:val="26"/>
          <w:szCs w:val="26"/>
        </w:rPr>
        <w:t>ajax</w:t>
      </w:r>
      <w:proofErr w:type="spellEnd"/>
      <w:proofErr w:type="gramEnd"/>
      <w:r>
        <w:rPr>
          <w:rFonts w:ascii="Helvetica" w:hAnsi="Helvetica"/>
          <w:b w:val="0"/>
          <w:bCs w:val="0"/>
          <w:color w:val="610B4B"/>
          <w:sz w:val="26"/>
          <w:szCs w:val="26"/>
        </w:rPr>
        <w:t xml:space="preserve"> example with </w:t>
      </w:r>
      <w:proofErr w:type="spellStart"/>
      <w:r>
        <w:rPr>
          <w:rFonts w:ascii="Helvetica" w:hAnsi="Helvetica"/>
          <w:b w:val="0"/>
          <w:bCs w:val="0"/>
          <w:color w:val="610B4B"/>
          <w:sz w:val="26"/>
          <w:szCs w:val="26"/>
        </w:rPr>
        <w:t>jsp</w:t>
      </w:r>
      <w:proofErr w:type="spellEnd"/>
    </w:p>
    <w:p w:rsidR="00864A2C" w:rsidRDefault="00864A2C" w:rsidP="00864A2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You need to follow following steps:</w:t>
      </w:r>
    </w:p>
    <w:p w:rsidR="00864A2C" w:rsidRDefault="00864A2C" w:rsidP="00864A2C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load the org.json.jar file</w:t>
      </w:r>
    </w:p>
    <w:p w:rsidR="00864A2C" w:rsidRDefault="00864A2C" w:rsidP="00864A2C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create input page to receive any text or number</w:t>
      </w:r>
    </w:p>
    <w:p w:rsidR="00864A2C" w:rsidRDefault="00864A2C" w:rsidP="00864A2C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create server side page to process the request</w:t>
      </w:r>
    </w:p>
    <w:p w:rsidR="00864A2C" w:rsidRDefault="00864A2C" w:rsidP="00864A2C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provide entry in web.xml file</w:t>
      </w:r>
    </w:p>
    <w:p w:rsidR="00864A2C" w:rsidRDefault="00864A2C" w:rsidP="00864A2C">
      <w:pPr>
        <w:spacing w:after="0" w:line="240" w:lineRule="auto"/>
        <w:rPr>
          <w:rFonts w:ascii="Times New Roman" w:hAnsi="Times New Roman" w:cs="Times New Roman"/>
        </w:rPr>
      </w:pPr>
      <w:r>
        <w:pict>
          <v:rect id="_x0000_i1031" style="width:0;height:.75pt" o:hralign="left" o:hrstd="t" o:hrnoshade="t" o:hr="t" fillcolor="#d4d4d4" stroked="f"/>
        </w:pict>
      </w:r>
    </w:p>
    <w:p w:rsidR="00864A2C" w:rsidRDefault="00864A2C" w:rsidP="00864A2C">
      <w:pPr>
        <w:pStyle w:val="Heading4"/>
        <w:shd w:val="clear" w:color="auto" w:fill="FFFFFF"/>
        <w:jc w:val="both"/>
        <w:rPr>
          <w:rFonts w:ascii="Helvetica" w:hAnsi="Helvetica"/>
          <w:color w:val="556B2F"/>
          <w:sz w:val="26"/>
          <w:szCs w:val="26"/>
        </w:rPr>
      </w:pPr>
      <w:r>
        <w:rPr>
          <w:rFonts w:ascii="Helvetica" w:hAnsi="Helvetica"/>
          <w:color w:val="556B2F"/>
          <w:sz w:val="26"/>
          <w:szCs w:val="26"/>
        </w:rPr>
        <w:t>Load the org.json.jar file</w:t>
      </w:r>
    </w:p>
    <w:p w:rsidR="00864A2C" w:rsidRDefault="00864A2C" w:rsidP="00864A2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>download</w:t>
      </w:r>
      <w:proofErr w:type="gramEnd"/>
      <w:r>
        <w:rPr>
          <w:rFonts w:ascii="Segoe UI" w:hAnsi="Segoe UI" w:cs="Segoe UI"/>
          <w:color w:val="333333"/>
        </w:rPr>
        <w:t xml:space="preserve"> this example, we have included the org.json.jar file inside the WEB-INF/lib directory.</w:t>
      </w:r>
    </w:p>
    <w:p w:rsidR="00174578" w:rsidRDefault="00174578"/>
    <w:p w:rsidR="00864A2C" w:rsidRDefault="00864A2C"/>
    <w:p w:rsidR="00864A2C" w:rsidRDefault="00864A2C" w:rsidP="00864A2C">
      <w:pPr>
        <w:pStyle w:val="Heading4"/>
        <w:shd w:val="clear" w:color="auto" w:fill="FFFFFF"/>
        <w:jc w:val="both"/>
        <w:rPr>
          <w:rFonts w:ascii="Helvetica" w:hAnsi="Helvetica"/>
          <w:b w:val="0"/>
          <w:bCs w:val="0"/>
          <w:color w:val="610B4B"/>
          <w:sz w:val="26"/>
          <w:szCs w:val="26"/>
        </w:rPr>
      </w:pPr>
      <w:proofErr w:type="gramStart"/>
      <w:r>
        <w:rPr>
          <w:rFonts w:ascii="Helvetica" w:hAnsi="Helvetica"/>
          <w:b w:val="0"/>
          <w:bCs w:val="0"/>
          <w:color w:val="610B4B"/>
          <w:sz w:val="26"/>
          <w:szCs w:val="26"/>
        </w:rPr>
        <w:t>create</w:t>
      </w:r>
      <w:proofErr w:type="gramEnd"/>
      <w:r>
        <w:rPr>
          <w:rFonts w:ascii="Helvetica" w:hAnsi="Helvetica"/>
          <w:b w:val="0"/>
          <w:bCs w:val="0"/>
          <w:color w:val="610B4B"/>
          <w:sz w:val="26"/>
          <w:szCs w:val="26"/>
        </w:rPr>
        <w:t xml:space="preserve"> input page to receive any text or number</w:t>
      </w:r>
    </w:p>
    <w:p w:rsidR="00864A2C" w:rsidRDefault="00864A2C" w:rsidP="00864A2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In this page, we have created a form that gets input from the user. When user clicks on the </w:t>
      </w:r>
      <w:proofErr w:type="spellStart"/>
      <w:r>
        <w:rPr>
          <w:rFonts w:ascii="Segoe UI" w:hAnsi="Segoe UI" w:cs="Segoe UI"/>
          <w:color w:val="333333"/>
        </w:rPr>
        <w:t>showTable</w:t>
      </w:r>
      <w:proofErr w:type="spellEnd"/>
      <w:r>
        <w:rPr>
          <w:rFonts w:ascii="Segoe UI" w:hAnsi="Segoe UI" w:cs="Segoe UI"/>
          <w:color w:val="333333"/>
        </w:rPr>
        <w:t xml:space="preserve"> button, </w:t>
      </w:r>
      <w:proofErr w:type="spellStart"/>
      <w:proofErr w:type="gramStart"/>
      <w:r>
        <w:rPr>
          <w:rFonts w:ascii="Segoe UI" w:hAnsi="Segoe UI" w:cs="Segoe UI"/>
          <w:b/>
          <w:bCs/>
          <w:color w:val="333333"/>
        </w:rPr>
        <w:t>sendInfo</w:t>
      </w:r>
      <w:proofErr w:type="spellEnd"/>
      <w:r>
        <w:rPr>
          <w:rFonts w:ascii="Segoe UI" w:hAnsi="Segoe UI" w:cs="Segoe UI"/>
          <w:b/>
          <w:bCs/>
          <w:color w:val="333333"/>
        </w:rPr>
        <w:t>(</w:t>
      </w:r>
      <w:proofErr w:type="gramEnd"/>
      <w:r>
        <w:rPr>
          <w:rFonts w:ascii="Segoe UI" w:hAnsi="Segoe UI" w:cs="Segoe UI"/>
          <w:b/>
          <w:bCs/>
          <w:color w:val="333333"/>
        </w:rPr>
        <w:t>)</w:t>
      </w:r>
      <w:r>
        <w:rPr>
          <w:rFonts w:ascii="Segoe UI" w:hAnsi="Segoe UI" w:cs="Segoe UI"/>
          <w:color w:val="333333"/>
        </w:rPr>
        <w:t xml:space="preserve"> function is called. We have written all the </w:t>
      </w:r>
      <w:proofErr w:type="spellStart"/>
      <w:proofErr w:type="gramStart"/>
      <w:r>
        <w:rPr>
          <w:rFonts w:ascii="Segoe UI" w:hAnsi="Segoe UI" w:cs="Segoe UI"/>
          <w:color w:val="333333"/>
        </w:rPr>
        <w:t>ajax</w:t>
      </w:r>
      <w:proofErr w:type="spellEnd"/>
      <w:proofErr w:type="gramEnd"/>
      <w:r>
        <w:rPr>
          <w:rFonts w:ascii="Segoe UI" w:hAnsi="Segoe UI" w:cs="Segoe UI"/>
          <w:color w:val="333333"/>
        </w:rPr>
        <w:t xml:space="preserve"> code inside this function.</w:t>
      </w:r>
    </w:p>
    <w:p w:rsidR="00864A2C" w:rsidRDefault="00864A2C" w:rsidP="00864A2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We have called the </w:t>
      </w:r>
      <w:proofErr w:type="spellStart"/>
      <w:proofErr w:type="gramStart"/>
      <w:r>
        <w:rPr>
          <w:rFonts w:ascii="Segoe UI" w:hAnsi="Segoe UI" w:cs="Segoe UI"/>
          <w:b/>
          <w:bCs/>
          <w:color w:val="333333"/>
        </w:rPr>
        <w:t>getInfo</w:t>
      </w:r>
      <w:proofErr w:type="spellEnd"/>
      <w:r>
        <w:rPr>
          <w:rFonts w:ascii="Segoe UI" w:hAnsi="Segoe UI" w:cs="Segoe UI"/>
          <w:b/>
          <w:bCs/>
          <w:color w:val="333333"/>
        </w:rPr>
        <w:t>(</w:t>
      </w:r>
      <w:proofErr w:type="gramEnd"/>
      <w:r>
        <w:rPr>
          <w:rFonts w:ascii="Segoe UI" w:hAnsi="Segoe UI" w:cs="Segoe UI"/>
          <w:b/>
          <w:bCs/>
          <w:color w:val="333333"/>
        </w:rPr>
        <w:t>)</w:t>
      </w:r>
      <w:r>
        <w:rPr>
          <w:rFonts w:ascii="Segoe UI" w:hAnsi="Segoe UI" w:cs="Segoe UI"/>
          <w:color w:val="333333"/>
        </w:rPr>
        <w:t> function whenever ready state changes. It writes the returned data in the web page dynamically by the help of </w:t>
      </w:r>
      <w:proofErr w:type="spellStart"/>
      <w:r>
        <w:rPr>
          <w:rFonts w:ascii="Segoe UI" w:hAnsi="Segoe UI" w:cs="Segoe UI"/>
          <w:b/>
          <w:bCs/>
          <w:color w:val="333333"/>
        </w:rPr>
        <w:t>innerHTML</w:t>
      </w:r>
      <w:proofErr w:type="spellEnd"/>
      <w:r>
        <w:rPr>
          <w:rFonts w:ascii="Segoe UI" w:hAnsi="Segoe UI" w:cs="Segoe UI"/>
          <w:color w:val="333333"/>
        </w:rPr>
        <w:t> property.</w:t>
      </w:r>
    </w:p>
    <w:p w:rsidR="00864A2C" w:rsidRDefault="00864A2C" w:rsidP="00864A2C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</w:p>
    <w:p w:rsidR="00864A2C" w:rsidRDefault="00864A2C" w:rsidP="00864A2C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</w:p>
    <w:p w:rsidR="00864A2C" w:rsidRDefault="00864A2C" w:rsidP="00864A2C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</w:p>
    <w:p w:rsidR="00864A2C" w:rsidRDefault="00864A2C" w:rsidP="00864A2C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</w:p>
    <w:p w:rsidR="00864A2C" w:rsidRDefault="00864A2C" w:rsidP="00864A2C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</w:p>
    <w:p w:rsidR="00864A2C" w:rsidRDefault="00864A2C" w:rsidP="00864A2C">
      <w:pPr>
        <w:rPr>
          <w:rFonts w:ascii="Times New Roman" w:hAnsi="Times New Roman" w:cs="Times New Roman"/>
        </w:rPr>
      </w:pPr>
      <w:r>
        <w:rPr>
          <w:rFonts w:ascii="Segoe UI" w:hAnsi="Segoe UI" w:cs="Segoe UI"/>
          <w:b/>
          <w:bCs/>
          <w:color w:val="333333"/>
          <w:shd w:val="clear" w:color="auto" w:fill="FFFFFF"/>
        </w:rPr>
        <w:t>table1.html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var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request;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function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sendInfo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{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var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v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document</w:t>
      </w:r>
      <w:r>
        <w:rPr>
          <w:rFonts w:ascii="Segoe UI" w:hAnsi="Segoe UI" w:cs="Segoe UI"/>
          <w:color w:val="000000"/>
          <w:bdr w:val="none" w:sz="0" w:space="0" w:color="auto" w:frame="1"/>
        </w:rPr>
        <w:t>.vinform.t1.value;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var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url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index.jsp?val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="</w:t>
      </w:r>
      <w:r>
        <w:rPr>
          <w:rFonts w:ascii="Segoe UI" w:hAnsi="Segoe UI" w:cs="Segoe UI"/>
          <w:color w:val="000000"/>
          <w:bdr w:val="none" w:sz="0" w:space="0" w:color="auto" w:frame="1"/>
        </w:rPr>
        <w:t>+v;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if(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window.XMLHttpRequest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){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request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XMLHttpRequest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else if(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window.ActiveXObject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){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request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ActiveXObject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("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Microsoft.XMLHTTP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");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try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{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request.onreadystatechange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getInfo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request.open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("GET",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url,true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request.send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catch(e)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{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alert("Unable to connect to server");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function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getInfo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(){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if(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request.readyState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==4){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var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val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request</w:t>
      </w:r>
      <w:r>
        <w:rPr>
          <w:rFonts w:ascii="Segoe UI" w:hAnsi="Segoe UI" w:cs="Segoe UI"/>
          <w:color w:val="000000"/>
          <w:bdr w:val="none" w:sz="0" w:space="0" w:color="auto" w:frame="1"/>
        </w:rPr>
        <w:t>.responseText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document.getElementById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('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amit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')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.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innerHTML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val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marquee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This is an example of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ajax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marquee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form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name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vinform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input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"text"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name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"t1"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input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"button"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value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ShowTable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onClick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sendInfo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()"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form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span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id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amit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span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64A2C" w:rsidRDefault="00864A2C" w:rsidP="00864A2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64A2C" w:rsidRDefault="00864A2C"/>
    <w:p w:rsidR="00864A2C" w:rsidRDefault="00864A2C"/>
    <w:p w:rsidR="00864A2C" w:rsidRDefault="00864A2C" w:rsidP="00864A2C">
      <w:pPr>
        <w:pStyle w:val="Heading4"/>
        <w:shd w:val="clear" w:color="auto" w:fill="FFFFFF"/>
        <w:jc w:val="both"/>
        <w:rPr>
          <w:rFonts w:ascii="Helvetica" w:hAnsi="Helvetica"/>
          <w:b w:val="0"/>
          <w:bCs w:val="0"/>
          <w:color w:val="610B4B"/>
          <w:sz w:val="26"/>
          <w:szCs w:val="26"/>
        </w:rPr>
      </w:pPr>
      <w:proofErr w:type="gramStart"/>
      <w:r>
        <w:rPr>
          <w:rFonts w:ascii="Helvetica" w:hAnsi="Helvetica"/>
          <w:b w:val="0"/>
          <w:bCs w:val="0"/>
          <w:color w:val="610B4B"/>
          <w:sz w:val="26"/>
          <w:szCs w:val="26"/>
        </w:rPr>
        <w:t>create</w:t>
      </w:r>
      <w:proofErr w:type="gramEnd"/>
      <w:r>
        <w:rPr>
          <w:rFonts w:ascii="Helvetica" w:hAnsi="Helvetica"/>
          <w:b w:val="0"/>
          <w:bCs w:val="0"/>
          <w:color w:val="610B4B"/>
          <w:sz w:val="26"/>
          <w:szCs w:val="26"/>
        </w:rPr>
        <w:t xml:space="preserve"> server side page to process the request</w:t>
      </w:r>
    </w:p>
    <w:p w:rsidR="00864A2C" w:rsidRDefault="00864A2C" w:rsidP="00864A2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 xml:space="preserve">In this </w:t>
      </w:r>
      <w:proofErr w:type="spellStart"/>
      <w:r>
        <w:rPr>
          <w:rFonts w:ascii="Segoe UI" w:hAnsi="Segoe UI" w:cs="Segoe UI"/>
          <w:color w:val="333333"/>
        </w:rPr>
        <w:t>jsp</w:t>
      </w:r>
      <w:proofErr w:type="spellEnd"/>
      <w:r>
        <w:rPr>
          <w:rFonts w:ascii="Segoe UI" w:hAnsi="Segoe UI" w:cs="Segoe UI"/>
          <w:color w:val="333333"/>
        </w:rPr>
        <w:t xml:space="preserve"> page, we printing the table of given number.</w:t>
      </w:r>
      <w:proofErr w:type="gramEnd"/>
    </w:p>
    <w:p w:rsidR="00864A2C" w:rsidRDefault="00864A2C" w:rsidP="00864A2C">
      <w:pPr>
        <w:rPr>
          <w:rFonts w:ascii="Times New Roman" w:hAnsi="Times New Roman" w:cs="Times New Roman"/>
        </w:rPr>
      </w:pPr>
      <w:proofErr w:type="spellStart"/>
      <w:r>
        <w:rPr>
          <w:rFonts w:ascii="Segoe UI" w:hAnsi="Segoe UI" w:cs="Segoe UI"/>
          <w:b/>
          <w:bCs/>
          <w:color w:val="333333"/>
          <w:shd w:val="clear" w:color="auto" w:fill="FFFFFF"/>
        </w:rPr>
        <w:t>index.jsp</w:t>
      </w:r>
      <w:proofErr w:type="spellEnd"/>
    </w:p>
    <w:p w:rsidR="00864A2C" w:rsidRDefault="00864A2C" w:rsidP="00864A2C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Fonts w:ascii="Segoe UI" w:hAnsi="Segoe UI" w:cs="Segoe UI"/>
          <w:color w:val="000000"/>
          <w:bdr w:val="none" w:sz="0" w:space="0" w:color="auto" w:frame="1"/>
        </w:rPr>
        <w:t>%  </w:t>
      </w:r>
    </w:p>
    <w:p w:rsidR="00864A2C" w:rsidRDefault="00864A2C" w:rsidP="00864A2C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n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Integer</w:t>
      </w:r>
      <w:r>
        <w:rPr>
          <w:rFonts w:ascii="Segoe UI" w:hAnsi="Segoe UI" w:cs="Segoe UI"/>
          <w:color w:val="000000"/>
          <w:bdr w:val="none" w:sz="0" w:space="0" w:color="auto" w:frame="1"/>
        </w:rPr>
        <w:t>.parseInt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request.getParameter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("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val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"));  </w:t>
      </w:r>
    </w:p>
    <w:p w:rsidR="00864A2C" w:rsidRDefault="00864A2C" w:rsidP="00864A2C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64A2C" w:rsidRDefault="00864A2C" w:rsidP="00864A2C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for(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i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1</w:t>
      </w:r>
      <w:r>
        <w:rPr>
          <w:rFonts w:ascii="Segoe UI" w:hAnsi="Segoe UI" w:cs="Segoe UI"/>
          <w:color w:val="000000"/>
          <w:bdr w:val="none" w:sz="0" w:space="0" w:color="auto" w:frame="1"/>
        </w:rPr>
        <w:t>;i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Fonts w:ascii="Segoe UI" w:hAnsi="Segoe UI" w:cs="Segoe UI"/>
          <w:color w:val="000000"/>
          <w:bdr w:val="none" w:sz="0" w:space="0" w:color="auto" w:frame="1"/>
        </w:rPr>
        <w:t>=10;i++)  </w:t>
      </w:r>
    </w:p>
    <w:p w:rsidR="00864A2C" w:rsidRDefault="00864A2C" w:rsidP="00864A2C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out.print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(i*n+"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br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");  </w:t>
      </w:r>
    </w:p>
    <w:p w:rsidR="00864A2C" w:rsidRDefault="00864A2C" w:rsidP="00864A2C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64A2C" w:rsidRDefault="00864A2C" w:rsidP="00864A2C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%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64A2C" w:rsidRDefault="00864A2C" w:rsidP="00864A2C">
      <w:pPr>
        <w:spacing w:line="240" w:lineRule="auto"/>
        <w:rPr>
          <w:rFonts w:ascii="Times New Roman" w:hAnsi="Times New Roman" w:cs="Times New Roman"/>
        </w:rPr>
      </w:pPr>
      <w:r>
        <w:pict>
          <v:rect id="_x0000_i1032" style="width:0;height:.75pt" o:hralign="left" o:hrstd="t" o:hrnoshade="t" o:hr="t" fillcolor="#d4d4d4" stroked="f"/>
        </w:pict>
      </w:r>
    </w:p>
    <w:p w:rsidR="00864A2C" w:rsidRDefault="00864A2C" w:rsidP="00864A2C">
      <w:pPr>
        <w:pStyle w:val="Heading4"/>
        <w:shd w:val="clear" w:color="auto" w:fill="FFFFFF"/>
        <w:jc w:val="both"/>
        <w:rPr>
          <w:rFonts w:ascii="Helvetica" w:hAnsi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/>
          <w:b w:val="0"/>
          <w:bCs w:val="0"/>
          <w:color w:val="610B4B"/>
          <w:sz w:val="26"/>
          <w:szCs w:val="26"/>
        </w:rPr>
        <w:t>web.xml</w:t>
      </w:r>
    </w:p>
    <w:p w:rsidR="00864A2C" w:rsidRDefault="00864A2C" w:rsidP="00864A2C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proofErr w:type="gramStart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&lt;?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xml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version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"1.0"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encoding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"UTF-8"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?&gt;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64A2C" w:rsidRDefault="00864A2C" w:rsidP="00864A2C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web-app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version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"2.5"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xmlns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"http://java.sun.com/xml/ns/javaee"</w:t>
      </w: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:rsidR="00864A2C" w:rsidRDefault="00864A2C" w:rsidP="00864A2C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xmlns:xsi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"http://www.w3.org/2001/XMLSchema-instance"</w:t>
      </w: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:rsidR="00864A2C" w:rsidRDefault="00864A2C" w:rsidP="00864A2C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xsi:schemaLocation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="http://java.sun.com/xml/ns/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javaee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:rsidR="00864A2C" w:rsidRDefault="00864A2C" w:rsidP="00864A2C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http://java.sun.com/xml/ns/javaee/web-app_2_5.xsd"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64A2C" w:rsidRDefault="00864A2C" w:rsidP="00864A2C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64A2C" w:rsidRDefault="00864A2C" w:rsidP="00864A2C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session-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config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64A2C" w:rsidRDefault="00864A2C" w:rsidP="00864A2C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session-timeout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64A2C" w:rsidRDefault="00864A2C" w:rsidP="00864A2C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30  </w:t>
      </w:r>
    </w:p>
    <w:p w:rsidR="00864A2C" w:rsidRDefault="00864A2C" w:rsidP="00864A2C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session-timeout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64A2C" w:rsidRDefault="00864A2C" w:rsidP="00864A2C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session-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config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64A2C" w:rsidRDefault="00864A2C" w:rsidP="00864A2C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welcome-file-list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64A2C" w:rsidRDefault="00864A2C" w:rsidP="00864A2C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welcome-file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table1.html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welcome-file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64A2C" w:rsidRDefault="00864A2C" w:rsidP="00864A2C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welcome-file-list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64A2C" w:rsidRDefault="00864A2C" w:rsidP="00864A2C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web-app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64A2C" w:rsidRDefault="00864A2C"/>
    <w:p w:rsidR="00174578" w:rsidRDefault="00174578"/>
    <w:p w:rsidR="00174578" w:rsidRDefault="00174578"/>
    <w:p w:rsidR="00174578" w:rsidRDefault="00174578"/>
    <w:p w:rsidR="00174578" w:rsidRDefault="00174578" w:rsidP="00174578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/>
          <w:b w:val="0"/>
          <w:bCs w:val="0"/>
          <w:color w:val="610B38"/>
          <w:sz w:val="44"/>
          <w:szCs w:val="44"/>
        </w:rPr>
        <w:t>Ajax Java Example with Database</w:t>
      </w:r>
    </w:p>
    <w:p w:rsidR="00174578" w:rsidRDefault="00174578" w:rsidP="001745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this example, we are interacting with the database. You don't have to make any extra effort. Only write the database logic in you server side page.</w:t>
      </w:r>
    </w:p>
    <w:p w:rsidR="00174578" w:rsidRDefault="00174578" w:rsidP="001745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In this example, we have written the server side code inside the </w:t>
      </w:r>
      <w:proofErr w:type="spellStart"/>
      <w:r>
        <w:rPr>
          <w:rFonts w:ascii="Segoe UI" w:hAnsi="Segoe UI" w:cs="Segoe UI"/>
          <w:color w:val="333333"/>
        </w:rPr>
        <w:t>index.jsp</w:t>
      </w:r>
      <w:proofErr w:type="spellEnd"/>
      <w:r>
        <w:rPr>
          <w:rFonts w:ascii="Segoe UI" w:hAnsi="Segoe UI" w:cs="Segoe UI"/>
          <w:color w:val="333333"/>
        </w:rPr>
        <w:t xml:space="preserve"> file.</w:t>
      </w:r>
    </w:p>
    <w:p w:rsidR="00174578" w:rsidRDefault="00174578" w:rsidP="00174578">
      <w:pPr>
        <w:pStyle w:val="Heading4"/>
        <w:shd w:val="clear" w:color="auto" w:fill="FFFFFF"/>
        <w:jc w:val="both"/>
        <w:rPr>
          <w:rFonts w:ascii="Helvetica" w:hAnsi="Helvetica" w:cs="Times New Roman"/>
          <w:b w:val="0"/>
          <w:bCs w:val="0"/>
          <w:color w:val="610B4B"/>
          <w:sz w:val="26"/>
          <w:szCs w:val="26"/>
        </w:rPr>
      </w:pPr>
      <w:r>
        <w:rPr>
          <w:rFonts w:ascii="Helvetica" w:hAnsi="Helvetica"/>
          <w:b w:val="0"/>
          <w:bCs w:val="0"/>
          <w:color w:val="610B4B"/>
          <w:sz w:val="26"/>
          <w:szCs w:val="26"/>
        </w:rPr>
        <w:t xml:space="preserve">Steps to create </w:t>
      </w:r>
      <w:proofErr w:type="spellStart"/>
      <w:proofErr w:type="gramStart"/>
      <w:r>
        <w:rPr>
          <w:rFonts w:ascii="Helvetica" w:hAnsi="Helvetica"/>
          <w:b w:val="0"/>
          <w:bCs w:val="0"/>
          <w:color w:val="610B4B"/>
          <w:sz w:val="26"/>
          <w:szCs w:val="26"/>
        </w:rPr>
        <w:t>ajax</w:t>
      </w:r>
      <w:proofErr w:type="spellEnd"/>
      <w:proofErr w:type="gramEnd"/>
      <w:r>
        <w:rPr>
          <w:rFonts w:ascii="Helvetica" w:hAnsi="Helvetica"/>
          <w:b w:val="0"/>
          <w:bCs w:val="0"/>
          <w:color w:val="610B4B"/>
          <w:sz w:val="26"/>
          <w:szCs w:val="26"/>
        </w:rPr>
        <w:t xml:space="preserve"> example with database through </w:t>
      </w:r>
      <w:proofErr w:type="spellStart"/>
      <w:r>
        <w:rPr>
          <w:rFonts w:ascii="Helvetica" w:hAnsi="Helvetica"/>
          <w:b w:val="0"/>
          <w:bCs w:val="0"/>
          <w:color w:val="610B4B"/>
          <w:sz w:val="26"/>
          <w:szCs w:val="26"/>
        </w:rPr>
        <w:t>jsp</w:t>
      </w:r>
      <w:proofErr w:type="spellEnd"/>
    </w:p>
    <w:p w:rsidR="00174578" w:rsidRDefault="00174578" w:rsidP="001745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You need to follow following steps:</w:t>
      </w:r>
    </w:p>
    <w:p w:rsidR="00174578" w:rsidRDefault="00174578" w:rsidP="00174578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load the org.json.jar file</w:t>
      </w:r>
    </w:p>
    <w:p w:rsidR="00174578" w:rsidRDefault="00174578" w:rsidP="00174578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create input page to receive any text or number</w:t>
      </w:r>
    </w:p>
    <w:p w:rsidR="00174578" w:rsidRDefault="00174578" w:rsidP="00174578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create server side page to process the request</w:t>
      </w:r>
    </w:p>
    <w:p w:rsidR="00174578" w:rsidRDefault="00174578" w:rsidP="00174578">
      <w:pPr>
        <w:spacing w:after="0" w:line="240" w:lineRule="auto"/>
        <w:rPr>
          <w:rFonts w:ascii="Times New Roman" w:hAnsi="Times New Roman" w:cs="Times New Roman"/>
        </w:rPr>
      </w:pPr>
      <w:r>
        <w:pict>
          <v:rect id="_x0000_i1033" style="width:0;height:.75pt" o:hralign="left" o:hrstd="t" o:hrnoshade="t" o:hr="t" fillcolor="#d4d4d4" stroked="f"/>
        </w:pict>
      </w:r>
    </w:p>
    <w:p w:rsidR="00174578" w:rsidRDefault="00174578" w:rsidP="00174578">
      <w:pPr>
        <w:pStyle w:val="Heading4"/>
        <w:shd w:val="clear" w:color="auto" w:fill="FFFFFF"/>
        <w:jc w:val="both"/>
        <w:rPr>
          <w:rFonts w:ascii="Helvetica" w:hAnsi="Helvetica"/>
          <w:color w:val="556B2F"/>
          <w:sz w:val="26"/>
          <w:szCs w:val="26"/>
        </w:rPr>
      </w:pPr>
      <w:r>
        <w:rPr>
          <w:rFonts w:ascii="Helvetica" w:hAnsi="Helvetica"/>
          <w:color w:val="556B2F"/>
          <w:sz w:val="26"/>
          <w:szCs w:val="26"/>
        </w:rPr>
        <w:t>Load the org.json.jar file</w:t>
      </w:r>
    </w:p>
    <w:p w:rsidR="00174578" w:rsidRDefault="00174578" w:rsidP="001745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>download</w:t>
      </w:r>
      <w:proofErr w:type="gramEnd"/>
      <w:r>
        <w:rPr>
          <w:rFonts w:ascii="Segoe UI" w:hAnsi="Segoe UI" w:cs="Segoe UI"/>
          <w:color w:val="333333"/>
        </w:rPr>
        <w:t xml:space="preserve"> this example, we have included the org.json.jar file inside the WEB-INF/lib directory.</w:t>
      </w:r>
    </w:p>
    <w:p w:rsidR="00174578" w:rsidRDefault="00174578"/>
    <w:p w:rsidR="00174578" w:rsidRDefault="00174578"/>
    <w:p w:rsidR="00174578" w:rsidRDefault="00174578" w:rsidP="00174578">
      <w:pPr>
        <w:pStyle w:val="Heading4"/>
        <w:shd w:val="clear" w:color="auto" w:fill="FFFFFF"/>
        <w:jc w:val="both"/>
        <w:rPr>
          <w:rFonts w:ascii="Helvetica" w:hAnsi="Helvetica"/>
          <w:b w:val="0"/>
          <w:bCs w:val="0"/>
          <w:color w:val="610B4B"/>
          <w:sz w:val="26"/>
          <w:szCs w:val="26"/>
        </w:rPr>
      </w:pPr>
      <w:proofErr w:type="gramStart"/>
      <w:r>
        <w:rPr>
          <w:rFonts w:ascii="Helvetica" w:hAnsi="Helvetica"/>
          <w:b w:val="0"/>
          <w:bCs w:val="0"/>
          <w:color w:val="610B4B"/>
          <w:sz w:val="26"/>
          <w:szCs w:val="26"/>
        </w:rPr>
        <w:lastRenderedPageBreak/>
        <w:t>create</w:t>
      </w:r>
      <w:proofErr w:type="gramEnd"/>
      <w:r>
        <w:rPr>
          <w:rFonts w:ascii="Helvetica" w:hAnsi="Helvetica"/>
          <w:b w:val="0"/>
          <w:bCs w:val="0"/>
          <w:color w:val="610B4B"/>
          <w:sz w:val="26"/>
          <w:szCs w:val="26"/>
        </w:rPr>
        <w:t xml:space="preserve"> input page to receive any text or number</w:t>
      </w:r>
    </w:p>
    <w:p w:rsidR="00174578" w:rsidRDefault="00174578" w:rsidP="001745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this page, we have created a form that gets input from the user. When user press any key </w:t>
      </w:r>
      <w:proofErr w:type="spellStart"/>
      <w:proofErr w:type="gramStart"/>
      <w:r>
        <w:rPr>
          <w:rFonts w:ascii="Segoe UI" w:hAnsi="Segoe UI" w:cs="Segoe UI"/>
          <w:b/>
          <w:bCs/>
          <w:color w:val="333333"/>
        </w:rPr>
        <w:t>sendInfo</w:t>
      </w:r>
      <w:proofErr w:type="spellEnd"/>
      <w:r>
        <w:rPr>
          <w:rFonts w:ascii="Segoe UI" w:hAnsi="Segoe UI" w:cs="Segoe UI"/>
          <w:b/>
          <w:bCs/>
          <w:color w:val="333333"/>
        </w:rPr>
        <w:t>(</w:t>
      </w:r>
      <w:proofErr w:type="gramEnd"/>
      <w:r>
        <w:rPr>
          <w:rFonts w:ascii="Segoe UI" w:hAnsi="Segoe UI" w:cs="Segoe UI"/>
          <w:b/>
          <w:bCs/>
          <w:color w:val="333333"/>
        </w:rPr>
        <w:t>)</w:t>
      </w:r>
      <w:r>
        <w:rPr>
          <w:rFonts w:ascii="Segoe UI" w:hAnsi="Segoe UI" w:cs="Segoe UI"/>
          <w:color w:val="333333"/>
        </w:rPr>
        <w:t> function is called. We have written all the </w:t>
      </w:r>
      <w:proofErr w:type="spellStart"/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"https://www.javatpoint.com/ajax-tutorial" </w:instrText>
      </w:r>
      <w:r>
        <w:rPr>
          <w:rFonts w:ascii="Segoe UI" w:hAnsi="Segoe UI" w:cs="Segoe UI"/>
          <w:color w:val="333333"/>
        </w:rPr>
        <w:fldChar w:fldCharType="separate"/>
      </w:r>
      <w:proofErr w:type="gramStart"/>
      <w:r>
        <w:rPr>
          <w:rStyle w:val="Hyperlink"/>
          <w:rFonts w:ascii="Segoe UI" w:hAnsi="Segoe UI" w:cs="Segoe UI"/>
          <w:color w:val="008000"/>
          <w:u w:val="none"/>
        </w:rPr>
        <w:t>ajax</w:t>
      </w:r>
      <w:proofErr w:type="spellEnd"/>
      <w:proofErr w:type="gramEnd"/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t> code inside this function.</w:t>
      </w:r>
    </w:p>
    <w:p w:rsidR="00174578" w:rsidRDefault="00174578" w:rsidP="001745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We have called the </w:t>
      </w:r>
      <w:proofErr w:type="spellStart"/>
      <w:proofErr w:type="gramStart"/>
      <w:r>
        <w:rPr>
          <w:rFonts w:ascii="Segoe UI" w:hAnsi="Segoe UI" w:cs="Segoe UI"/>
          <w:b/>
          <w:bCs/>
          <w:color w:val="333333"/>
        </w:rPr>
        <w:t>getInfo</w:t>
      </w:r>
      <w:proofErr w:type="spellEnd"/>
      <w:r>
        <w:rPr>
          <w:rFonts w:ascii="Segoe UI" w:hAnsi="Segoe UI" w:cs="Segoe UI"/>
          <w:b/>
          <w:bCs/>
          <w:color w:val="333333"/>
        </w:rPr>
        <w:t>(</w:t>
      </w:r>
      <w:proofErr w:type="gramEnd"/>
      <w:r>
        <w:rPr>
          <w:rFonts w:ascii="Segoe UI" w:hAnsi="Segoe UI" w:cs="Segoe UI"/>
          <w:b/>
          <w:bCs/>
          <w:color w:val="333333"/>
        </w:rPr>
        <w:t>)</w:t>
      </w:r>
      <w:r>
        <w:rPr>
          <w:rFonts w:ascii="Segoe UI" w:hAnsi="Segoe UI" w:cs="Segoe UI"/>
          <w:color w:val="333333"/>
        </w:rPr>
        <w:t> function whenever ready state changes. It writes the returned data in the web page dynamically by the help of </w:t>
      </w:r>
      <w:proofErr w:type="spellStart"/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"https://www.javatpoint.com/javascript-innerHTML"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Hyperlink"/>
          <w:rFonts w:ascii="Segoe UI" w:hAnsi="Segoe UI" w:cs="Segoe UI"/>
          <w:b/>
          <w:bCs/>
          <w:color w:val="008000"/>
          <w:u w:val="none"/>
        </w:rPr>
        <w:t>innerHTML</w:t>
      </w:r>
      <w:proofErr w:type="spellEnd"/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t> property.</w:t>
      </w:r>
    </w:p>
    <w:p w:rsidR="00174578" w:rsidRDefault="00174578" w:rsidP="00174578">
      <w:pPr>
        <w:rPr>
          <w:rFonts w:ascii="Times New Roman" w:hAnsi="Times New Roman" w:cs="Times New Roman"/>
        </w:rPr>
      </w:pPr>
      <w:r>
        <w:rPr>
          <w:rFonts w:ascii="Segoe UI" w:hAnsi="Segoe UI" w:cs="Segoe UI"/>
          <w:b/>
          <w:bCs/>
          <w:color w:val="333333"/>
          <w:shd w:val="clear" w:color="auto" w:fill="FFFFFF"/>
        </w:rPr>
        <w:t>table1.html</w:t>
      </w:r>
    </w:p>
    <w:p w:rsidR="00174578" w:rsidRDefault="00174578" w:rsidP="00174578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174578" w:rsidRDefault="00174578" w:rsidP="00174578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174578" w:rsidRDefault="00174578" w:rsidP="00174578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174578" w:rsidRDefault="00174578" w:rsidP="00174578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var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request;  </w:t>
      </w:r>
    </w:p>
    <w:p w:rsidR="00174578" w:rsidRDefault="00174578" w:rsidP="00174578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function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sendInfo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  </w:t>
      </w:r>
    </w:p>
    <w:p w:rsidR="00174578" w:rsidRDefault="00174578" w:rsidP="00174578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{  </w:t>
      </w:r>
    </w:p>
    <w:p w:rsidR="00174578" w:rsidRDefault="00174578" w:rsidP="00174578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var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v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document</w:t>
      </w:r>
      <w:r>
        <w:rPr>
          <w:rFonts w:ascii="Segoe UI" w:hAnsi="Segoe UI" w:cs="Segoe UI"/>
          <w:color w:val="000000"/>
          <w:bdr w:val="none" w:sz="0" w:space="0" w:color="auto" w:frame="1"/>
        </w:rPr>
        <w:t>.vinform.t1.value;  </w:t>
      </w:r>
    </w:p>
    <w:p w:rsidR="00174578" w:rsidRDefault="00174578" w:rsidP="00174578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var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url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index.jsp?val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="</w:t>
      </w:r>
      <w:r>
        <w:rPr>
          <w:rFonts w:ascii="Segoe UI" w:hAnsi="Segoe UI" w:cs="Segoe UI"/>
          <w:color w:val="000000"/>
          <w:bdr w:val="none" w:sz="0" w:space="0" w:color="auto" w:frame="1"/>
        </w:rPr>
        <w:t>+v;  </w:t>
      </w:r>
    </w:p>
    <w:p w:rsidR="00174578" w:rsidRDefault="00174578" w:rsidP="00174578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174578" w:rsidRDefault="00174578" w:rsidP="00174578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bookmarkStart w:id="12" w:name="_GoBack"/>
      <w:bookmarkEnd w:id="12"/>
      <w:r>
        <w:rPr>
          <w:rFonts w:ascii="Segoe UI" w:hAnsi="Segoe UI" w:cs="Segoe UI"/>
          <w:color w:val="000000"/>
          <w:bdr w:val="none" w:sz="0" w:space="0" w:color="auto" w:frame="1"/>
        </w:rPr>
        <w:t>if(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window.XMLHttpRequest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){  </w:t>
      </w:r>
      <w:r w:rsidR="0032245F" w:rsidRPr="0032245F">
        <w:rPr>
          <w:rStyle w:val="Heading1Char"/>
          <w:rFonts w:ascii="Segoe UI" w:eastAsiaTheme="minorHAnsi" w:hAnsi="Segoe UI" w:cs="Segoe UI"/>
          <w:color w:val="008200"/>
          <w:bdr w:val="none" w:sz="0" w:space="0" w:color="auto" w:frame="1"/>
        </w:rPr>
        <w:t xml:space="preserve"> </w:t>
      </w:r>
      <w:r w:rsidR="0032245F"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//for Chrome, </w:t>
      </w:r>
      <w:proofErr w:type="spellStart"/>
      <w:r w:rsidR="0032245F">
        <w:rPr>
          <w:rStyle w:val="comment"/>
          <w:rFonts w:ascii="Segoe UI" w:hAnsi="Segoe UI" w:cs="Segoe UI"/>
          <w:color w:val="008200"/>
          <w:bdr w:val="none" w:sz="0" w:space="0" w:color="auto" w:frame="1"/>
        </w:rPr>
        <w:t>mozilla</w:t>
      </w:r>
      <w:proofErr w:type="spellEnd"/>
      <w:r w:rsidR="0032245F">
        <w:rPr>
          <w:rStyle w:val="comment"/>
          <w:rFonts w:ascii="Segoe UI" w:hAnsi="Segoe UI" w:cs="Segoe UI"/>
          <w:color w:val="008200"/>
          <w:bdr w:val="none" w:sz="0" w:space="0" w:color="auto" w:frame="1"/>
        </w:rPr>
        <w:t> </w:t>
      </w:r>
      <w:proofErr w:type="spellStart"/>
      <w:r w:rsidR="0032245F">
        <w:rPr>
          <w:rStyle w:val="comment"/>
          <w:rFonts w:ascii="Segoe UI" w:hAnsi="Segoe UI" w:cs="Segoe UI"/>
          <w:color w:val="008200"/>
          <w:bdr w:val="none" w:sz="0" w:space="0" w:color="auto" w:frame="1"/>
        </w:rPr>
        <w:t>etc</w:t>
      </w:r>
      <w:proofErr w:type="spellEnd"/>
      <w:r w:rsidR="0032245F"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174578" w:rsidRDefault="00174578" w:rsidP="00174578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request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XMLHttpRequest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:rsidR="00174578" w:rsidRDefault="00174578" w:rsidP="00174578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174578" w:rsidRDefault="00174578" w:rsidP="00174578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else if(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window.ActiveXObject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){  </w:t>
      </w:r>
      <w:r w:rsidR="0032245F"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//for IE only</w:t>
      </w:r>
      <w:r w:rsidR="0032245F">
        <w:rPr>
          <w:rFonts w:ascii="Segoe UI" w:hAnsi="Segoe UI" w:cs="Segoe UI"/>
          <w:color w:val="000000"/>
          <w:bdr w:val="none" w:sz="0" w:space="0" w:color="auto" w:frame="1"/>
        </w:rPr>
        <w:t> </w:t>
      </w:r>
    </w:p>
    <w:p w:rsidR="00174578" w:rsidRDefault="00174578" w:rsidP="00174578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request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ActiveXObject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("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Microsoft.XMLHTTP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");  </w:t>
      </w:r>
    </w:p>
    <w:p w:rsidR="00174578" w:rsidRDefault="00174578" w:rsidP="00174578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174578" w:rsidRDefault="00174578" w:rsidP="00174578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174578" w:rsidRDefault="00174578" w:rsidP="00174578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try{  </w:t>
      </w:r>
    </w:p>
    <w:p w:rsidR="00174578" w:rsidRDefault="00174578" w:rsidP="00174578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request.onreadystatechange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getInfo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174578" w:rsidRDefault="00174578" w:rsidP="00174578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request.open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("GET",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url,true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174578" w:rsidRDefault="00174578" w:rsidP="00174578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request.send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:rsidR="00174578" w:rsidRDefault="00174578" w:rsidP="00174578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}catch(e){alert("Unable to connect to server");}  </w:t>
      </w:r>
    </w:p>
    <w:p w:rsidR="00174578" w:rsidRDefault="00174578" w:rsidP="00174578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174578" w:rsidRDefault="00174578" w:rsidP="00174578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174578" w:rsidRDefault="00174578" w:rsidP="00174578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function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getInfo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(){  </w:t>
      </w:r>
    </w:p>
    <w:p w:rsidR="00174578" w:rsidRDefault="00174578" w:rsidP="00174578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if(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request.readyState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==4){  </w:t>
      </w:r>
    </w:p>
    <w:p w:rsidR="00174578" w:rsidRDefault="00174578" w:rsidP="00174578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var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val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request</w:t>
      </w:r>
      <w:r>
        <w:rPr>
          <w:rFonts w:ascii="Segoe UI" w:hAnsi="Segoe UI" w:cs="Segoe UI"/>
          <w:color w:val="000000"/>
          <w:bdr w:val="none" w:sz="0" w:space="0" w:color="auto" w:frame="1"/>
        </w:rPr>
        <w:t>.responseText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174578" w:rsidRDefault="00174578" w:rsidP="00174578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document.getElementById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('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amit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')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.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innerHTML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val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174578" w:rsidRDefault="00174578" w:rsidP="00174578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174578" w:rsidRDefault="00174578" w:rsidP="00174578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}  </w:t>
      </w:r>
    </w:p>
    <w:p w:rsidR="00174578" w:rsidRDefault="00174578" w:rsidP="00174578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174578" w:rsidRDefault="00174578" w:rsidP="00174578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174578" w:rsidRDefault="00174578" w:rsidP="00174578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174578" w:rsidRDefault="00174578" w:rsidP="00174578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174578" w:rsidRDefault="00174578" w:rsidP="00174578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marquee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This is an example of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ajax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marquee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174578" w:rsidRDefault="00174578" w:rsidP="00174578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form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name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vinform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174578" w:rsidRDefault="00174578" w:rsidP="00174578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Enter id: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input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"text"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name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"t1"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onkeyup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sendInfo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()"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174578" w:rsidRDefault="00174578" w:rsidP="00174578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form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174578" w:rsidRDefault="00174578" w:rsidP="00174578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174578" w:rsidRDefault="00174578" w:rsidP="00174578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span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id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amit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span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174578" w:rsidRDefault="00174578" w:rsidP="00174578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174578" w:rsidRDefault="00174578" w:rsidP="00174578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174578" w:rsidRDefault="00174578" w:rsidP="00174578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174578" w:rsidRDefault="00174578" w:rsidP="00174578">
      <w:pPr>
        <w:spacing w:line="240" w:lineRule="auto"/>
        <w:rPr>
          <w:rFonts w:ascii="Times New Roman" w:hAnsi="Times New Roman" w:cs="Times New Roman"/>
        </w:rPr>
      </w:pPr>
      <w:r>
        <w:pict>
          <v:rect id="_x0000_i1034" style="width:0;height:.75pt" o:hralign="left" o:hrstd="t" o:hrnoshade="t" o:hr="t" fillcolor="#d4d4d4" stroked="f"/>
        </w:pict>
      </w:r>
    </w:p>
    <w:p w:rsidR="00174578" w:rsidRDefault="00174578" w:rsidP="00174578">
      <w:pPr>
        <w:pStyle w:val="Heading4"/>
        <w:shd w:val="clear" w:color="auto" w:fill="FFFFFF"/>
        <w:jc w:val="both"/>
        <w:rPr>
          <w:rFonts w:ascii="Helvetica" w:hAnsi="Helvetica"/>
          <w:b w:val="0"/>
          <w:bCs w:val="0"/>
          <w:color w:val="610B4B"/>
          <w:sz w:val="26"/>
          <w:szCs w:val="26"/>
        </w:rPr>
      </w:pPr>
      <w:proofErr w:type="gramStart"/>
      <w:r>
        <w:rPr>
          <w:rFonts w:ascii="Helvetica" w:hAnsi="Helvetica"/>
          <w:b w:val="0"/>
          <w:bCs w:val="0"/>
          <w:color w:val="610B4B"/>
          <w:sz w:val="26"/>
          <w:szCs w:val="26"/>
        </w:rPr>
        <w:t>create</w:t>
      </w:r>
      <w:proofErr w:type="gramEnd"/>
      <w:r>
        <w:rPr>
          <w:rFonts w:ascii="Helvetica" w:hAnsi="Helvetica"/>
          <w:b w:val="0"/>
          <w:bCs w:val="0"/>
          <w:color w:val="610B4B"/>
          <w:sz w:val="26"/>
          <w:szCs w:val="26"/>
        </w:rPr>
        <w:t xml:space="preserve"> server side page to process the request</w:t>
      </w:r>
    </w:p>
    <w:p w:rsidR="00174578" w:rsidRDefault="00174578" w:rsidP="001745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 xml:space="preserve">In this </w:t>
      </w:r>
      <w:proofErr w:type="spellStart"/>
      <w:r>
        <w:rPr>
          <w:rFonts w:ascii="Segoe UI" w:hAnsi="Segoe UI" w:cs="Segoe UI"/>
          <w:color w:val="333333"/>
        </w:rPr>
        <w:t>jsp</w:t>
      </w:r>
      <w:proofErr w:type="spellEnd"/>
      <w:r>
        <w:rPr>
          <w:rFonts w:ascii="Segoe UI" w:hAnsi="Segoe UI" w:cs="Segoe UI"/>
          <w:color w:val="333333"/>
        </w:rPr>
        <w:t xml:space="preserve"> page, we printing the id and name of the employee for the given id.</w:t>
      </w:r>
      <w:proofErr w:type="gramEnd"/>
    </w:p>
    <w:p w:rsidR="00174578" w:rsidRDefault="00174578" w:rsidP="00174578">
      <w:pPr>
        <w:rPr>
          <w:rFonts w:ascii="Times New Roman" w:hAnsi="Times New Roman" w:cs="Times New Roman"/>
        </w:rPr>
      </w:pPr>
      <w:proofErr w:type="spellStart"/>
      <w:r>
        <w:rPr>
          <w:rFonts w:ascii="Segoe UI" w:hAnsi="Segoe UI" w:cs="Segoe UI"/>
          <w:b/>
          <w:bCs/>
          <w:color w:val="333333"/>
          <w:shd w:val="clear" w:color="auto" w:fill="FFFFFF"/>
        </w:rPr>
        <w:t>index.jsp</w:t>
      </w:r>
      <w:proofErr w:type="spellEnd"/>
    </w:p>
    <w:p w:rsidR="00174578" w:rsidRDefault="00174578" w:rsidP="00174578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Fonts w:ascii="Segoe UI" w:hAnsi="Segoe UI" w:cs="Segoe UI"/>
          <w:color w:val="000000"/>
          <w:bdr w:val="none" w:sz="0" w:space="0" w:color="auto" w:frame="1"/>
        </w:rPr>
        <w:t>%@ page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java.sql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.*"</w:t>
      </w:r>
      <w:r>
        <w:rPr>
          <w:rFonts w:ascii="Segoe UI" w:hAnsi="Segoe UI" w:cs="Segoe UI"/>
          <w:color w:val="000000"/>
          <w:bdr w:val="none" w:sz="0" w:space="0" w:color="auto" w:frame="1"/>
        </w:rPr>
        <w:t>%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174578" w:rsidRDefault="00174578" w:rsidP="00174578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174578" w:rsidRDefault="00174578" w:rsidP="00174578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Fonts w:ascii="Segoe UI" w:hAnsi="Segoe UI" w:cs="Segoe UI"/>
          <w:color w:val="000000"/>
          <w:bdr w:val="none" w:sz="0" w:space="0" w:color="auto" w:frame="1"/>
        </w:rPr>
        <w:t>%  </w:t>
      </w:r>
    </w:p>
    <w:p w:rsidR="00174578" w:rsidRDefault="00174578" w:rsidP="00174578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String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request</w:t>
      </w:r>
      <w:r>
        <w:rPr>
          <w:rFonts w:ascii="Segoe UI" w:hAnsi="Segoe UI" w:cs="Segoe UI"/>
          <w:color w:val="000000"/>
          <w:bdr w:val="none" w:sz="0" w:space="0" w:color="auto" w:frame="1"/>
        </w:rPr>
        <w:t>.getParameter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("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val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");  </w:t>
      </w:r>
    </w:p>
    <w:p w:rsidR="00174578" w:rsidRDefault="00174578" w:rsidP="00174578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if(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</w:t>
      </w:r>
      <w:r>
        <w:rPr>
          <w:rFonts w:ascii="Segoe UI" w:hAnsi="Segoe UI" w:cs="Segoe UI"/>
          <w:color w:val="000000"/>
          <w:bdr w:val="none" w:sz="0" w:space="0" w:color="auto" w:frame="1"/>
        </w:rPr>
        <w:t>==null ||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s.trim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().equals("")){  </w:t>
      </w:r>
    </w:p>
    <w:p w:rsidR="00174578" w:rsidRDefault="00174578" w:rsidP="00174578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out.print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("Please enter id");  </w:t>
      </w:r>
    </w:p>
    <w:p w:rsidR="00174578" w:rsidRDefault="00174578" w:rsidP="00174578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}else{  </w:t>
      </w:r>
    </w:p>
    <w:p w:rsidR="00174578" w:rsidRDefault="00174578" w:rsidP="00174578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id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Integer</w:t>
      </w:r>
      <w:r>
        <w:rPr>
          <w:rFonts w:ascii="Segoe UI" w:hAnsi="Segoe UI" w:cs="Segoe UI"/>
          <w:color w:val="000000"/>
          <w:bdr w:val="none" w:sz="0" w:space="0" w:color="auto" w:frame="1"/>
        </w:rPr>
        <w:t>.parseInt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(s);  </w:t>
      </w:r>
    </w:p>
    <w:p w:rsidR="00174578" w:rsidRDefault="00174578" w:rsidP="00174578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out.print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(id);  </w:t>
      </w:r>
    </w:p>
    <w:p w:rsidR="00174578" w:rsidRDefault="00174578" w:rsidP="00174578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try{  </w:t>
      </w:r>
    </w:p>
    <w:p w:rsidR="00174578" w:rsidRDefault="00174578" w:rsidP="00174578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Class.forName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("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com.mysql.jdbc.Driver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");  </w:t>
      </w:r>
    </w:p>
    <w:p w:rsidR="00174578" w:rsidRDefault="00174578" w:rsidP="00174578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Connection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con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DriverManager</w:t>
      </w:r>
      <w:r>
        <w:rPr>
          <w:rFonts w:ascii="Segoe UI" w:hAnsi="Segoe UI" w:cs="Segoe UI"/>
          <w:color w:val="000000"/>
          <w:bdr w:val="none" w:sz="0" w:space="0" w:color="auto" w:frame="1"/>
        </w:rPr>
        <w:t>.getConnection("jdbc:mysql://localhost:3306/mdb","root","root");  </w:t>
      </w:r>
    </w:p>
    <w:p w:rsidR="00174578" w:rsidRDefault="00174578" w:rsidP="00174578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PreparedStatement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ps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proofErr w:type="gram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con</w:t>
      </w:r>
      <w:r>
        <w:rPr>
          <w:rFonts w:ascii="Segoe UI" w:hAnsi="Segoe UI" w:cs="Segoe UI"/>
          <w:color w:val="000000"/>
          <w:bdr w:val="none" w:sz="0" w:space="0" w:color="auto" w:frame="1"/>
        </w:rPr>
        <w:t>.prepareStatement(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"select * from emp where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id</w:t>
      </w:r>
      <w:r>
        <w:rPr>
          <w:rFonts w:ascii="Segoe UI" w:hAnsi="Segoe UI" w:cs="Segoe UI"/>
          <w:color w:val="000000"/>
          <w:bdr w:val="none" w:sz="0" w:space="0" w:color="auto" w:frame="1"/>
        </w:rPr>
        <w:t>=?");  </w:t>
      </w:r>
    </w:p>
    <w:p w:rsidR="00174578" w:rsidRDefault="00174578" w:rsidP="00174578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ps.setInt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(1,id);  </w:t>
      </w:r>
    </w:p>
    <w:p w:rsidR="00174578" w:rsidRDefault="00174578" w:rsidP="00174578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ResultSet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rs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ps</w:t>
      </w:r>
      <w:r>
        <w:rPr>
          <w:rFonts w:ascii="Segoe UI" w:hAnsi="Segoe UI" w:cs="Segoe UI"/>
          <w:color w:val="000000"/>
          <w:bdr w:val="none" w:sz="0" w:space="0" w:color="auto" w:frame="1"/>
        </w:rPr>
        <w:t>.executeQuery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:rsidR="00174578" w:rsidRDefault="00174578" w:rsidP="00174578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while(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rs.next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()){  </w:t>
      </w:r>
    </w:p>
    <w:p w:rsidR="00174578" w:rsidRDefault="00174578" w:rsidP="00174578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out.print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rs.getInt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(1)+" "+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rs.getString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(2));  </w:t>
      </w:r>
    </w:p>
    <w:p w:rsidR="00174578" w:rsidRDefault="00174578" w:rsidP="00174578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174578" w:rsidRDefault="00174578" w:rsidP="00174578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con.close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:rsidR="00174578" w:rsidRDefault="00174578" w:rsidP="00174578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}catch(Exception e){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e.printStackTrace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();}  </w:t>
      </w:r>
    </w:p>
    <w:p w:rsidR="00174578" w:rsidRDefault="00174578" w:rsidP="00174578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174578" w:rsidRDefault="00174578" w:rsidP="00174578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%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174578" w:rsidRDefault="00174578"/>
    <w:sectPr w:rsidR="00174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5CE7"/>
    <w:multiLevelType w:val="multilevel"/>
    <w:tmpl w:val="9E826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9A70A2"/>
    <w:multiLevelType w:val="multilevel"/>
    <w:tmpl w:val="71DA2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1172E0"/>
    <w:multiLevelType w:val="multilevel"/>
    <w:tmpl w:val="B62C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7C1E5E"/>
    <w:multiLevelType w:val="multilevel"/>
    <w:tmpl w:val="8AFC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41376E"/>
    <w:multiLevelType w:val="multilevel"/>
    <w:tmpl w:val="7410F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38555D"/>
    <w:multiLevelType w:val="multilevel"/>
    <w:tmpl w:val="1DA82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3817D1"/>
    <w:multiLevelType w:val="multilevel"/>
    <w:tmpl w:val="C2D62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A41EC9"/>
    <w:multiLevelType w:val="multilevel"/>
    <w:tmpl w:val="88F0FE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5A6A28"/>
    <w:multiLevelType w:val="multilevel"/>
    <w:tmpl w:val="B1823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3B52BF"/>
    <w:multiLevelType w:val="multilevel"/>
    <w:tmpl w:val="45DC73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A56"/>
    <w:rsid w:val="00174578"/>
    <w:rsid w:val="0032245F"/>
    <w:rsid w:val="00565407"/>
    <w:rsid w:val="005F51E6"/>
    <w:rsid w:val="0064580A"/>
    <w:rsid w:val="00864A2C"/>
    <w:rsid w:val="00D82A56"/>
    <w:rsid w:val="00EC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54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4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4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4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40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56540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540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5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4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4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4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407"/>
    <w:rPr>
      <w:rFonts w:ascii="Tahoma" w:hAnsi="Tahoma" w:cs="Tahoma"/>
      <w:sz w:val="16"/>
      <w:szCs w:val="16"/>
    </w:rPr>
  </w:style>
  <w:style w:type="character" w:customStyle="1" w:styleId="tag">
    <w:name w:val="tag"/>
    <w:basedOn w:val="DefaultParagraphFont"/>
    <w:rsid w:val="00864A2C"/>
  </w:style>
  <w:style w:type="character" w:customStyle="1" w:styleId="tag-name">
    <w:name w:val="tag-name"/>
    <w:basedOn w:val="DefaultParagraphFont"/>
    <w:rsid w:val="00864A2C"/>
  </w:style>
  <w:style w:type="character" w:customStyle="1" w:styleId="attribute">
    <w:name w:val="attribute"/>
    <w:basedOn w:val="DefaultParagraphFont"/>
    <w:rsid w:val="00864A2C"/>
  </w:style>
  <w:style w:type="character" w:customStyle="1" w:styleId="attribute-value">
    <w:name w:val="attribute-value"/>
    <w:basedOn w:val="DefaultParagraphFont"/>
    <w:rsid w:val="00864A2C"/>
  </w:style>
  <w:style w:type="character" w:customStyle="1" w:styleId="comment">
    <w:name w:val="comment"/>
    <w:basedOn w:val="DefaultParagraphFont"/>
    <w:rsid w:val="003224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54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4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4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4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40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56540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540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5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4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4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4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407"/>
    <w:rPr>
      <w:rFonts w:ascii="Tahoma" w:hAnsi="Tahoma" w:cs="Tahoma"/>
      <w:sz w:val="16"/>
      <w:szCs w:val="16"/>
    </w:rPr>
  </w:style>
  <w:style w:type="character" w:customStyle="1" w:styleId="tag">
    <w:name w:val="tag"/>
    <w:basedOn w:val="DefaultParagraphFont"/>
    <w:rsid w:val="00864A2C"/>
  </w:style>
  <w:style w:type="character" w:customStyle="1" w:styleId="tag-name">
    <w:name w:val="tag-name"/>
    <w:basedOn w:val="DefaultParagraphFont"/>
    <w:rsid w:val="00864A2C"/>
  </w:style>
  <w:style w:type="character" w:customStyle="1" w:styleId="attribute">
    <w:name w:val="attribute"/>
    <w:basedOn w:val="DefaultParagraphFont"/>
    <w:rsid w:val="00864A2C"/>
  </w:style>
  <w:style w:type="character" w:customStyle="1" w:styleId="attribute-value">
    <w:name w:val="attribute-value"/>
    <w:basedOn w:val="DefaultParagraphFont"/>
    <w:rsid w:val="00864A2C"/>
  </w:style>
  <w:style w:type="character" w:customStyle="1" w:styleId="comment">
    <w:name w:val="comment"/>
    <w:basedOn w:val="DefaultParagraphFont"/>
    <w:rsid w:val="00322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771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0067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688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636131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2131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920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2990220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3854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6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0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29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36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59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13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2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03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0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221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4786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763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040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674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9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22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0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2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72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57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02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38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425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22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579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56956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026944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4309873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9702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html-tutorial" TargetMode="External"/><Relationship Id="rId13" Type="http://schemas.openxmlformats.org/officeDocument/2006/relationships/image" Target="media/image3.gif"/><Relationship Id="rId18" Type="http://schemas.openxmlformats.org/officeDocument/2006/relationships/hyperlink" Target="https://www.javatpoint.com/css-tutorial" TargetMode="External"/><Relationship Id="rId26" Type="http://schemas.openxmlformats.org/officeDocument/2006/relationships/hyperlink" Target="https://www.javatpoint.com/jsp-tutoria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javatpoint.com/understanding-xmlhttprequest" TargetMode="External"/><Relationship Id="rId7" Type="http://schemas.openxmlformats.org/officeDocument/2006/relationships/hyperlink" Target="https://www.javatpoint.com/xml-tutorial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www.javatpoint.com/xhtml-tutorial" TargetMode="External"/><Relationship Id="rId25" Type="http://schemas.openxmlformats.org/officeDocument/2006/relationships/hyperlink" Target="https://www.javatpoint.com/servlet-tutori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html-tutorial" TargetMode="External"/><Relationship Id="rId20" Type="http://schemas.openxmlformats.org/officeDocument/2006/relationships/hyperlink" Target="https://www.javatpoint.com/json-tutoria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script-tutorial" TargetMode="External"/><Relationship Id="rId11" Type="http://schemas.openxmlformats.org/officeDocument/2006/relationships/image" Target="media/image1.gif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javatpoint.com/ajax-tutorial" TargetMode="External"/><Relationship Id="rId23" Type="http://schemas.openxmlformats.org/officeDocument/2006/relationships/hyperlink" Target="https://www.javatpoint.com/understanding-synchronous-vs-asynchronous" TargetMode="External"/><Relationship Id="rId28" Type="http://schemas.openxmlformats.org/officeDocument/2006/relationships/hyperlink" Target="https://www.javatpoint.com/asp-net-tutorial" TargetMode="External"/><Relationship Id="rId10" Type="http://schemas.openxmlformats.org/officeDocument/2006/relationships/hyperlink" Target="https://www.javatpoint.com/css-tutorial" TargetMode="External"/><Relationship Id="rId19" Type="http://schemas.openxmlformats.org/officeDocument/2006/relationships/hyperlink" Target="https://www.javatpoint.com/xml-tu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tpoint.com/xhtml-tutorial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www.javatpoint.com/javascript-tutorial" TargetMode="External"/><Relationship Id="rId27" Type="http://schemas.openxmlformats.org/officeDocument/2006/relationships/hyperlink" Target="https://www.javatpoint.com/php-tutoria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1493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43</cp:revision>
  <dcterms:created xsi:type="dcterms:W3CDTF">2021-12-10T11:07:00Z</dcterms:created>
  <dcterms:modified xsi:type="dcterms:W3CDTF">2021-12-10T11:53:00Z</dcterms:modified>
</cp:coreProperties>
</file>